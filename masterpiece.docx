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B6AF" w14:textId="24B963E3" w:rsidR="00FE3635" w:rsidRPr="00F97924" w:rsidRDefault="00F97924">
      <w:pPr>
        <w:keepNext/>
        <w:spacing w:after="60"/>
        <w:rPr>
          <w:rFonts w:ascii="Calibri" w:hAnsi="Calibri"/>
          <w:b/>
          <w:bCs/>
        </w:rPr>
      </w:pPr>
      <w:r w:rsidRPr="00F97924">
        <w:rPr>
          <w:rFonts w:ascii="Calibri" w:hAnsi="Calibri"/>
          <w:b/>
          <w:bCs/>
        </w:rPr>
        <w:t>Bangwe</w:t>
      </w:r>
    </w:p>
    <w:p w14:paraId="35A8A46A" w14:textId="362496A1" w:rsidR="00FE3635" w:rsidRDefault="004A21EA">
      <w:pPr>
        <w:keepNext/>
        <w:spacing w:after="60"/>
        <w:rPr>
          <w:rFonts w:ascii="Calibri" w:hAnsi="Calibri"/>
        </w:rPr>
      </w:pPr>
      <w:r>
        <w:rPr>
          <w:rFonts w:ascii="Calibri" w:hAnsi="Calibri"/>
        </w:rPr>
        <w:t>Descriptives</w:t>
      </w:r>
    </w:p>
    <w:p w14:paraId="350F2D9A" w14:textId="3139119F" w:rsidR="00FE3635" w:rsidRDefault="00FE3635">
      <w:pPr>
        <w:keepNext/>
        <w:spacing w:after="60"/>
        <w:rPr>
          <w:rFonts w:ascii="Calibri" w:hAnsi="Calibri"/>
        </w:rPr>
      </w:pPr>
      <w:r w:rsidRPr="00FE3635">
        <w:rPr>
          <w:rFonts w:ascii="Calibri" w:hAnsi="Calibri"/>
          <w:noProof/>
        </w:rPr>
        <w:drawing>
          <wp:inline distT="0" distB="0" distL="0" distR="0" wp14:anchorId="7565D14F" wp14:editId="1D9BFCBE">
            <wp:extent cx="5943600" cy="3571875"/>
            <wp:effectExtent l="0" t="0" r="0" b="0"/>
            <wp:docPr id="6042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7489" name=""/>
                    <pic:cNvPicPr/>
                  </pic:nvPicPr>
                  <pic:blipFill>
                    <a:blip r:embed="rId5"/>
                    <a:stretch>
                      <a:fillRect/>
                    </a:stretch>
                  </pic:blipFill>
                  <pic:spPr>
                    <a:xfrm>
                      <a:off x="0" y="0"/>
                      <a:ext cx="5943600" cy="3571875"/>
                    </a:xfrm>
                    <a:prstGeom prst="rect">
                      <a:avLst/>
                    </a:prstGeom>
                  </pic:spPr>
                </pic:pic>
              </a:graphicData>
            </a:graphic>
          </wp:inline>
        </w:drawing>
      </w:r>
    </w:p>
    <w:p w14:paraId="1A1C470E" w14:textId="7DE002D6" w:rsidR="00F97924" w:rsidRPr="00F97924" w:rsidRDefault="00F97924">
      <w:pPr>
        <w:keepNext/>
        <w:spacing w:after="60"/>
        <w:rPr>
          <w:rFonts w:ascii="Calibri" w:hAnsi="Calibri"/>
          <w:b/>
          <w:bCs/>
        </w:rPr>
      </w:pPr>
      <w:r w:rsidRPr="00F97924">
        <w:rPr>
          <w:rFonts w:ascii="Calibri" w:hAnsi="Calibri"/>
          <w:b/>
          <w:bCs/>
        </w:rPr>
        <w:t>Inferential</w:t>
      </w:r>
    </w:p>
    <w:p w14:paraId="0D6F10E7" w14:textId="4BF1C75E" w:rsidR="00F97924" w:rsidRPr="008B3EE9" w:rsidRDefault="005F74FC" w:rsidP="00F97924">
      <w:r>
        <w:t xml:space="preserve">We carried out 2-way ANOVA </w:t>
      </w:r>
      <w:r w:rsidR="00F97924">
        <w:t xml:space="preserve">To see if there is an interaction effect between </w:t>
      </w:r>
      <w:r w:rsidR="00F97924" w:rsidRPr="008B3EE9">
        <w:rPr>
          <w:b/>
          <w:bCs/>
        </w:rPr>
        <w:t xml:space="preserve">the </w:t>
      </w:r>
      <w:r w:rsidR="005623E1">
        <w:rPr>
          <w:b/>
          <w:bCs/>
        </w:rPr>
        <w:t>antibiotic</w:t>
      </w:r>
      <w:r w:rsidR="00F97924" w:rsidRPr="008B3EE9">
        <w:rPr>
          <w:b/>
          <w:bCs/>
        </w:rPr>
        <w:t xml:space="preserve"> </w:t>
      </w:r>
      <w:r w:rsidR="00F97924">
        <w:t xml:space="preserve">and the </w:t>
      </w:r>
      <w:r w:rsidR="00F97924" w:rsidRPr="008B3EE9">
        <w:rPr>
          <w:b/>
          <w:bCs/>
        </w:rPr>
        <w:t>sample</w:t>
      </w:r>
      <w:r w:rsidR="00F97924">
        <w:t xml:space="preserve"> on inhibition. </w:t>
      </w:r>
    </w:p>
    <w:p w14:paraId="5F8BB36C" w14:textId="77777777" w:rsidR="00F97924" w:rsidRDefault="00F97924">
      <w:pPr>
        <w:keepNext/>
        <w:spacing w:after="60"/>
        <w:rPr>
          <w:rFonts w:ascii="Calibri" w:hAnsi="Calibri"/>
        </w:rPr>
      </w:pPr>
    </w:p>
    <w:p w14:paraId="03C99BA5" w14:textId="5F60A810" w:rsidR="006A3848" w:rsidRPr="008A5384" w:rsidRDefault="00784EAA">
      <w:pPr>
        <w:keepNext/>
        <w:spacing w:after="60"/>
        <w:rPr>
          <w:rFonts w:ascii="Calibri" w:hAnsi="Calibri" w:cs="Calibri"/>
        </w:rPr>
      </w:pPr>
      <w:r w:rsidRPr="008A5384">
        <w:rPr>
          <w:rFonts w:ascii="Calibri" w:hAnsi="Calibri" w:cs="Calibri"/>
        </w:rPr>
        <w:t xml:space="preserve">Table </w:t>
      </w:r>
      <w:r w:rsidRPr="008A5384">
        <w:rPr>
          <w:rFonts w:ascii="Calibri" w:hAnsi="Calibri" w:cs="Calibri"/>
        </w:rPr>
        <w:fldChar w:fldCharType="begin"/>
      </w:r>
      <w:r w:rsidRPr="008A5384">
        <w:rPr>
          <w:rFonts w:ascii="Calibri" w:hAnsi="Calibri" w:cs="Calibri"/>
        </w:rPr>
        <w:instrText xml:space="preserve"> SEQ Table \* ARABIC </w:instrText>
      </w:r>
      <w:r w:rsidRPr="008A5384">
        <w:rPr>
          <w:rFonts w:ascii="Calibri" w:hAnsi="Calibri" w:cs="Calibri"/>
        </w:rPr>
        <w:fldChar w:fldCharType="separate"/>
      </w:r>
      <w:r w:rsidRPr="008A5384">
        <w:rPr>
          <w:rFonts w:ascii="Calibri" w:hAnsi="Calibri" w:cs="Calibri"/>
          <w:noProof/>
        </w:rPr>
        <w:t>1</w:t>
      </w:r>
      <w:r w:rsidRPr="008A5384">
        <w:rPr>
          <w:rFonts w:ascii="Calibri" w:hAnsi="Calibri" w:cs="Calibri"/>
        </w:rPr>
        <w:fldChar w:fldCharType="end"/>
      </w:r>
      <w:r w:rsidRPr="008A5384">
        <w:rPr>
          <w:rFonts w:ascii="Calibri" w:hAnsi="Calibri" w:cs="Calibri"/>
        </w:rPr>
        <w:t xml:space="preserve">: </w:t>
      </w:r>
      <w:r w:rsidRPr="008A5384">
        <w:rPr>
          <w:rFonts w:ascii="Calibri" w:hAnsi="Calibri" w:cs="Calibri"/>
          <w:color w:val="333333"/>
        </w:rPr>
        <w:t>Test Results</w:t>
      </w:r>
    </w:p>
    <w:tbl>
      <w:tblPr>
        <w:tblStyle w:val="Table"/>
        <w:tblW w:w="0" w:type="auto"/>
        <w:jc w:val="center"/>
        <w:tblCellMar>
          <w:left w:w="60" w:type="dxa"/>
          <w:right w:w="60" w:type="dxa"/>
        </w:tblCellMar>
        <w:tblLook w:val="0000" w:firstRow="0" w:lastRow="0" w:firstColumn="0" w:lastColumn="0" w:noHBand="0" w:noVBand="0"/>
      </w:tblPr>
      <w:tblGrid>
        <w:gridCol w:w="1989"/>
        <w:gridCol w:w="2102"/>
        <w:gridCol w:w="1154"/>
        <w:gridCol w:w="1154"/>
        <w:gridCol w:w="1154"/>
        <w:gridCol w:w="1254"/>
      </w:tblGrid>
      <w:tr w:rsidR="006A3848" w:rsidRPr="008A5384" w14:paraId="03C99BAC" w14:textId="77777777" w:rsidTr="006A3848">
        <w:trPr>
          <w:cantSplit/>
          <w:tblHeader/>
          <w:jc w:val="center"/>
        </w:trPr>
        <w:tc>
          <w:tcPr>
            <w:tcW w:w="0" w:type="auto"/>
            <w:tcBorders>
              <w:top w:val="single" w:sz="16" w:space="0" w:color="D3D3D3"/>
              <w:left w:val="single" w:sz="0" w:space="0" w:color="D3D3D3"/>
              <w:bottom w:val="single" w:sz="16" w:space="0" w:color="D3D3D3"/>
            </w:tcBorders>
          </w:tcPr>
          <w:p w14:paraId="03C99BA6" w14:textId="77777777" w:rsidR="006A3848" w:rsidRPr="008A5384" w:rsidRDefault="00784EAA">
            <w:pPr>
              <w:keepNext/>
              <w:spacing w:after="60"/>
              <w:rPr>
                <w:rFonts w:ascii="Calibri" w:hAnsi="Calibri" w:cs="Calibri"/>
              </w:rPr>
            </w:pPr>
            <w:r w:rsidRPr="008A5384">
              <w:rPr>
                <w:rFonts w:ascii="Calibri" w:hAnsi="Calibri" w:cs="Calibri"/>
              </w:rPr>
              <w:t>Source of Variation</w:t>
            </w:r>
          </w:p>
        </w:tc>
        <w:tc>
          <w:tcPr>
            <w:tcW w:w="0" w:type="auto"/>
            <w:tcBorders>
              <w:top w:val="single" w:sz="16" w:space="0" w:color="D3D3D3"/>
              <w:bottom w:val="single" w:sz="16" w:space="0" w:color="D3D3D3"/>
            </w:tcBorders>
          </w:tcPr>
          <w:p w14:paraId="03C99BA7" w14:textId="77777777" w:rsidR="006A3848" w:rsidRPr="008A5384" w:rsidRDefault="00784EAA">
            <w:pPr>
              <w:keepNext/>
              <w:spacing w:after="60"/>
              <w:jc w:val="right"/>
              <w:rPr>
                <w:rFonts w:ascii="Calibri" w:hAnsi="Calibri" w:cs="Calibri"/>
              </w:rPr>
            </w:pPr>
            <w:r w:rsidRPr="008A5384">
              <w:rPr>
                <w:rFonts w:ascii="Calibri" w:hAnsi="Calibri" w:cs="Calibri"/>
              </w:rPr>
              <w:t>Degrees of Freedom</w:t>
            </w:r>
          </w:p>
        </w:tc>
        <w:tc>
          <w:tcPr>
            <w:tcW w:w="0" w:type="auto"/>
            <w:tcBorders>
              <w:top w:val="single" w:sz="16" w:space="0" w:color="D3D3D3"/>
              <w:bottom w:val="single" w:sz="16" w:space="0" w:color="D3D3D3"/>
            </w:tcBorders>
          </w:tcPr>
          <w:p w14:paraId="03C99BA8" w14:textId="77777777" w:rsidR="006A3848" w:rsidRPr="008A5384" w:rsidRDefault="00784EAA">
            <w:pPr>
              <w:keepNext/>
              <w:spacing w:after="60"/>
              <w:jc w:val="right"/>
              <w:rPr>
                <w:rFonts w:ascii="Calibri" w:hAnsi="Calibri" w:cs="Calibri"/>
              </w:rPr>
            </w:pPr>
            <w:proofErr w:type="spellStart"/>
            <w:r w:rsidRPr="008A5384">
              <w:rPr>
                <w:rFonts w:ascii="Calibri" w:hAnsi="Calibri" w:cs="Calibri"/>
              </w:rPr>
              <w:t>sumsq</w:t>
            </w:r>
            <w:proofErr w:type="spellEnd"/>
          </w:p>
        </w:tc>
        <w:tc>
          <w:tcPr>
            <w:tcW w:w="0" w:type="auto"/>
            <w:tcBorders>
              <w:top w:val="single" w:sz="16" w:space="0" w:color="D3D3D3"/>
              <w:bottom w:val="single" w:sz="16" w:space="0" w:color="D3D3D3"/>
            </w:tcBorders>
          </w:tcPr>
          <w:p w14:paraId="03C99BA9" w14:textId="77777777" w:rsidR="006A3848" w:rsidRPr="008A5384" w:rsidRDefault="00784EAA">
            <w:pPr>
              <w:keepNext/>
              <w:spacing w:after="60"/>
              <w:jc w:val="right"/>
              <w:rPr>
                <w:rFonts w:ascii="Calibri" w:hAnsi="Calibri" w:cs="Calibri"/>
              </w:rPr>
            </w:pPr>
            <w:proofErr w:type="spellStart"/>
            <w:r w:rsidRPr="008A5384">
              <w:rPr>
                <w:rFonts w:ascii="Calibri" w:hAnsi="Calibri" w:cs="Calibri"/>
              </w:rPr>
              <w:t>meansq</w:t>
            </w:r>
            <w:proofErr w:type="spellEnd"/>
          </w:p>
        </w:tc>
        <w:tc>
          <w:tcPr>
            <w:tcW w:w="0" w:type="auto"/>
            <w:tcBorders>
              <w:top w:val="single" w:sz="16" w:space="0" w:color="D3D3D3"/>
              <w:bottom w:val="single" w:sz="16" w:space="0" w:color="D3D3D3"/>
            </w:tcBorders>
          </w:tcPr>
          <w:p w14:paraId="03C99BAA" w14:textId="77777777" w:rsidR="006A3848" w:rsidRPr="008A5384" w:rsidRDefault="00784EAA">
            <w:pPr>
              <w:keepNext/>
              <w:spacing w:after="60"/>
              <w:jc w:val="right"/>
              <w:rPr>
                <w:rFonts w:ascii="Calibri" w:hAnsi="Calibri" w:cs="Calibri"/>
              </w:rPr>
            </w:pPr>
            <w:r w:rsidRPr="008A5384">
              <w:rPr>
                <w:rFonts w:ascii="Calibri" w:hAnsi="Calibri" w:cs="Calibri"/>
              </w:rPr>
              <w:t>F-Statistic</w:t>
            </w:r>
          </w:p>
        </w:tc>
        <w:tc>
          <w:tcPr>
            <w:tcW w:w="0" w:type="auto"/>
            <w:tcBorders>
              <w:top w:val="single" w:sz="16" w:space="0" w:color="D3D3D3"/>
              <w:bottom w:val="single" w:sz="16" w:space="0" w:color="D3D3D3"/>
              <w:right w:val="single" w:sz="0" w:space="0" w:color="D3D3D3"/>
            </w:tcBorders>
          </w:tcPr>
          <w:p w14:paraId="03C99BAB" w14:textId="77777777" w:rsidR="006A3848" w:rsidRPr="008A5384" w:rsidRDefault="00784EAA">
            <w:pPr>
              <w:keepNext/>
              <w:spacing w:after="60"/>
              <w:rPr>
                <w:rFonts w:ascii="Calibri" w:hAnsi="Calibri" w:cs="Calibri"/>
              </w:rPr>
            </w:pPr>
            <w:r w:rsidRPr="008A5384">
              <w:rPr>
                <w:rFonts w:ascii="Calibri" w:hAnsi="Calibri" w:cs="Calibri"/>
              </w:rPr>
              <w:t>P-Value</w:t>
            </w:r>
            <w:r w:rsidRPr="008A5384">
              <w:rPr>
                <w:rFonts w:ascii="Calibri" w:hAnsi="Calibri" w:cs="Calibri"/>
                <w:i/>
                <w:vertAlign w:val="superscript"/>
              </w:rPr>
              <w:t>1</w:t>
            </w:r>
          </w:p>
        </w:tc>
      </w:tr>
      <w:tr w:rsidR="006A3848" w:rsidRPr="008A5384" w14:paraId="03C99BB3" w14:textId="77777777" w:rsidTr="006A384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99BAD" w14:textId="111DE9D8" w:rsidR="006A3848" w:rsidRPr="008A5384" w:rsidRDefault="008A5384">
            <w:pPr>
              <w:keepNext/>
              <w:spacing w:after="60"/>
              <w:rPr>
                <w:rFonts w:ascii="Calibri" w:hAnsi="Calibri" w:cs="Calibri"/>
              </w:rPr>
            </w:pPr>
            <w:r w:rsidRPr="008A5384">
              <w:rPr>
                <w:rFonts w:ascii="Calibri" w:hAnsi="Calibri" w:cs="Calibri"/>
              </w:rPr>
              <w:t>A</w:t>
            </w:r>
            <w:r w:rsidR="00784EAA" w:rsidRPr="008A5384">
              <w:rPr>
                <w:rFonts w:ascii="Calibri" w:hAnsi="Calibri" w:cs="Calibri"/>
              </w:rPr>
              <w:t>ntibiotic</w:t>
            </w:r>
          </w:p>
        </w:tc>
        <w:tc>
          <w:tcPr>
            <w:tcW w:w="0" w:type="auto"/>
            <w:tcBorders>
              <w:top w:val="single" w:sz="0" w:space="0" w:color="D3D3D3"/>
              <w:left w:val="single" w:sz="0" w:space="0" w:color="D3D3D3"/>
              <w:bottom w:val="single" w:sz="0" w:space="0" w:color="D3D3D3"/>
              <w:right w:val="single" w:sz="0" w:space="0" w:color="D3D3D3"/>
            </w:tcBorders>
          </w:tcPr>
          <w:p w14:paraId="03C99BAE" w14:textId="77777777" w:rsidR="006A3848" w:rsidRPr="008A5384" w:rsidRDefault="00784EAA">
            <w:pPr>
              <w:keepNext/>
              <w:spacing w:after="60"/>
              <w:jc w:val="right"/>
              <w:rPr>
                <w:rFonts w:ascii="Calibri" w:hAnsi="Calibri" w:cs="Calibri"/>
              </w:rPr>
            </w:pPr>
            <w:r w:rsidRPr="008A5384">
              <w:rPr>
                <w:rFonts w:ascii="Calibri" w:hAnsi="Calibri" w:cs="Calibri"/>
              </w:rPr>
              <w:t>8</w:t>
            </w:r>
          </w:p>
        </w:tc>
        <w:tc>
          <w:tcPr>
            <w:tcW w:w="0" w:type="auto"/>
            <w:tcBorders>
              <w:top w:val="single" w:sz="0" w:space="0" w:color="D3D3D3"/>
              <w:left w:val="single" w:sz="0" w:space="0" w:color="D3D3D3"/>
              <w:bottom w:val="single" w:sz="0" w:space="0" w:color="D3D3D3"/>
              <w:right w:val="single" w:sz="0" w:space="0" w:color="D3D3D3"/>
            </w:tcBorders>
          </w:tcPr>
          <w:p w14:paraId="03C99BAF" w14:textId="77777777" w:rsidR="006A3848" w:rsidRPr="008A5384" w:rsidRDefault="00784EAA">
            <w:pPr>
              <w:keepNext/>
              <w:spacing w:after="60"/>
              <w:jc w:val="right"/>
              <w:rPr>
                <w:rFonts w:ascii="Calibri" w:hAnsi="Calibri" w:cs="Calibri"/>
              </w:rPr>
            </w:pPr>
            <w:r w:rsidRPr="008A5384">
              <w:rPr>
                <w:rFonts w:ascii="Calibri" w:hAnsi="Calibri" w:cs="Calibri"/>
              </w:rPr>
              <w:t>2766.7356</w:t>
            </w:r>
          </w:p>
        </w:tc>
        <w:tc>
          <w:tcPr>
            <w:tcW w:w="0" w:type="auto"/>
            <w:tcBorders>
              <w:top w:val="single" w:sz="0" w:space="0" w:color="D3D3D3"/>
              <w:left w:val="single" w:sz="0" w:space="0" w:color="D3D3D3"/>
              <w:bottom w:val="single" w:sz="0" w:space="0" w:color="D3D3D3"/>
              <w:right w:val="single" w:sz="0" w:space="0" w:color="D3D3D3"/>
            </w:tcBorders>
          </w:tcPr>
          <w:p w14:paraId="03C99BB0" w14:textId="77777777" w:rsidR="006A3848" w:rsidRPr="008A5384" w:rsidRDefault="00784EAA">
            <w:pPr>
              <w:keepNext/>
              <w:spacing w:after="60"/>
              <w:jc w:val="right"/>
              <w:rPr>
                <w:rFonts w:ascii="Calibri" w:hAnsi="Calibri" w:cs="Calibri"/>
              </w:rPr>
            </w:pPr>
            <w:r w:rsidRPr="008A5384">
              <w:rPr>
                <w:rFonts w:ascii="Calibri" w:hAnsi="Calibri" w:cs="Calibri"/>
              </w:rPr>
              <w:t>345.84195</w:t>
            </w:r>
          </w:p>
        </w:tc>
        <w:tc>
          <w:tcPr>
            <w:tcW w:w="0" w:type="auto"/>
            <w:tcBorders>
              <w:top w:val="single" w:sz="0" w:space="0" w:color="D3D3D3"/>
              <w:left w:val="single" w:sz="0" w:space="0" w:color="D3D3D3"/>
              <w:bottom w:val="single" w:sz="0" w:space="0" w:color="D3D3D3"/>
              <w:right w:val="single" w:sz="0" w:space="0" w:color="D3D3D3"/>
            </w:tcBorders>
          </w:tcPr>
          <w:p w14:paraId="03C99BB1" w14:textId="77777777" w:rsidR="006A3848" w:rsidRPr="008A5384" w:rsidRDefault="00784EAA">
            <w:pPr>
              <w:keepNext/>
              <w:spacing w:after="60"/>
              <w:jc w:val="right"/>
              <w:rPr>
                <w:rFonts w:ascii="Calibri" w:hAnsi="Calibri" w:cs="Calibri"/>
              </w:rPr>
            </w:pPr>
            <w:r w:rsidRPr="008A5384">
              <w:rPr>
                <w:rFonts w:ascii="Calibri" w:hAnsi="Calibri" w:cs="Calibri"/>
              </w:rPr>
              <w:t>15.087065</w:t>
            </w:r>
          </w:p>
        </w:tc>
        <w:tc>
          <w:tcPr>
            <w:tcW w:w="0" w:type="auto"/>
            <w:tcBorders>
              <w:top w:val="single" w:sz="0" w:space="0" w:color="D3D3D3"/>
              <w:left w:val="single" w:sz="0" w:space="0" w:color="D3D3D3"/>
              <w:bottom w:val="single" w:sz="0" w:space="0" w:color="D3D3D3"/>
              <w:right w:val="single" w:sz="0" w:space="0" w:color="D3D3D3"/>
            </w:tcBorders>
          </w:tcPr>
          <w:p w14:paraId="03C99BB2" w14:textId="77777777" w:rsidR="006A3848" w:rsidRPr="008A5384" w:rsidRDefault="00784EAA">
            <w:pPr>
              <w:keepNext/>
              <w:spacing w:after="60"/>
              <w:rPr>
                <w:rFonts w:ascii="Calibri" w:hAnsi="Calibri" w:cs="Calibri"/>
              </w:rPr>
            </w:pPr>
            <w:r w:rsidRPr="008A5384">
              <w:rPr>
                <w:rFonts w:ascii="Calibri" w:hAnsi="Calibri" w:cs="Calibri"/>
              </w:rPr>
              <w:t>&lt; 0.001 ***</w:t>
            </w:r>
          </w:p>
        </w:tc>
      </w:tr>
      <w:tr w:rsidR="006A3848" w:rsidRPr="008A5384" w14:paraId="03C99BBA" w14:textId="77777777" w:rsidTr="006A384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99BB4" w14:textId="34F33006" w:rsidR="006A3848" w:rsidRPr="008A5384" w:rsidRDefault="008A5384">
            <w:pPr>
              <w:keepNext/>
              <w:spacing w:after="60"/>
              <w:rPr>
                <w:rFonts w:ascii="Calibri" w:hAnsi="Calibri" w:cs="Calibri"/>
              </w:rPr>
            </w:pPr>
            <w:r w:rsidRPr="008A5384">
              <w:rPr>
                <w:rFonts w:ascii="Calibri" w:hAnsi="Calibri" w:cs="Calibri"/>
              </w:rPr>
              <w:t>Sample</w:t>
            </w:r>
          </w:p>
        </w:tc>
        <w:tc>
          <w:tcPr>
            <w:tcW w:w="0" w:type="auto"/>
            <w:tcBorders>
              <w:top w:val="single" w:sz="0" w:space="0" w:color="D3D3D3"/>
              <w:left w:val="single" w:sz="0" w:space="0" w:color="D3D3D3"/>
              <w:bottom w:val="single" w:sz="0" w:space="0" w:color="D3D3D3"/>
              <w:right w:val="single" w:sz="0" w:space="0" w:color="D3D3D3"/>
            </w:tcBorders>
          </w:tcPr>
          <w:p w14:paraId="03C99BB5" w14:textId="77777777" w:rsidR="006A3848" w:rsidRPr="008A5384" w:rsidRDefault="00784EAA">
            <w:pPr>
              <w:keepNext/>
              <w:spacing w:after="60"/>
              <w:jc w:val="right"/>
              <w:rPr>
                <w:rFonts w:ascii="Calibri" w:hAnsi="Calibri" w:cs="Calibri"/>
              </w:rPr>
            </w:pPr>
            <w:r w:rsidRPr="008A5384">
              <w:rPr>
                <w:rFonts w:ascii="Calibri" w:hAnsi="Calibri" w:cs="Calibri"/>
              </w:rPr>
              <w:t>5</w:t>
            </w:r>
          </w:p>
        </w:tc>
        <w:tc>
          <w:tcPr>
            <w:tcW w:w="0" w:type="auto"/>
            <w:tcBorders>
              <w:top w:val="single" w:sz="0" w:space="0" w:color="D3D3D3"/>
              <w:left w:val="single" w:sz="0" w:space="0" w:color="D3D3D3"/>
              <w:bottom w:val="single" w:sz="0" w:space="0" w:color="D3D3D3"/>
              <w:right w:val="single" w:sz="0" w:space="0" w:color="D3D3D3"/>
            </w:tcBorders>
          </w:tcPr>
          <w:p w14:paraId="03C99BB6" w14:textId="77777777" w:rsidR="006A3848" w:rsidRPr="008A5384" w:rsidRDefault="00784EAA">
            <w:pPr>
              <w:keepNext/>
              <w:spacing w:after="60"/>
              <w:jc w:val="right"/>
              <w:rPr>
                <w:rFonts w:ascii="Calibri" w:hAnsi="Calibri" w:cs="Calibri"/>
              </w:rPr>
            </w:pPr>
            <w:r w:rsidRPr="008A5384">
              <w:rPr>
                <w:rFonts w:ascii="Calibri" w:hAnsi="Calibri" w:cs="Calibri"/>
              </w:rPr>
              <w:t>121.3563</w:t>
            </w:r>
          </w:p>
        </w:tc>
        <w:tc>
          <w:tcPr>
            <w:tcW w:w="0" w:type="auto"/>
            <w:tcBorders>
              <w:top w:val="single" w:sz="0" w:space="0" w:color="D3D3D3"/>
              <w:left w:val="single" w:sz="0" w:space="0" w:color="D3D3D3"/>
              <w:bottom w:val="single" w:sz="0" w:space="0" w:color="D3D3D3"/>
              <w:right w:val="single" w:sz="0" w:space="0" w:color="D3D3D3"/>
            </w:tcBorders>
          </w:tcPr>
          <w:p w14:paraId="03C99BB7" w14:textId="77777777" w:rsidR="006A3848" w:rsidRPr="008A5384" w:rsidRDefault="00784EAA">
            <w:pPr>
              <w:keepNext/>
              <w:spacing w:after="60"/>
              <w:jc w:val="right"/>
              <w:rPr>
                <w:rFonts w:ascii="Calibri" w:hAnsi="Calibri" w:cs="Calibri"/>
              </w:rPr>
            </w:pPr>
            <w:r w:rsidRPr="008A5384">
              <w:rPr>
                <w:rFonts w:ascii="Calibri" w:hAnsi="Calibri" w:cs="Calibri"/>
              </w:rPr>
              <w:t>24.27126</w:t>
            </w:r>
          </w:p>
        </w:tc>
        <w:tc>
          <w:tcPr>
            <w:tcW w:w="0" w:type="auto"/>
            <w:tcBorders>
              <w:top w:val="single" w:sz="0" w:space="0" w:color="D3D3D3"/>
              <w:left w:val="single" w:sz="0" w:space="0" w:color="D3D3D3"/>
              <w:bottom w:val="single" w:sz="0" w:space="0" w:color="D3D3D3"/>
              <w:right w:val="single" w:sz="0" w:space="0" w:color="D3D3D3"/>
            </w:tcBorders>
          </w:tcPr>
          <w:p w14:paraId="03C99BB8" w14:textId="77777777" w:rsidR="006A3848" w:rsidRPr="008A5384" w:rsidRDefault="00784EAA">
            <w:pPr>
              <w:keepNext/>
              <w:spacing w:after="60"/>
              <w:jc w:val="right"/>
              <w:rPr>
                <w:rFonts w:ascii="Calibri" w:hAnsi="Calibri" w:cs="Calibri"/>
              </w:rPr>
            </w:pPr>
            <w:r w:rsidRPr="008A5384">
              <w:rPr>
                <w:rFonts w:ascii="Calibri" w:hAnsi="Calibri" w:cs="Calibri"/>
              </w:rPr>
              <w:t>1.058814</w:t>
            </w:r>
          </w:p>
        </w:tc>
        <w:tc>
          <w:tcPr>
            <w:tcW w:w="0" w:type="auto"/>
            <w:tcBorders>
              <w:top w:val="single" w:sz="0" w:space="0" w:color="D3D3D3"/>
              <w:left w:val="single" w:sz="0" w:space="0" w:color="D3D3D3"/>
              <w:bottom w:val="single" w:sz="0" w:space="0" w:color="D3D3D3"/>
              <w:right w:val="single" w:sz="0" w:space="0" w:color="D3D3D3"/>
            </w:tcBorders>
          </w:tcPr>
          <w:p w14:paraId="03C99BB9" w14:textId="77777777" w:rsidR="006A3848" w:rsidRPr="008A5384" w:rsidRDefault="00784EAA">
            <w:pPr>
              <w:keepNext/>
              <w:spacing w:after="60"/>
              <w:rPr>
                <w:rFonts w:ascii="Calibri" w:hAnsi="Calibri" w:cs="Calibri"/>
              </w:rPr>
            </w:pPr>
            <w:r w:rsidRPr="008A5384">
              <w:rPr>
                <w:rFonts w:ascii="Calibri" w:hAnsi="Calibri" w:cs="Calibri"/>
              </w:rPr>
              <w:t>0.405</w:t>
            </w:r>
          </w:p>
        </w:tc>
      </w:tr>
      <w:tr w:rsidR="006A3848" w:rsidRPr="008A5384" w14:paraId="03C99BC1" w14:textId="77777777" w:rsidTr="006A384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99BBB" w14:textId="6775C628" w:rsidR="006A3848" w:rsidRPr="008A5384" w:rsidRDefault="008A5384">
            <w:pPr>
              <w:keepNext/>
              <w:spacing w:after="60"/>
              <w:rPr>
                <w:rFonts w:ascii="Calibri" w:hAnsi="Calibri" w:cs="Calibri"/>
              </w:rPr>
            </w:pPr>
            <w:r w:rsidRPr="008A5384">
              <w:rPr>
                <w:rFonts w:ascii="Calibri" w:hAnsi="Calibri" w:cs="Calibri"/>
              </w:rPr>
              <w:t>A</w:t>
            </w:r>
            <w:r w:rsidR="00784EAA" w:rsidRPr="008A5384">
              <w:rPr>
                <w:rFonts w:ascii="Calibri" w:hAnsi="Calibri" w:cs="Calibri"/>
              </w:rPr>
              <w:t>ntibiotic:</w:t>
            </w:r>
            <w:r w:rsidR="00C27FF0">
              <w:rPr>
                <w:rFonts w:ascii="Calibri" w:hAnsi="Calibri" w:cs="Calibri"/>
              </w:rPr>
              <w:t xml:space="preserve"> </w:t>
            </w:r>
            <w:r w:rsidRPr="008A5384">
              <w:rPr>
                <w:rFonts w:ascii="Calibri" w:hAnsi="Calibri" w:cs="Calibri"/>
              </w:rPr>
              <w:t>Sample</w:t>
            </w:r>
          </w:p>
        </w:tc>
        <w:tc>
          <w:tcPr>
            <w:tcW w:w="0" w:type="auto"/>
            <w:tcBorders>
              <w:top w:val="single" w:sz="0" w:space="0" w:color="D3D3D3"/>
              <w:left w:val="single" w:sz="0" w:space="0" w:color="D3D3D3"/>
              <w:bottom w:val="single" w:sz="0" w:space="0" w:color="D3D3D3"/>
              <w:right w:val="single" w:sz="0" w:space="0" w:color="D3D3D3"/>
            </w:tcBorders>
          </w:tcPr>
          <w:p w14:paraId="03C99BBC" w14:textId="77777777" w:rsidR="006A3848" w:rsidRPr="008A5384" w:rsidRDefault="00784EAA">
            <w:pPr>
              <w:keepNext/>
              <w:spacing w:after="60"/>
              <w:jc w:val="right"/>
              <w:rPr>
                <w:rFonts w:ascii="Calibri" w:hAnsi="Calibri" w:cs="Calibri"/>
              </w:rPr>
            </w:pPr>
            <w:r w:rsidRPr="008A5384">
              <w:rPr>
                <w:rFonts w:ascii="Calibri" w:hAnsi="Calibri" w:cs="Calibri"/>
              </w:rPr>
              <w:t>27</w:t>
            </w:r>
          </w:p>
        </w:tc>
        <w:tc>
          <w:tcPr>
            <w:tcW w:w="0" w:type="auto"/>
            <w:tcBorders>
              <w:top w:val="single" w:sz="0" w:space="0" w:color="D3D3D3"/>
              <w:left w:val="single" w:sz="0" w:space="0" w:color="D3D3D3"/>
              <w:bottom w:val="single" w:sz="0" w:space="0" w:color="D3D3D3"/>
              <w:right w:val="single" w:sz="0" w:space="0" w:color="D3D3D3"/>
            </w:tcBorders>
          </w:tcPr>
          <w:p w14:paraId="03C99BBD" w14:textId="77777777" w:rsidR="006A3848" w:rsidRPr="008A5384" w:rsidRDefault="00784EAA">
            <w:pPr>
              <w:keepNext/>
              <w:spacing w:after="60"/>
              <w:jc w:val="right"/>
              <w:rPr>
                <w:rFonts w:ascii="Calibri" w:hAnsi="Calibri" w:cs="Calibri"/>
              </w:rPr>
            </w:pPr>
            <w:r w:rsidRPr="008A5384">
              <w:rPr>
                <w:rFonts w:ascii="Calibri" w:hAnsi="Calibri" w:cs="Calibri"/>
              </w:rPr>
              <w:t>1192.8932</w:t>
            </w:r>
          </w:p>
        </w:tc>
        <w:tc>
          <w:tcPr>
            <w:tcW w:w="0" w:type="auto"/>
            <w:tcBorders>
              <w:top w:val="single" w:sz="0" w:space="0" w:color="D3D3D3"/>
              <w:left w:val="single" w:sz="0" w:space="0" w:color="D3D3D3"/>
              <w:bottom w:val="single" w:sz="0" w:space="0" w:color="D3D3D3"/>
              <w:right w:val="single" w:sz="0" w:space="0" w:color="D3D3D3"/>
            </w:tcBorders>
          </w:tcPr>
          <w:p w14:paraId="03C99BBE" w14:textId="77777777" w:rsidR="006A3848" w:rsidRPr="008A5384" w:rsidRDefault="00784EAA">
            <w:pPr>
              <w:keepNext/>
              <w:spacing w:after="60"/>
              <w:jc w:val="right"/>
              <w:rPr>
                <w:rFonts w:ascii="Calibri" w:hAnsi="Calibri" w:cs="Calibri"/>
              </w:rPr>
            </w:pPr>
            <w:r w:rsidRPr="008A5384">
              <w:rPr>
                <w:rFonts w:ascii="Calibri" w:hAnsi="Calibri" w:cs="Calibri"/>
              </w:rPr>
              <w:t>44.18123</w:t>
            </w:r>
          </w:p>
        </w:tc>
        <w:tc>
          <w:tcPr>
            <w:tcW w:w="0" w:type="auto"/>
            <w:tcBorders>
              <w:top w:val="single" w:sz="0" w:space="0" w:color="D3D3D3"/>
              <w:left w:val="single" w:sz="0" w:space="0" w:color="D3D3D3"/>
              <w:bottom w:val="single" w:sz="0" w:space="0" w:color="D3D3D3"/>
              <w:right w:val="single" w:sz="0" w:space="0" w:color="D3D3D3"/>
            </w:tcBorders>
          </w:tcPr>
          <w:p w14:paraId="03C99BBF" w14:textId="77777777" w:rsidR="006A3848" w:rsidRPr="008A5384" w:rsidRDefault="00784EAA">
            <w:pPr>
              <w:keepNext/>
              <w:spacing w:after="60"/>
              <w:jc w:val="right"/>
              <w:rPr>
                <w:rFonts w:ascii="Calibri" w:hAnsi="Calibri" w:cs="Calibri"/>
              </w:rPr>
            </w:pPr>
            <w:r w:rsidRPr="008A5384">
              <w:rPr>
                <w:rFonts w:ascii="Calibri" w:hAnsi="Calibri" w:cs="Calibri"/>
              </w:rPr>
              <w:t>1.927369</w:t>
            </w:r>
          </w:p>
        </w:tc>
        <w:tc>
          <w:tcPr>
            <w:tcW w:w="0" w:type="auto"/>
            <w:tcBorders>
              <w:top w:val="single" w:sz="0" w:space="0" w:color="D3D3D3"/>
              <w:left w:val="single" w:sz="0" w:space="0" w:color="D3D3D3"/>
              <w:bottom w:val="single" w:sz="0" w:space="0" w:color="D3D3D3"/>
              <w:right w:val="single" w:sz="0" w:space="0" w:color="D3D3D3"/>
            </w:tcBorders>
          </w:tcPr>
          <w:p w14:paraId="03C99BC0" w14:textId="77777777" w:rsidR="006A3848" w:rsidRPr="008A5384" w:rsidRDefault="00784EAA">
            <w:pPr>
              <w:keepNext/>
              <w:spacing w:after="60"/>
              <w:rPr>
                <w:rFonts w:ascii="Calibri" w:hAnsi="Calibri" w:cs="Calibri"/>
              </w:rPr>
            </w:pPr>
            <w:r w:rsidRPr="008A5384">
              <w:rPr>
                <w:rFonts w:ascii="Calibri" w:hAnsi="Calibri" w:cs="Calibri"/>
              </w:rPr>
              <w:t>0.049 *</w:t>
            </w:r>
          </w:p>
        </w:tc>
      </w:tr>
      <w:tr w:rsidR="006A3848" w:rsidRPr="008A5384" w14:paraId="03C99BC8" w14:textId="77777777" w:rsidTr="006A384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C99BC2" w14:textId="77777777" w:rsidR="006A3848" w:rsidRPr="008A5384" w:rsidRDefault="00784EAA">
            <w:pPr>
              <w:keepNext/>
              <w:spacing w:after="60"/>
              <w:rPr>
                <w:rFonts w:ascii="Calibri" w:hAnsi="Calibri" w:cs="Calibri"/>
              </w:rPr>
            </w:pPr>
            <w:r w:rsidRPr="008A5384">
              <w:rPr>
                <w:rFonts w:ascii="Calibri" w:hAnsi="Calibri" w:cs="Calibri"/>
              </w:rPr>
              <w:t>Residuals</w:t>
            </w:r>
          </w:p>
        </w:tc>
        <w:tc>
          <w:tcPr>
            <w:tcW w:w="0" w:type="auto"/>
            <w:tcBorders>
              <w:top w:val="single" w:sz="0" w:space="0" w:color="D3D3D3"/>
              <w:left w:val="single" w:sz="0" w:space="0" w:color="D3D3D3"/>
              <w:bottom w:val="single" w:sz="0" w:space="0" w:color="D3D3D3"/>
              <w:right w:val="single" w:sz="0" w:space="0" w:color="D3D3D3"/>
            </w:tcBorders>
          </w:tcPr>
          <w:p w14:paraId="03C99BC3" w14:textId="77777777" w:rsidR="006A3848" w:rsidRPr="008A5384" w:rsidRDefault="00784EAA">
            <w:pPr>
              <w:keepNext/>
              <w:spacing w:after="60"/>
              <w:jc w:val="right"/>
              <w:rPr>
                <w:rFonts w:ascii="Calibri" w:hAnsi="Calibri" w:cs="Calibri"/>
              </w:rPr>
            </w:pPr>
            <w:r w:rsidRPr="008A5384">
              <w:rPr>
                <w:rFonts w:ascii="Calibri" w:hAnsi="Calibri" w:cs="Calibri"/>
              </w:rPr>
              <w:t>26</w:t>
            </w:r>
          </w:p>
        </w:tc>
        <w:tc>
          <w:tcPr>
            <w:tcW w:w="0" w:type="auto"/>
            <w:tcBorders>
              <w:top w:val="single" w:sz="0" w:space="0" w:color="D3D3D3"/>
              <w:left w:val="single" w:sz="0" w:space="0" w:color="D3D3D3"/>
              <w:bottom w:val="single" w:sz="0" w:space="0" w:color="D3D3D3"/>
              <w:right w:val="single" w:sz="0" w:space="0" w:color="D3D3D3"/>
            </w:tcBorders>
          </w:tcPr>
          <w:p w14:paraId="03C99BC4" w14:textId="77777777" w:rsidR="006A3848" w:rsidRPr="008A5384" w:rsidRDefault="00784EAA">
            <w:pPr>
              <w:keepNext/>
              <w:spacing w:after="60"/>
              <w:jc w:val="right"/>
              <w:rPr>
                <w:rFonts w:ascii="Calibri" w:hAnsi="Calibri" w:cs="Calibri"/>
              </w:rPr>
            </w:pPr>
            <w:r w:rsidRPr="008A5384">
              <w:rPr>
                <w:rFonts w:ascii="Calibri" w:hAnsi="Calibri" w:cs="Calibri"/>
              </w:rPr>
              <w:t>596.0000</w:t>
            </w:r>
          </w:p>
        </w:tc>
        <w:tc>
          <w:tcPr>
            <w:tcW w:w="0" w:type="auto"/>
            <w:tcBorders>
              <w:top w:val="single" w:sz="0" w:space="0" w:color="D3D3D3"/>
              <w:left w:val="single" w:sz="0" w:space="0" w:color="D3D3D3"/>
              <w:bottom w:val="single" w:sz="0" w:space="0" w:color="D3D3D3"/>
              <w:right w:val="single" w:sz="0" w:space="0" w:color="D3D3D3"/>
            </w:tcBorders>
          </w:tcPr>
          <w:p w14:paraId="03C99BC5" w14:textId="77777777" w:rsidR="006A3848" w:rsidRPr="008A5384" w:rsidRDefault="00784EAA">
            <w:pPr>
              <w:keepNext/>
              <w:spacing w:after="60"/>
              <w:jc w:val="right"/>
              <w:rPr>
                <w:rFonts w:ascii="Calibri" w:hAnsi="Calibri" w:cs="Calibri"/>
              </w:rPr>
            </w:pPr>
            <w:r w:rsidRPr="008A5384">
              <w:rPr>
                <w:rFonts w:ascii="Calibri" w:hAnsi="Calibri" w:cs="Calibri"/>
              </w:rPr>
              <w:t>22.92308</w:t>
            </w:r>
          </w:p>
        </w:tc>
        <w:tc>
          <w:tcPr>
            <w:tcW w:w="0" w:type="auto"/>
            <w:tcBorders>
              <w:top w:val="single" w:sz="0" w:space="0" w:color="D3D3D3"/>
              <w:left w:val="single" w:sz="0" w:space="0" w:color="D3D3D3"/>
              <w:bottom w:val="single" w:sz="0" w:space="0" w:color="D3D3D3"/>
              <w:right w:val="single" w:sz="0" w:space="0" w:color="D3D3D3"/>
            </w:tcBorders>
          </w:tcPr>
          <w:p w14:paraId="03C99BC6" w14:textId="1862720E" w:rsidR="006A3848" w:rsidRPr="008A5384" w:rsidRDefault="006A3848">
            <w:pPr>
              <w:keepNext/>
              <w:spacing w:after="60"/>
              <w:jc w:val="right"/>
              <w:rPr>
                <w:rFonts w:ascii="Calibri" w:hAnsi="Calibri" w:cs="Calibri"/>
              </w:rPr>
            </w:pPr>
          </w:p>
        </w:tc>
        <w:tc>
          <w:tcPr>
            <w:tcW w:w="0" w:type="auto"/>
            <w:tcBorders>
              <w:top w:val="single" w:sz="0" w:space="0" w:color="D3D3D3"/>
              <w:left w:val="single" w:sz="0" w:space="0" w:color="D3D3D3"/>
              <w:bottom w:val="single" w:sz="0" w:space="0" w:color="D3D3D3"/>
              <w:right w:val="single" w:sz="0" w:space="0" w:color="D3D3D3"/>
            </w:tcBorders>
          </w:tcPr>
          <w:p w14:paraId="03C99BC7" w14:textId="13BE3BE2" w:rsidR="006A3848" w:rsidRPr="008A5384" w:rsidRDefault="006A3848">
            <w:pPr>
              <w:keepNext/>
              <w:spacing w:after="60"/>
              <w:rPr>
                <w:rFonts w:ascii="Calibri" w:hAnsi="Calibri" w:cs="Calibri"/>
              </w:rPr>
            </w:pPr>
          </w:p>
        </w:tc>
      </w:tr>
      <w:tr w:rsidR="006A3848" w:rsidRPr="008A5384" w14:paraId="03C99BCA" w14:textId="77777777" w:rsidTr="006A3848">
        <w:trPr>
          <w:cantSplit/>
          <w:jc w:val="center"/>
        </w:trPr>
        <w:tc>
          <w:tcPr>
            <w:tcW w:w="0" w:type="auto"/>
            <w:gridSpan w:val="6"/>
          </w:tcPr>
          <w:p w14:paraId="03C99BC9" w14:textId="77777777" w:rsidR="006A3848" w:rsidRPr="008A5384" w:rsidRDefault="00784EAA">
            <w:pPr>
              <w:keepNext/>
              <w:spacing w:after="60"/>
              <w:rPr>
                <w:rFonts w:ascii="Calibri" w:hAnsi="Calibri" w:cs="Calibri"/>
              </w:rPr>
            </w:pPr>
            <w:r w:rsidRPr="008A5384">
              <w:rPr>
                <w:rFonts w:ascii="Calibri" w:hAnsi="Calibri" w:cs="Calibri"/>
                <w:i/>
                <w:vertAlign w:val="superscript"/>
              </w:rPr>
              <w:t>1</w:t>
            </w:r>
            <w:r w:rsidRPr="008A5384">
              <w:rPr>
                <w:rFonts w:ascii="Calibri" w:hAnsi="Calibri" w:cs="Calibri"/>
              </w:rPr>
              <w:t>Significance codes: *** p &lt; 0.001; ** p &lt; 0.01; * p &lt; 0.05</w:t>
            </w:r>
          </w:p>
        </w:tc>
      </w:tr>
    </w:tbl>
    <w:p w14:paraId="03C99BCB" w14:textId="71A5CC8C" w:rsidR="006A3848" w:rsidRDefault="008A5384">
      <w:pPr>
        <w:pStyle w:val="FirstParagraph"/>
      </w:pPr>
      <w:r>
        <w:t xml:space="preserve">According to the table above, </w:t>
      </w:r>
      <w:r w:rsidR="00C27FF0">
        <w:t xml:space="preserve">there is a </w:t>
      </w:r>
      <w:r w:rsidR="007821D9">
        <w:t>not a strong</w:t>
      </w:r>
      <w:r w:rsidR="00C27FF0">
        <w:t xml:space="preserve"> interaction effect between Antibiotics and </w:t>
      </w:r>
      <w:r w:rsidR="0080007E">
        <w:t>The different sample types (p=</w:t>
      </w:r>
      <w:r w:rsidR="007821D9">
        <w:t xml:space="preserve">0.049). </w:t>
      </w:r>
      <w:r w:rsidR="00417104">
        <w:t xml:space="preserve"> </w:t>
      </w:r>
      <w:commentRangeStart w:id="0"/>
      <w:r w:rsidR="00417104">
        <w:t xml:space="preserve">Table shows </w:t>
      </w:r>
      <w:r w:rsidR="00417104" w:rsidRPr="00417104">
        <w:t xml:space="preserve">that there might be a pattern from manure to soil to vegetables. </w:t>
      </w:r>
      <w:r w:rsidR="007821D9">
        <w:t xml:space="preserve">Then we carry out a </w:t>
      </w:r>
      <w:r w:rsidR="00657695">
        <w:t>Post</w:t>
      </w:r>
      <w:commentRangeEnd w:id="0"/>
      <w:r w:rsidR="00684BED">
        <w:rPr>
          <w:rStyle w:val="CommentReference"/>
        </w:rPr>
        <w:commentReference w:id="0"/>
      </w:r>
      <w:r w:rsidR="00657695">
        <w:t>-Hoc Test (</w:t>
      </w:r>
      <w:proofErr w:type="spellStart"/>
      <w:r w:rsidR="00657695">
        <w:t>TurkeyHSD</w:t>
      </w:r>
      <w:proofErr w:type="spellEnd"/>
      <w:r w:rsidR="00657695">
        <w:t>) to see where the differences actually lies.</w:t>
      </w:r>
    </w:p>
    <w:p w14:paraId="4408B4E7" w14:textId="379B29A6" w:rsidR="00DC30A5" w:rsidRDefault="00DC30A5" w:rsidP="00DC30A5">
      <w:pPr>
        <w:pStyle w:val="BodyText"/>
      </w:pPr>
      <w:r>
        <w:t xml:space="preserve">We start with Antibiotics and then the </w:t>
      </w:r>
      <w:proofErr w:type="spellStart"/>
      <w:r>
        <w:t>interacti</w:t>
      </w:r>
      <w:proofErr w:type="spellEnd"/>
      <w:del w:id="1" w:author="Windows User" w:date="2025-01-25T16:12:00Z" w16du:dateUtc="2025-01-25T14:12:00Z">
        <w:r w:rsidDel="008B5334">
          <w:delText>on</w:delText>
        </w:r>
      </w:del>
    </w:p>
    <w:p w14:paraId="53DB6014" w14:textId="238B96DF" w:rsidR="00EC2451" w:rsidRPr="008B5334" w:rsidRDefault="00EC2451" w:rsidP="00DC30A5">
      <w:pPr>
        <w:pStyle w:val="BodyText"/>
        <w:rPr>
          <w:rFonts w:ascii="Times New Roman" w:hAnsi="Times New Roman" w:cs="Times New Roman"/>
          <w:rPrChange w:id="2" w:author="Windows User" w:date="2025-01-25T16:13:00Z" w16du:dateUtc="2025-01-25T14:13:00Z">
            <w:rPr/>
          </w:rPrChange>
        </w:rPr>
      </w:pPr>
      <w:r>
        <w:t xml:space="preserve">Here </w:t>
      </w:r>
      <w:proofErr w:type="spellStart"/>
      <w:r>
        <w:t>re</w:t>
      </w:r>
      <w:proofErr w:type="spellEnd"/>
      <w:r>
        <w:t xml:space="preserve"> the </w:t>
      </w:r>
      <w:r w:rsidRPr="008B5334">
        <w:rPr>
          <w:rFonts w:ascii="Times New Roman" w:hAnsi="Times New Roman" w:cs="Times New Roman"/>
          <w:rPrChange w:id="3" w:author="Windows User" w:date="2025-01-25T16:13:00Z" w16du:dateUtc="2025-01-25T14:13:00Z">
            <w:rPr/>
          </w:rPrChange>
        </w:rPr>
        <w:t>antibiotics</w:t>
      </w:r>
    </w:p>
    <w:tbl>
      <w:tblPr>
        <w:tblStyle w:val="Table"/>
        <w:tblW w:w="0" w:type="auto"/>
        <w:jc w:val="center"/>
        <w:tblCellMar>
          <w:left w:w="60" w:type="dxa"/>
          <w:right w:w="60" w:type="dxa"/>
        </w:tblCellMar>
        <w:tblLook w:val="0000" w:firstRow="0" w:lastRow="0" w:firstColumn="0" w:lastColumn="0" w:noHBand="0" w:noVBand="0"/>
      </w:tblPr>
      <w:tblGrid>
        <w:gridCol w:w="1293"/>
        <w:gridCol w:w="1228"/>
        <w:gridCol w:w="1349"/>
        <w:gridCol w:w="1349"/>
        <w:gridCol w:w="1959"/>
      </w:tblGrid>
      <w:tr w:rsidR="00EC2451" w:rsidRPr="00EC2451" w14:paraId="0C6E7512"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77903772" w14:textId="77777777" w:rsidR="00EC2451" w:rsidRPr="00EC2451" w:rsidRDefault="00EC2451" w:rsidP="00543C1E">
            <w:pPr>
              <w:keepNext/>
              <w:spacing w:after="60"/>
              <w:rPr>
                <w:rFonts w:ascii="Calibri" w:hAnsi="Calibri" w:cs="Calibri"/>
              </w:rPr>
            </w:pPr>
            <w:r w:rsidRPr="00EC2451">
              <w:rPr>
                <w:rFonts w:ascii="Calibri" w:hAnsi="Calibri" w:cs="Calibri"/>
              </w:rPr>
              <w:lastRenderedPageBreak/>
              <w:t>Comparison</w:t>
            </w:r>
          </w:p>
        </w:tc>
        <w:tc>
          <w:tcPr>
            <w:tcW w:w="0" w:type="auto"/>
            <w:tcBorders>
              <w:top w:val="single" w:sz="16" w:space="0" w:color="D3D3D3"/>
              <w:bottom w:val="single" w:sz="16" w:space="0" w:color="D3D3D3"/>
            </w:tcBorders>
          </w:tcPr>
          <w:p w14:paraId="72AC1350" w14:textId="77777777" w:rsidR="00EC2451" w:rsidRPr="00EC2451" w:rsidRDefault="00EC2451" w:rsidP="00543C1E">
            <w:pPr>
              <w:keepNext/>
              <w:spacing w:after="60"/>
              <w:jc w:val="right"/>
              <w:rPr>
                <w:rFonts w:ascii="Calibri" w:hAnsi="Calibri" w:cs="Calibri"/>
              </w:rPr>
            </w:pPr>
            <w:r w:rsidRPr="00EC2451">
              <w:rPr>
                <w:rFonts w:ascii="Calibri" w:hAnsi="Calibri" w:cs="Calibri"/>
              </w:rPr>
              <w:t>Difference</w:t>
            </w:r>
          </w:p>
        </w:tc>
        <w:tc>
          <w:tcPr>
            <w:tcW w:w="0" w:type="auto"/>
            <w:tcBorders>
              <w:top w:val="single" w:sz="16" w:space="0" w:color="D3D3D3"/>
              <w:bottom w:val="single" w:sz="16" w:space="0" w:color="D3D3D3"/>
            </w:tcBorders>
          </w:tcPr>
          <w:p w14:paraId="4E6DCA7D" w14:textId="77777777" w:rsidR="00EC2451" w:rsidRPr="00EC2451" w:rsidRDefault="00EC2451" w:rsidP="00543C1E">
            <w:pPr>
              <w:keepNext/>
              <w:spacing w:after="60"/>
              <w:jc w:val="right"/>
              <w:rPr>
                <w:rFonts w:ascii="Calibri" w:hAnsi="Calibri" w:cs="Calibri"/>
              </w:rPr>
            </w:pPr>
            <w:proofErr w:type="spellStart"/>
            <w:r w:rsidRPr="00EC2451">
              <w:rPr>
                <w:rFonts w:ascii="Calibri" w:hAnsi="Calibri" w:cs="Calibri"/>
              </w:rPr>
              <w:t>Lower_CI</w:t>
            </w:r>
            <w:proofErr w:type="spellEnd"/>
          </w:p>
        </w:tc>
        <w:tc>
          <w:tcPr>
            <w:tcW w:w="0" w:type="auto"/>
            <w:tcBorders>
              <w:top w:val="single" w:sz="16" w:space="0" w:color="D3D3D3"/>
              <w:bottom w:val="single" w:sz="16" w:space="0" w:color="D3D3D3"/>
            </w:tcBorders>
          </w:tcPr>
          <w:p w14:paraId="64FE02F0" w14:textId="77777777" w:rsidR="00EC2451" w:rsidRPr="00EC2451" w:rsidRDefault="00EC2451" w:rsidP="00543C1E">
            <w:pPr>
              <w:keepNext/>
              <w:spacing w:after="60"/>
              <w:jc w:val="right"/>
              <w:rPr>
                <w:rFonts w:ascii="Calibri" w:hAnsi="Calibri" w:cs="Calibri"/>
              </w:rPr>
            </w:pPr>
            <w:proofErr w:type="spellStart"/>
            <w:r w:rsidRPr="00EC2451">
              <w:rPr>
                <w:rFonts w:ascii="Calibri" w:hAnsi="Calibri" w:cs="Calibri"/>
              </w:rPr>
              <w:t>Upper_CI</w:t>
            </w:r>
            <w:proofErr w:type="spellEnd"/>
          </w:p>
        </w:tc>
        <w:tc>
          <w:tcPr>
            <w:tcW w:w="0" w:type="auto"/>
            <w:tcBorders>
              <w:top w:val="single" w:sz="16" w:space="0" w:color="D3D3D3"/>
              <w:bottom w:val="single" w:sz="16" w:space="0" w:color="D3D3D3"/>
              <w:right w:val="single" w:sz="0" w:space="0" w:color="D3D3D3"/>
            </w:tcBorders>
          </w:tcPr>
          <w:p w14:paraId="7FC38FBE" w14:textId="77777777" w:rsidR="00EC2451" w:rsidRPr="00EC2451" w:rsidRDefault="00EC2451" w:rsidP="00543C1E">
            <w:pPr>
              <w:keepNext/>
              <w:spacing w:after="60"/>
              <w:rPr>
                <w:rFonts w:ascii="Calibri" w:hAnsi="Calibri" w:cs="Calibri"/>
              </w:rPr>
            </w:pPr>
            <w:r w:rsidRPr="00EC2451">
              <w:rPr>
                <w:rFonts w:ascii="Calibri" w:hAnsi="Calibri" w:cs="Calibri"/>
              </w:rPr>
              <w:t>Adjusted_p_value</w:t>
            </w:r>
            <w:r w:rsidRPr="00EC2451">
              <w:rPr>
                <w:rFonts w:ascii="Calibri" w:hAnsi="Calibri" w:cs="Calibri"/>
                <w:i/>
                <w:vertAlign w:val="superscript"/>
              </w:rPr>
              <w:t>1</w:t>
            </w:r>
          </w:p>
        </w:tc>
      </w:tr>
      <w:tr w:rsidR="00EC2451" w:rsidRPr="00EC2451" w14:paraId="10A38F0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8DEF90" w14:textId="77777777" w:rsidR="00EC2451" w:rsidRPr="00EC2451" w:rsidRDefault="00EC2451" w:rsidP="00543C1E">
            <w:pPr>
              <w:keepNext/>
              <w:spacing w:after="60"/>
              <w:rPr>
                <w:rFonts w:ascii="Calibri" w:hAnsi="Calibri" w:cs="Calibri"/>
              </w:rPr>
            </w:pPr>
            <w:r w:rsidRPr="00EC2451">
              <w:rPr>
                <w:rFonts w:ascii="Calibri" w:hAnsi="Calibri" w:cs="Calibri"/>
              </w:rPr>
              <w:t>CIP-SXT</w:t>
            </w:r>
          </w:p>
        </w:tc>
        <w:tc>
          <w:tcPr>
            <w:tcW w:w="0" w:type="auto"/>
            <w:tcBorders>
              <w:top w:val="single" w:sz="0" w:space="0" w:color="D3D3D3"/>
              <w:left w:val="single" w:sz="0" w:space="0" w:color="D3D3D3"/>
              <w:bottom w:val="single" w:sz="0" w:space="0" w:color="D3D3D3"/>
              <w:right w:val="single" w:sz="0" w:space="0" w:color="D3D3D3"/>
            </w:tcBorders>
          </w:tcPr>
          <w:p w14:paraId="542C0762" w14:textId="77777777" w:rsidR="00EC2451" w:rsidRPr="00EC2451" w:rsidRDefault="00EC2451" w:rsidP="00543C1E">
            <w:pPr>
              <w:keepNext/>
              <w:spacing w:after="60"/>
              <w:jc w:val="right"/>
              <w:rPr>
                <w:rFonts w:ascii="Calibri" w:hAnsi="Calibri" w:cs="Calibri"/>
              </w:rPr>
            </w:pPr>
            <w:r w:rsidRPr="00EC2451">
              <w:rPr>
                <w:rFonts w:ascii="Calibri" w:hAnsi="Calibri" w:cs="Calibri"/>
              </w:rPr>
              <w:t>15.545455</w:t>
            </w:r>
          </w:p>
        </w:tc>
        <w:tc>
          <w:tcPr>
            <w:tcW w:w="0" w:type="auto"/>
            <w:tcBorders>
              <w:top w:val="single" w:sz="0" w:space="0" w:color="D3D3D3"/>
              <w:left w:val="single" w:sz="0" w:space="0" w:color="D3D3D3"/>
              <w:bottom w:val="single" w:sz="0" w:space="0" w:color="D3D3D3"/>
              <w:right w:val="single" w:sz="0" w:space="0" w:color="D3D3D3"/>
            </w:tcBorders>
          </w:tcPr>
          <w:p w14:paraId="38240A8D" w14:textId="77777777" w:rsidR="00EC2451" w:rsidRPr="00EC2451" w:rsidRDefault="00EC2451" w:rsidP="00543C1E">
            <w:pPr>
              <w:keepNext/>
              <w:spacing w:after="60"/>
              <w:jc w:val="right"/>
              <w:rPr>
                <w:rFonts w:ascii="Calibri" w:hAnsi="Calibri" w:cs="Calibri"/>
              </w:rPr>
            </w:pPr>
            <w:r w:rsidRPr="00EC2451">
              <w:rPr>
                <w:rFonts w:ascii="Calibri" w:hAnsi="Calibri" w:cs="Calibri"/>
              </w:rPr>
              <w:t>8.4847027</w:t>
            </w:r>
          </w:p>
        </w:tc>
        <w:tc>
          <w:tcPr>
            <w:tcW w:w="0" w:type="auto"/>
            <w:tcBorders>
              <w:top w:val="single" w:sz="0" w:space="0" w:color="D3D3D3"/>
              <w:left w:val="single" w:sz="0" w:space="0" w:color="D3D3D3"/>
              <w:bottom w:val="single" w:sz="0" w:space="0" w:color="D3D3D3"/>
              <w:right w:val="single" w:sz="0" w:space="0" w:color="D3D3D3"/>
            </w:tcBorders>
          </w:tcPr>
          <w:p w14:paraId="59B595CB" w14:textId="77777777" w:rsidR="00EC2451" w:rsidRPr="00EC2451" w:rsidRDefault="00EC2451" w:rsidP="00543C1E">
            <w:pPr>
              <w:keepNext/>
              <w:spacing w:after="60"/>
              <w:jc w:val="right"/>
              <w:rPr>
                <w:rFonts w:ascii="Calibri" w:hAnsi="Calibri" w:cs="Calibri"/>
              </w:rPr>
            </w:pPr>
            <w:r w:rsidRPr="00EC2451">
              <w:rPr>
                <w:rFonts w:ascii="Calibri" w:hAnsi="Calibri" w:cs="Calibri"/>
              </w:rPr>
              <w:t>22.6062064</w:t>
            </w:r>
          </w:p>
        </w:tc>
        <w:tc>
          <w:tcPr>
            <w:tcW w:w="0" w:type="auto"/>
            <w:tcBorders>
              <w:top w:val="single" w:sz="0" w:space="0" w:color="D3D3D3"/>
              <w:left w:val="single" w:sz="0" w:space="0" w:color="D3D3D3"/>
              <w:bottom w:val="single" w:sz="0" w:space="0" w:color="D3D3D3"/>
              <w:right w:val="single" w:sz="0" w:space="0" w:color="D3D3D3"/>
            </w:tcBorders>
          </w:tcPr>
          <w:p w14:paraId="26406D08" w14:textId="77777777" w:rsidR="00EC2451" w:rsidRPr="00EC2451" w:rsidRDefault="00EC2451" w:rsidP="00543C1E">
            <w:pPr>
              <w:keepNext/>
              <w:spacing w:after="60"/>
              <w:rPr>
                <w:rFonts w:ascii="Calibri" w:hAnsi="Calibri" w:cs="Calibri"/>
              </w:rPr>
            </w:pPr>
            <w:r w:rsidRPr="00EC2451">
              <w:rPr>
                <w:rFonts w:ascii="Calibri" w:hAnsi="Calibri" w:cs="Calibri"/>
              </w:rPr>
              <w:t>&lt; 0.001 ***</w:t>
            </w:r>
          </w:p>
        </w:tc>
      </w:tr>
      <w:tr w:rsidR="00EC2451" w:rsidRPr="00EC2451" w14:paraId="6BBD998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B3693E" w14:textId="77777777" w:rsidR="00EC2451" w:rsidRPr="00EC2451" w:rsidRDefault="00EC2451" w:rsidP="00543C1E">
            <w:pPr>
              <w:keepNext/>
              <w:spacing w:after="60"/>
              <w:rPr>
                <w:rFonts w:ascii="Calibri" w:hAnsi="Calibri" w:cs="Calibri"/>
              </w:rPr>
            </w:pPr>
            <w:r w:rsidRPr="00EC2451">
              <w:rPr>
                <w:rFonts w:ascii="Calibri" w:hAnsi="Calibri" w:cs="Calibri"/>
              </w:rPr>
              <w:t>TGC-SXT</w:t>
            </w:r>
          </w:p>
        </w:tc>
        <w:tc>
          <w:tcPr>
            <w:tcW w:w="0" w:type="auto"/>
            <w:tcBorders>
              <w:top w:val="single" w:sz="0" w:space="0" w:color="D3D3D3"/>
              <w:left w:val="single" w:sz="0" w:space="0" w:color="D3D3D3"/>
              <w:bottom w:val="single" w:sz="0" w:space="0" w:color="D3D3D3"/>
              <w:right w:val="single" w:sz="0" w:space="0" w:color="D3D3D3"/>
            </w:tcBorders>
          </w:tcPr>
          <w:p w14:paraId="16D95DF8" w14:textId="77777777" w:rsidR="00EC2451" w:rsidRPr="00EC2451" w:rsidRDefault="00EC2451" w:rsidP="00543C1E">
            <w:pPr>
              <w:keepNext/>
              <w:spacing w:after="60"/>
              <w:jc w:val="right"/>
              <w:rPr>
                <w:rFonts w:ascii="Calibri" w:hAnsi="Calibri" w:cs="Calibri"/>
              </w:rPr>
            </w:pPr>
            <w:r w:rsidRPr="00EC2451">
              <w:rPr>
                <w:rFonts w:ascii="Calibri" w:hAnsi="Calibri" w:cs="Calibri"/>
              </w:rPr>
              <w:t>9.555556</w:t>
            </w:r>
          </w:p>
        </w:tc>
        <w:tc>
          <w:tcPr>
            <w:tcW w:w="0" w:type="auto"/>
            <w:tcBorders>
              <w:top w:val="single" w:sz="0" w:space="0" w:color="D3D3D3"/>
              <w:left w:val="single" w:sz="0" w:space="0" w:color="D3D3D3"/>
              <w:bottom w:val="single" w:sz="0" w:space="0" w:color="D3D3D3"/>
              <w:right w:val="single" w:sz="0" w:space="0" w:color="D3D3D3"/>
            </w:tcBorders>
          </w:tcPr>
          <w:p w14:paraId="2BF6C30B" w14:textId="77777777" w:rsidR="00EC2451" w:rsidRPr="00EC2451" w:rsidRDefault="00EC2451" w:rsidP="00543C1E">
            <w:pPr>
              <w:keepNext/>
              <w:spacing w:after="60"/>
              <w:jc w:val="right"/>
              <w:rPr>
                <w:rFonts w:ascii="Calibri" w:hAnsi="Calibri" w:cs="Calibri"/>
              </w:rPr>
            </w:pPr>
            <w:r w:rsidRPr="00EC2451">
              <w:rPr>
                <w:rFonts w:ascii="Calibri" w:hAnsi="Calibri" w:cs="Calibri"/>
              </w:rPr>
              <w:t>2.1306114</w:t>
            </w:r>
          </w:p>
        </w:tc>
        <w:tc>
          <w:tcPr>
            <w:tcW w:w="0" w:type="auto"/>
            <w:tcBorders>
              <w:top w:val="single" w:sz="0" w:space="0" w:color="D3D3D3"/>
              <w:left w:val="single" w:sz="0" w:space="0" w:color="D3D3D3"/>
              <w:bottom w:val="single" w:sz="0" w:space="0" w:color="D3D3D3"/>
              <w:right w:val="single" w:sz="0" w:space="0" w:color="D3D3D3"/>
            </w:tcBorders>
          </w:tcPr>
          <w:p w14:paraId="34A54F91" w14:textId="77777777" w:rsidR="00EC2451" w:rsidRPr="00EC2451" w:rsidRDefault="00EC2451" w:rsidP="00543C1E">
            <w:pPr>
              <w:keepNext/>
              <w:spacing w:after="60"/>
              <w:jc w:val="right"/>
              <w:rPr>
                <w:rFonts w:ascii="Calibri" w:hAnsi="Calibri" w:cs="Calibri"/>
              </w:rPr>
            </w:pPr>
            <w:r w:rsidRPr="00EC2451">
              <w:rPr>
                <w:rFonts w:ascii="Calibri" w:hAnsi="Calibri" w:cs="Calibri"/>
              </w:rPr>
              <w:t>16.9804997</w:t>
            </w:r>
          </w:p>
        </w:tc>
        <w:tc>
          <w:tcPr>
            <w:tcW w:w="0" w:type="auto"/>
            <w:tcBorders>
              <w:top w:val="single" w:sz="0" w:space="0" w:color="D3D3D3"/>
              <w:left w:val="single" w:sz="0" w:space="0" w:color="D3D3D3"/>
              <w:bottom w:val="single" w:sz="0" w:space="0" w:color="D3D3D3"/>
              <w:right w:val="single" w:sz="0" w:space="0" w:color="D3D3D3"/>
            </w:tcBorders>
          </w:tcPr>
          <w:p w14:paraId="44EA4DF5" w14:textId="77777777" w:rsidR="00EC2451" w:rsidRPr="00EC2451" w:rsidRDefault="00EC2451" w:rsidP="00543C1E">
            <w:pPr>
              <w:keepNext/>
              <w:spacing w:after="60"/>
              <w:rPr>
                <w:rFonts w:ascii="Calibri" w:hAnsi="Calibri" w:cs="Calibri"/>
              </w:rPr>
            </w:pPr>
            <w:r w:rsidRPr="00EC2451">
              <w:rPr>
                <w:rFonts w:ascii="Calibri" w:hAnsi="Calibri" w:cs="Calibri"/>
              </w:rPr>
              <w:t>0.005 **</w:t>
            </w:r>
          </w:p>
        </w:tc>
      </w:tr>
      <w:tr w:rsidR="00EC2451" w:rsidRPr="00EC2451" w14:paraId="4DAE69A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B6BA1C" w14:textId="77777777" w:rsidR="00EC2451" w:rsidRPr="00EC2451" w:rsidRDefault="00EC2451" w:rsidP="00543C1E">
            <w:pPr>
              <w:keepNext/>
              <w:spacing w:after="60"/>
              <w:rPr>
                <w:rFonts w:ascii="Calibri" w:hAnsi="Calibri" w:cs="Calibri"/>
              </w:rPr>
            </w:pPr>
            <w:r w:rsidRPr="00EC2451">
              <w:rPr>
                <w:rFonts w:ascii="Calibri" w:hAnsi="Calibri" w:cs="Calibri"/>
              </w:rPr>
              <w:t>CTX-SXT</w:t>
            </w:r>
          </w:p>
        </w:tc>
        <w:tc>
          <w:tcPr>
            <w:tcW w:w="0" w:type="auto"/>
            <w:tcBorders>
              <w:top w:val="single" w:sz="0" w:space="0" w:color="D3D3D3"/>
              <w:left w:val="single" w:sz="0" w:space="0" w:color="D3D3D3"/>
              <w:bottom w:val="single" w:sz="0" w:space="0" w:color="D3D3D3"/>
              <w:right w:val="single" w:sz="0" w:space="0" w:color="D3D3D3"/>
            </w:tcBorders>
          </w:tcPr>
          <w:p w14:paraId="740EB2B0" w14:textId="77777777" w:rsidR="00EC2451" w:rsidRPr="00EC2451" w:rsidRDefault="00EC2451" w:rsidP="00543C1E">
            <w:pPr>
              <w:keepNext/>
              <w:spacing w:after="60"/>
              <w:jc w:val="right"/>
              <w:rPr>
                <w:rFonts w:ascii="Calibri" w:hAnsi="Calibri" w:cs="Calibri"/>
              </w:rPr>
            </w:pPr>
            <w:r w:rsidRPr="00EC2451">
              <w:rPr>
                <w:rFonts w:ascii="Calibri" w:hAnsi="Calibri" w:cs="Calibri"/>
              </w:rPr>
              <w:t>11.400000</w:t>
            </w:r>
          </w:p>
        </w:tc>
        <w:tc>
          <w:tcPr>
            <w:tcW w:w="0" w:type="auto"/>
            <w:tcBorders>
              <w:top w:val="single" w:sz="0" w:space="0" w:color="D3D3D3"/>
              <w:left w:val="single" w:sz="0" w:space="0" w:color="D3D3D3"/>
              <w:bottom w:val="single" w:sz="0" w:space="0" w:color="D3D3D3"/>
              <w:right w:val="single" w:sz="0" w:space="0" w:color="D3D3D3"/>
            </w:tcBorders>
          </w:tcPr>
          <w:p w14:paraId="72EA0711" w14:textId="77777777" w:rsidR="00EC2451" w:rsidRPr="00EC2451" w:rsidRDefault="00EC2451" w:rsidP="00543C1E">
            <w:pPr>
              <w:keepNext/>
              <w:spacing w:after="60"/>
              <w:jc w:val="right"/>
              <w:rPr>
                <w:rFonts w:ascii="Calibri" w:hAnsi="Calibri" w:cs="Calibri"/>
              </w:rPr>
            </w:pPr>
            <w:r w:rsidRPr="00EC2451">
              <w:rPr>
                <w:rFonts w:ascii="Calibri" w:hAnsi="Calibri" w:cs="Calibri"/>
              </w:rPr>
              <w:t>4.1730901</w:t>
            </w:r>
          </w:p>
        </w:tc>
        <w:tc>
          <w:tcPr>
            <w:tcW w:w="0" w:type="auto"/>
            <w:tcBorders>
              <w:top w:val="single" w:sz="0" w:space="0" w:color="D3D3D3"/>
              <w:left w:val="single" w:sz="0" w:space="0" w:color="D3D3D3"/>
              <w:bottom w:val="single" w:sz="0" w:space="0" w:color="D3D3D3"/>
              <w:right w:val="single" w:sz="0" w:space="0" w:color="D3D3D3"/>
            </w:tcBorders>
          </w:tcPr>
          <w:p w14:paraId="171DFE34" w14:textId="77777777" w:rsidR="00EC2451" w:rsidRPr="00EC2451" w:rsidRDefault="00EC2451" w:rsidP="00543C1E">
            <w:pPr>
              <w:keepNext/>
              <w:spacing w:after="60"/>
              <w:jc w:val="right"/>
              <w:rPr>
                <w:rFonts w:ascii="Calibri" w:hAnsi="Calibri" w:cs="Calibri"/>
              </w:rPr>
            </w:pPr>
            <w:r w:rsidRPr="00EC2451">
              <w:rPr>
                <w:rFonts w:ascii="Calibri" w:hAnsi="Calibri" w:cs="Calibri"/>
              </w:rPr>
              <w:t>18.6269099</w:t>
            </w:r>
          </w:p>
        </w:tc>
        <w:tc>
          <w:tcPr>
            <w:tcW w:w="0" w:type="auto"/>
            <w:tcBorders>
              <w:top w:val="single" w:sz="0" w:space="0" w:color="D3D3D3"/>
              <w:left w:val="single" w:sz="0" w:space="0" w:color="D3D3D3"/>
              <w:bottom w:val="single" w:sz="0" w:space="0" w:color="D3D3D3"/>
              <w:right w:val="single" w:sz="0" w:space="0" w:color="D3D3D3"/>
            </w:tcBorders>
          </w:tcPr>
          <w:p w14:paraId="74ADE170" w14:textId="77777777" w:rsidR="00EC2451" w:rsidRPr="00EC2451" w:rsidRDefault="00EC2451" w:rsidP="00543C1E">
            <w:pPr>
              <w:keepNext/>
              <w:spacing w:after="60"/>
              <w:rPr>
                <w:rFonts w:ascii="Calibri" w:hAnsi="Calibri" w:cs="Calibri"/>
              </w:rPr>
            </w:pPr>
            <w:r w:rsidRPr="00EC2451">
              <w:rPr>
                <w:rFonts w:ascii="Calibri" w:hAnsi="Calibri" w:cs="Calibri"/>
              </w:rPr>
              <w:t>&lt; 0.001 ***</w:t>
            </w:r>
          </w:p>
        </w:tc>
      </w:tr>
      <w:tr w:rsidR="00EC2451" w:rsidRPr="00EC2451" w14:paraId="1D58E71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179E68" w14:textId="77777777" w:rsidR="00EC2451" w:rsidRPr="00EC2451" w:rsidRDefault="00EC2451" w:rsidP="00543C1E">
            <w:pPr>
              <w:keepNext/>
              <w:spacing w:after="60"/>
              <w:rPr>
                <w:rFonts w:ascii="Calibri" w:hAnsi="Calibri" w:cs="Calibri"/>
              </w:rPr>
            </w:pPr>
            <w:r w:rsidRPr="00EC2451">
              <w:rPr>
                <w:rFonts w:ascii="Calibri" w:hAnsi="Calibri" w:cs="Calibri"/>
              </w:rPr>
              <w:t>AMP-CIP</w:t>
            </w:r>
          </w:p>
        </w:tc>
        <w:tc>
          <w:tcPr>
            <w:tcW w:w="0" w:type="auto"/>
            <w:tcBorders>
              <w:top w:val="single" w:sz="0" w:space="0" w:color="D3D3D3"/>
              <w:left w:val="single" w:sz="0" w:space="0" w:color="D3D3D3"/>
              <w:bottom w:val="single" w:sz="0" w:space="0" w:color="D3D3D3"/>
              <w:right w:val="single" w:sz="0" w:space="0" w:color="D3D3D3"/>
            </w:tcBorders>
          </w:tcPr>
          <w:p w14:paraId="2024CFDA" w14:textId="77777777" w:rsidR="00EC2451" w:rsidRPr="00EC2451" w:rsidRDefault="00EC2451" w:rsidP="00543C1E">
            <w:pPr>
              <w:keepNext/>
              <w:spacing w:after="60"/>
              <w:jc w:val="right"/>
              <w:rPr>
                <w:rFonts w:ascii="Calibri" w:hAnsi="Calibri" w:cs="Calibri"/>
              </w:rPr>
            </w:pPr>
            <w:r w:rsidRPr="00EC2451">
              <w:rPr>
                <w:rFonts w:ascii="Calibri" w:hAnsi="Calibri" w:cs="Calibri"/>
              </w:rPr>
              <w:t>-17.945455</w:t>
            </w:r>
          </w:p>
        </w:tc>
        <w:tc>
          <w:tcPr>
            <w:tcW w:w="0" w:type="auto"/>
            <w:tcBorders>
              <w:top w:val="single" w:sz="0" w:space="0" w:color="D3D3D3"/>
              <w:left w:val="single" w:sz="0" w:space="0" w:color="D3D3D3"/>
              <w:bottom w:val="single" w:sz="0" w:space="0" w:color="D3D3D3"/>
              <w:right w:val="single" w:sz="0" w:space="0" w:color="D3D3D3"/>
            </w:tcBorders>
          </w:tcPr>
          <w:p w14:paraId="3F46B064" w14:textId="77777777" w:rsidR="00EC2451" w:rsidRPr="00EC2451" w:rsidRDefault="00EC2451" w:rsidP="00543C1E">
            <w:pPr>
              <w:keepNext/>
              <w:spacing w:after="60"/>
              <w:jc w:val="right"/>
              <w:rPr>
                <w:rFonts w:ascii="Calibri" w:hAnsi="Calibri" w:cs="Calibri"/>
              </w:rPr>
            </w:pPr>
            <w:r w:rsidRPr="00EC2451">
              <w:rPr>
                <w:rFonts w:ascii="Calibri" w:hAnsi="Calibri" w:cs="Calibri"/>
              </w:rPr>
              <w:t>-25.0062064</w:t>
            </w:r>
          </w:p>
        </w:tc>
        <w:tc>
          <w:tcPr>
            <w:tcW w:w="0" w:type="auto"/>
            <w:tcBorders>
              <w:top w:val="single" w:sz="0" w:space="0" w:color="D3D3D3"/>
              <w:left w:val="single" w:sz="0" w:space="0" w:color="D3D3D3"/>
              <w:bottom w:val="single" w:sz="0" w:space="0" w:color="D3D3D3"/>
              <w:right w:val="single" w:sz="0" w:space="0" w:color="D3D3D3"/>
            </w:tcBorders>
          </w:tcPr>
          <w:p w14:paraId="15E9D023" w14:textId="77777777" w:rsidR="00EC2451" w:rsidRPr="00EC2451" w:rsidRDefault="00EC2451" w:rsidP="00543C1E">
            <w:pPr>
              <w:keepNext/>
              <w:spacing w:after="60"/>
              <w:jc w:val="right"/>
              <w:rPr>
                <w:rFonts w:ascii="Calibri" w:hAnsi="Calibri" w:cs="Calibri"/>
              </w:rPr>
            </w:pPr>
            <w:r w:rsidRPr="00EC2451">
              <w:rPr>
                <w:rFonts w:ascii="Calibri" w:hAnsi="Calibri" w:cs="Calibri"/>
              </w:rPr>
              <w:t>-10.8847027</w:t>
            </w:r>
          </w:p>
        </w:tc>
        <w:tc>
          <w:tcPr>
            <w:tcW w:w="0" w:type="auto"/>
            <w:tcBorders>
              <w:top w:val="single" w:sz="0" w:space="0" w:color="D3D3D3"/>
              <w:left w:val="single" w:sz="0" w:space="0" w:color="D3D3D3"/>
              <w:bottom w:val="single" w:sz="0" w:space="0" w:color="D3D3D3"/>
              <w:right w:val="single" w:sz="0" w:space="0" w:color="D3D3D3"/>
            </w:tcBorders>
          </w:tcPr>
          <w:p w14:paraId="45E28018" w14:textId="77777777" w:rsidR="00EC2451" w:rsidRPr="00EC2451" w:rsidRDefault="00EC2451" w:rsidP="00543C1E">
            <w:pPr>
              <w:keepNext/>
              <w:spacing w:after="60"/>
              <w:rPr>
                <w:rFonts w:ascii="Calibri" w:hAnsi="Calibri" w:cs="Calibri"/>
              </w:rPr>
            </w:pPr>
            <w:r w:rsidRPr="00EC2451">
              <w:rPr>
                <w:rFonts w:ascii="Calibri" w:hAnsi="Calibri" w:cs="Calibri"/>
              </w:rPr>
              <w:t>&lt; 0.001 ***</w:t>
            </w:r>
          </w:p>
        </w:tc>
      </w:tr>
      <w:tr w:rsidR="00EC2451" w:rsidRPr="00EC2451" w14:paraId="377B10A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A65D68" w14:textId="77777777" w:rsidR="00EC2451" w:rsidRPr="00EC2451" w:rsidRDefault="00EC2451" w:rsidP="00543C1E">
            <w:pPr>
              <w:keepNext/>
              <w:spacing w:after="60"/>
              <w:rPr>
                <w:rFonts w:ascii="Calibri" w:hAnsi="Calibri" w:cs="Calibri"/>
              </w:rPr>
            </w:pPr>
            <w:r w:rsidRPr="00EC2451">
              <w:rPr>
                <w:rFonts w:ascii="Calibri" w:hAnsi="Calibri" w:cs="Calibri"/>
              </w:rPr>
              <w:t>GM-CIP</w:t>
            </w:r>
          </w:p>
        </w:tc>
        <w:tc>
          <w:tcPr>
            <w:tcW w:w="0" w:type="auto"/>
            <w:tcBorders>
              <w:top w:val="single" w:sz="0" w:space="0" w:color="D3D3D3"/>
              <w:left w:val="single" w:sz="0" w:space="0" w:color="D3D3D3"/>
              <w:bottom w:val="single" w:sz="0" w:space="0" w:color="D3D3D3"/>
              <w:right w:val="single" w:sz="0" w:space="0" w:color="D3D3D3"/>
            </w:tcBorders>
          </w:tcPr>
          <w:p w14:paraId="675A48E1" w14:textId="77777777" w:rsidR="00EC2451" w:rsidRPr="00EC2451" w:rsidRDefault="00EC2451" w:rsidP="00543C1E">
            <w:pPr>
              <w:keepNext/>
              <w:spacing w:after="60"/>
              <w:jc w:val="right"/>
              <w:rPr>
                <w:rFonts w:ascii="Calibri" w:hAnsi="Calibri" w:cs="Calibri"/>
              </w:rPr>
            </w:pPr>
            <w:r w:rsidRPr="00EC2451">
              <w:rPr>
                <w:rFonts w:ascii="Calibri" w:hAnsi="Calibri" w:cs="Calibri"/>
              </w:rPr>
              <w:t>-13.545455</w:t>
            </w:r>
          </w:p>
        </w:tc>
        <w:tc>
          <w:tcPr>
            <w:tcW w:w="0" w:type="auto"/>
            <w:tcBorders>
              <w:top w:val="single" w:sz="0" w:space="0" w:color="D3D3D3"/>
              <w:left w:val="single" w:sz="0" w:space="0" w:color="D3D3D3"/>
              <w:bottom w:val="single" w:sz="0" w:space="0" w:color="D3D3D3"/>
              <w:right w:val="single" w:sz="0" w:space="0" w:color="D3D3D3"/>
            </w:tcBorders>
          </w:tcPr>
          <w:p w14:paraId="0DAAC160" w14:textId="77777777" w:rsidR="00EC2451" w:rsidRPr="00EC2451" w:rsidRDefault="00EC2451" w:rsidP="00543C1E">
            <w:pPr>
              <w:keepNext/>
              <w:spacing w:after="60"/>
              <w:jc w:val="right"/>
              <w:rPr>
                <w:rFonts w:ascii="Calibri" w:hAnsi="Calibri" w:cs="Calibri"/>
              </w:rPr>
            </w:pPr>
            <w:r w:rsidRPr="00EC2451">
              <w:rPr>
                <w:rFonts w:ascii="Calibri" w:hAnsi="Calibri" w:cs="Calibri"/>
              </w:rPr>
              <w:t>-20.2909615</w:t>
            </w:r>
          </w:p>
        </w:tc>
        <w:tc>
          <w:tcPr>
            <w:tcW w:w="0" w:type="auto"/>
            <w:tcBorders>
              <w:top w:val="single" w:sz="0" w:space="0" w:color="D3D3D3"/>
              <w:left w:val="single" w:sz="0" w:space="0" w:color="D3D3D3"/>
              <w:bottom w:val="single" w:sz="0" w:space="0" w:color="D3D3D3"/>
              <w:right w:val="single" w:sz="0" w:space="0" w:color="D3D3D3"/>
            </w:tcBorders>
          </w:tcPr>
          <w:p w14:paraId="6AC926FC" w14:textId="77777777" w:rsidR="00EC2451" w:rsidRPr="00EC2451" w:rsidRDefault="00EC2451" w:rsidP="00543C1E">
            <w:pPr>
              <w:keepNext/>
              <w:spacing w:after="60"/>
              <w:jc w:val="right"/>
              <w:rPr>
                <w:rFonts w:ascii="Calibri" w:hAnsi="Calibri" w:cs="Calibri"/>
              </w:rPr>
            </w:pPr>
            <w:r w:rsidRPr="00EC2451">
              <w:rPr>
                <w:rFonts w:ascii="Calibri" w:hAnsi="Calibri" w:cs="Calibri"/>
              </w:rPr>
              <w:t>-6.7999476</w:t>
            </w:r>
          </w:p>
        </w:tc>
        <w:tc>
          <w:tcPr>
            <w:tcW w:w="0" w:type="auto"/>
            <w:tcBorders>
              <w:top w:val="single" w:sz="0" w:space="0" w:color="D3D3D3"/>
              <w:left w:val="single" w:sz="0" w:space="0" w:color="D3D3D3"/>
              <w:bottom w:val="single" w:sz="0" w:space="0" w:color="D3D3D3"/>
              <w:right w:val="single" w:sz="0" w:space="0" w:color="D3D3D3"/>
            </w:tcBorders>
          </w:tcPr>
          <w:p w14:paraId="41E98AB5" w14:textId="77777777" w:rsidR="00EC2451" w:rsidRPr="00EC2451" w:rsidRDefault="00EC2451" w:rsidP="00543C1E">
            <w:pPr>
              <w:keepNext/>
              <w:spacing w:after="60"/>
              <w:rPr>
                <w:rFonts w:ascii="Calibri" w:hAnsi="Calibri" w:cs="Calibri"/>
              </w:rPr>
            </w:pPr>
            <w:r w:rsidRPr="00EC2451">
              <w:rPr>
                <w:rFonts w:ascii="Calibri" w:hAnsi="Calibri" w:cs="Calibri"/>
              </w:rPr>
              <w:t>&lt; 0.001 ***</w:t>
            </w:r>
          </w:p>
        </w:tc>
      </w:tr>
      <w:tr w:rsidR="00EC2451" w:rsidRPr="00EC2451" w14:paraId="3DF3775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3ABAC7" w14:textId="77777777" w:rsidR="00EC2451" w:rsidRPr="00EC2451" w:rsidRDefault="00EC2451" w:rsidP="00543C1E">
            <w:pPr>
              <w:keepNext/>
              <w:spacing w:after="60"/>
              <w:rPr>
                <w:rFonts w:ascii="Calibri" w:hAnsi="Calibri" w:cs="Calibri"/>
              </w:rPr>
            </w:pPr>
            <w:r w:rsidRPr="00EC2451">
              <w:rPr>
                <w:rFonts w:ascii="Calibri" w:hAnsi="Calibri" w:cs="Calibri"/>
              </w:rPr>
              <w:t>AMP-TGC</w:t>
            </w:r>
          </w:p>
        </w:tc>
        <w:tc>
          <w:tcPr>
            <w:tcW w:w="0" w:type="auto"/>
            <w:tcBorders>
              <w:top w:val="single" w:sz="0" w:space="0" w:color="D3D3D3"/>
              <w:left w:val="single" w:sz="0" w:space="0" w:color="D3D3D3"/>
              <w:bottom w:val="single" w:sz="0" w:space="0" w:color="D3D3D3"/>
              <w:right w:val="single" w:sz="0" w:space="0" w:color="D3D3D3"/>
            </w:tcBorders>
          </w:tcPr>
          <w:p w14:paraId="731C0B2E" w14:textId="77777777" w:rsidR="00EC2451" w:rsidRPr="00EC2451" w:rsidRDefault="00EC2451" w:rsidP="00543C1E">
            <w:pPr>
              <w:keepNext/>
              <w:spacing w:after="60"/>
              <w:jc w:val="right"/>
              <w:rPr>
                <w:rFonts w:ascii="Calibri" w:hAnsi="Calibri" w:cs="Calibri"/>
              </w:rPr>
            </w:pPr>
            <w:r w:rsidRPr="00EC2451">
              <w:rPr>
                <w:rFonts w:ascii="Calibri" w:hAnsi="Calibri" w:cs="Calibri"/>
              </w:rPr>
              <w:t>-11.955556</w:t>
            </w:r>
          </w:p>
        </w:tc>
        <w:tc>
          <w:tcPr>
            <w:tcW w:w="0" w:type="auto"/>
            <w:tcBorders>
              <w:top w:val="single" w:sz="0" w:space="0" w:color="D3D3D3"/>
              <w:left w:val="single" w:sz="0" w:space="0" w:color="D3D3D3"/>
              <w:bottom w:val="single" w:sz="0" w:space="0" w:color="D3D3D3"/>
              <w:right w:val="single" w:sz="0" w:space="0" w:color="D3D3D3"/>
            </w:tcBorders>
          </w:tcPr>
          <w:p w14:paraId="15E5C7F8" w14:textId="77777777" w:rsidR="00EC2451" w:rsidRPr="00EC2451" w:rsidRDefault="00EC2451" w:rsidP="00543C1E">
            <w:pPr>
              <w:keepNext/>
              <w:spacing w:after="60"/>
              <w:jc w:val="right"/>
              <w:rPr>
                <w:rFonts w:ascii="Calibri" w:hAnsi="Calibri" w:cs="Calibri"/>
              </w:rPr>
            </w:pPr>
            <w:r w:rsidRPr="00EC2451">
              <w:rPr>
                <w:rFonts w:ascii="Calibri" w:hAnsi="Calibri" w:cs="Calibri"/>
              </w:rPr>
              <w:t>-19.3804997</w:t>
            </w:r>
          </w:p>
        </w:tc>
        <w:tc>
          <w:tcPr>
            <w:tcW w:w="0" w:type="auto"/>
            <w:tcBorders>
              <w:top w:val="single" w:sz="0" w:space="0" w:color="D3D3D3"/>
              <w:left w:val="single" w:sz="0" w:space="0" w:color="D3D3D3"/>
              <w:bottom w:val="single" w:sz="0" w:space="0" w:color="D3D3D3"/>
              <w:right w:val="single" w:sz="0" w:space="0" w:color="D3D3D3"/>
            </w:tcBorders>
          </w:tcPr>
          <w:p w14:paraId="2B352A12" w14:textId="77777777" w:rsidR="00EC2451" w:rsidRPr="00EC2451" w:rsidRDefault="00EC2451" w:rsidP="00543C1E">
            <w:pPr>
              <w:keepNext/>
              <w:spacing w:after="60"/>
              <w:jc w:val="right"/>
              <w:rPr>
                <w:rFonts w:ascii="Calibri" w:hAnsi="Calibri" w:cs="Calibri"/>
              </w:rPr>
            </w:pPr>
            <w:r w:rsidRPr="00EC2451">
              <w:rPr>
                <w:rFonts w:ascii="Calibri" w:hAnsi="Calibri" w:cs="Calibri"/>
              </w:rPr>
              <w:t>-4.5306114</w:t>
            </w:r>
          </w:p>
        </w:tc>
        <w:tc>
          <w:tcPr>
            <w:tcW w:w="0" w:type="auto"/>
            <w:tcBorders>
              <w:top w:val="single" w:sz="0" w:space="0" w:color="D3D3D3"/>
              <w:left w:val="single" w:sz="0" w:space="0" w:color="D3D3D3"/>
              <w:bottom w:val="single" w:sz="0" w:space="0" w:color="D3D3D3"/>
              <w:right w:val="single" w:sz="0" w:space="0" w:color="D3D3D3"/>
            </w:tcBorders>
          </w:tcPr>
          <w:p w14:paraId="319BB820" w14:textId="77777777" w:rsidR="00EC2451" w:rsidRPr="00EC2451" w:rsidRDefault="00EC2451" w:rsidP="00543C1E">
            <w:pPr>
              <w:keepNext/>
              <w:spacing w:after="60"/>
              <w:rPr>
                <w:rFonts w:ascii="Calibri" w:hAnsi="Calibri" w:cs="Calibri"/>
              </w:rPr>
            </w:pPr>
            <w:r w:rsidRPr="00EC2451">
              <w:rPr>
                <w:rFonts w:ascii="Calibri" w:hAnsi="Calibri" w:cs="Calibri"/>
              </w:rPr>
              <w:t>&lt; 0.001 ***</w:t>
            </w:r>
          </w:p>
        </w:tc>
      </w:tr>
      <w:tr w:rsidR="00EC2451" w:rsidRPr="00EC2451" w14:paraId="24B86C3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55A82" w14:textId="77777777" w:rsidR="00EC2451" w:rsidRPr="00EC2451" w:rsidRDefault="00EC2451" w:rsidP="00543C1E">
            <w:pPr>
              <w:keepNext/>
              <w:spacing w:after="60"/>
              <w:rPr>
                <w:rFonts w:ascii="Calibri" w:hAnsi="Calibri" w:cs="Calibri"/>
              </w:rPr>
            </w:pPr>
            <w:r w:rsidRPr="00EC2451">
              <w:rPr>
                <w:rFonts w:ascii="Calibri" w:hAnsi="Calibri" w:cs="Calibri"/>
              </w:rPr>
              <w:t>GM-TGC</w:t>
            </w:r>
          </w:p>
        </w:tc>
        <w:tc>
          <w:tcPr>
            <w:tcW w:w="0" w:type="auto"/>
            <w:tcBorders>
              <w:top w:val="single" w:sz="0" w:space="0" w:color="D3D3D3"/>
              <w:left w:val="single" w:sz="0" w:space="0" w:color="D3D3D3"/>
              <w:bottom w:val="single" w:sz="0" w:space="0" w:color="D3D3D3"/>
              <w:right w:val="single" w:sz="0" w:space="0" w:color="D3D3D3"/>
            </w:tcBorders>
          </w:tcPr>
          <w:p w14:paraId="59DDFF46" w14:textId="77777777" w:rsidR="00EC2451" w:rsidRPr="00EC2451" w:rsidRDefault="00EC2451" w:rsidP="00543C1E">
            <w:pPr>
              <w:keepNext/>
              <w:spacing w:after="60"/>
              <w:jc w:val="right"/>
              <w:rPr>
                <w:rFonts w:ascii="Calibri" w:hAnsi="Calibri" w:cs="Calibri"/>
              </w:rPr>
            </w:pPr>
            <w:r w:rsidRPr="00EC2451">
              <w:rPr>
                <w:rFonts w:ascii="Calibri" w:hAnsi="Calibri" w:cs="Calibri"/>
              </w:rPr>
              <w:t>-7.555556</w:t>
            </w:r>
          </w:p>
        </w:tc>
        <w:tc>
          <w:tcPr>
            <w:tcW w:w="0" w:type="auto"/>
            <w:tcBorders>
              <w:top w:val="single" w:sz="0" w:space="0" w:color="D3D3D3"/>
              <w:left w:val="single" w:sz="0" w:space="0" w:color="D3D3D3"/>
              <w:bottom w:val="single" w:sz="0" w:space="0" w:color="D3D3D3"/>
              <w:right w:val="single" w:sz="0" w:space="0" w:color="D3D3D3"/>
            </w:tcBorders>
          </w:tcPr>
          <w:p w14:paraId="3496F64C" w14:textId="77777777" w:rsidR="00EC2451" w:rsidRPr="00EC2451" w:rsidRDefault="00EC2451" w:rsidP="00543C1E">
            <w:pPr>
              <w:keepNext/>
              <w:spacing w:after="60"/>
              <w:jc w:val="right"/>
              <w:rPr>
                <w:rFonts w:ascii="Calibri" w:hAnsi="Calibri" w:cs="Calibri"/>
              </w:rPr>
            </w:pPr>
            <w:r w:rsidRPr="00EC2451">
              <w:rPr>
                <w:rFonts w:ascii="Calibri" w:hAnsi="Calibri" w:cs="Calibri"/>
              </w:rPr>
              <w:t>-14.6813848</w:t>
            </w:r>
          </w:p>
        </w:tc>
        <w:tc>
          <w:tcPr>
            <w:tcW w:w="0" w:type="auto"/>
            <w:tcBorders>
              <w:top w:val="single" w:sz="0" w:space="0" w:color="D3D3D3"/>
              <w:left w:val="single" w:sz="0" w:space="0" w:color="D3D3D3"/>
              <w:bottom w:val="single" w:sz="0" w:space="0" w:color="D3D3D3"/>
              <w:right w:val="single" w:sz="0" w:space="0" w:color="D3D3D3"/>
            </w:tcBorders>
          </w:tcPr>
          <w:p w14:paraId="1E73A198" w14:textId="77777777" w:rsidR="00EC2451" w:rsidRPr="00EC2451" w:rsidRDefault="00EC2451" w:rsidP="00543C1E">
            <w:pPr>
              <w:keepNext/>
              <w:spacing w:after="60"/>
              <w:jc w:val="right"/>
              <w:rPr>
                <w:rFonts w:ascii="Calibri" w:hAnsi="Calibri" w:cs="Calibri"/>
              </w:rPr>
            </w:pPr>
            <w:r w:rsidRPr="00EC2451">
              <w:rPr>
                <w:rFonts w:ascii="Calibri" w:hAnsi="Calibri" w:cs="Calibri"/>
              </w:rPr>
              <w:t>-0.4297263</w:t>
            </w:r>
          </w:p>
        </w:tc>
        <w:tc>
          <w:tcPr>
            <w:tcW w:w="0" w:type="auto"/>
            <w:tcBorders>
              <w:top w:val="single" w:sz="0" w:space="0" w:color="D3D3D3"/>
              <w:left w:val="single" w:sz="0" w:space="0" w:color="D3D3D3"/>
              <w:bottom w:val="single" w:sz="0" w:space="0" w:color="D3D3D3"/>
              <w:right w:val="single" w:sz="0" w:space="0" w:color="D3D3D3"/>
            </w:tcBorders>
          </w:tcPr>
          <w:p w14:paraId="550B11D8" w14:textId="77777777" w:rsidR="00EC2451" w:rsidRPr="00EC2451" w:rsidRDefault="00EC2451" w:rsidP="00543C1E">
            <w:pPr>
              <w:keepNext/>
              <w:spacing w:after="60"/>
              <w:rPr>
                <w:rFonts w:ascii="Calibri" w:hAnsi="Calibri" w:cs="Calibri"/>
              </w:rPr>
            </w:pPr>
            <w:r w:rsidRPr="00EC2451">
              <w:rPr>
                <w:rFonts w:ascii="Calibri" w:hAnsi="Calibri" w:cs="Calibri"/>
              </w:rPr>
              <w:t>0.032 *</w:t>
            </w:r>
          </w:p>
        </w:tc>
      </w:tr>
      <w:tr w:rsidR="00EC2451" w:rsidRPr="00EC2451" w14:paraId="65A536A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1BCD79" w14:textId="77777777" w:rsidR="00EC2451" w:rsidRPr="00EC2451" w:rsidRDefault="00EC2451" w:rsidP="00543C1E">
            <w:pPr>
              <w:keepNext/>
              <w:spacing w:after="60"/>
              <w:rPr>
                <w:rFonts w:ascii="Calibri" w:hAnsi="Calibri" w:cs="Calibri"/>
              </w:rPr>
            </w:pPr>
            <w:r w:rsidRPr="00EC2451">
              <w:rPr>
                <w:rFonts w:ascii="Calibri" w:hAnsi="Calibri" w:cs="Calibri"/>
              </w:rPr>
              <w:t>AMP-CTX</w:t>
            </w:r>
          </w:p>
        </w:tc>
        <w:tc>
          <w:tcPr>
            <w:tcW w:w="0" w:type="auto"/>
            <w:tcBorders>
              <w:top w:val="single" w:sz="0" w:space="0" w:color="D3D3D3"/>
              <w:left w:val="single" w:sz="0" w:space="0" w:color="D3D3D3"/>
              <w:bottom w:val="single" w:sz="0" w:space="0" w:color="D3D3D3"/>
              <w:right w:val="single" w:sz="0" w:space="0" w:color="D3D3D3"/>
            </w:tcBorders>
          </w:tcPr>
          <w:p w14:paraId="0FA678D8" w14:textId="77777777" w:rsidR="00EC2451" w:rsidRPr="00EC2451" w:rsidRDefault="00EC2451" w:rsidP="00543C1E">
            <w:pPr>
              <w:keepNext/>
              <w:spacing w:after="60"/>
              <w:jc w:val="right"/>
              <w:rPr>
                <w:rFonts w:ascii="Calibri" w:hAnsi="Calibri" w:cs="Calibri"/>
              </w:rPr>
            </w:pPr>
            <w:r w:rsidRPr="00EC2451">
              <w:rPr>
                <w:rFonts w:ascii="Calibri" w:hAnsi="Calibri" w:cs="Calibri"/>
              </w:rPr>
              <w:t>-13.800000</w:t>
            </w:r>
          </w:p>
        </w:tc>
        <w:tc>
          <w:tcPr>
            <w:tcW w:w="0" w:type="auto"/>
            <w:tcBorders>
              <w:top w:val="single" w:sz="0" w:space="0" w:color="D3D3D3"/>
              <w:left w:val="single" w:sz="0" w:space="0" w:color="D3D3D3"/>
              <w:bottom w:val="single" w:sz="0" w:space="0" w:color="D3D3D3"/>
              <w:right w:val="single" w:sz="0" w:space="0" w:color="D3D3D3"/>
            </w:tcBorders>
          </w:tcPr>
          <w:p w14:paraId="0076C0CD" w14:textId="77777777" w:rsidR="00EC2451" w:rsidRPr="00EC2451" w:rsidRDefault="00EC2451" w:rsidP="00543C1E">
            <w:pPr>
              <w:keepNext/>
              <w:spacing w:after="60"/>
              <w:jc w:val="right"/>
              <w:rPr>
                <w:rFonts w:ascii="Calibri" w:hAnsi="Calibri" w:cs="Calibri"/>
              </w:rPr>
            </w:pPr>
            <w:r w:rsidRPr="00EC2451">
              <w:rPr>
                <w:rFonts w:ascii="Calibri" w:hAnsi="Calibri" w:cs="Calibri"/>
              </w:rPr>
              <w:t>-21.0269099</w:t>
            </w:r>
          </w:p>
        </w:tc>
        <w:tc>
          <w:tcPr>
            <w:tcW w:w="0" w:type="auto"/>
            <w:tcBorders>
              <w:top w:val="single" w:sz="0" w:space="0" w:color="D3D3D3"/>
              <w:left w:val="single" w:sz="0" w:space="0" w:color="D3D3D3"/>
              <w:bottom w:val="single" w:sz="0" w:space="0" w:color="D3D3D3"/>
              <w:right w:val="single" w:sz="0" w:space="0" w:color="D3D3D3"/>
            </w:tcBorders>
          </w:tcPr>
          <w:p w14:paraId="66CF3324" w14:textId="77777777" w:rsidR="00EC2451" w:rsidRPr="00EC2451" w:rsidRDefault="00EC2451" w:rsidP="00543C1E">
            <w:pPr>
              <w:keepNext/>
              <w:spacing w:after="60"/>
              <w:jc w:val="right"/>
              <w:rPr>
                <w:rFonts w:ascii="Calibri" w:hAnsi="Calibri" w:cs="Calibri"/>
              </w:rPr>
            </w:pPr>
            <w:r w:rsidRPr="00EC2451">
              <w:rPr>
                <w:rFonts w:ascii="Calibri" w:hAnsi="Calibri" w:cs="Calibri"/>
              </w:rPr>
              <w:t>-6.5730901</w:t>
            </w:r>
          </w:p>
        </w:tc>
        <w:tc>
          <w:tcPr>
            <w:tcW w:w="0" w:type="auto"/>
            <w:tcBorders>
              <w:top w:val="single" w:sz="0" w:space="0" w:color="D3D3D3"/>
              <w:left w:val="single" w:sz="0" w:space="0" w:color="D3D3D3"/>
              <w:bottom w:val="single" w:sz="0" w:space="0" w:color="D3D3D3"/>
              <w:right w:val="single" w:sz="0" w:space="0" w:color="D3D3D3"/>
            </w:tcBorders>
          </w:tcPr>
          <w:p w14:paraId="35E9CE89" w14:textId="77777777" w:rsidR="00EC2451" w:rsidRPr="00EC2451" w:rsidRDefault="00EC2451" w:rsidP="00543C1E">
            <w:pPr>
              <w:keepNext/>
              <w:spacing w:after="60"/>
              <w:rPr>
                <w:rFonts w:ascii="Calibri" w:hAnsi="Calibri" w:cs="Calibri"/>
              </w:rPr>
            </w:pPr>
            <w:r w:rsidRPr="00EC2451">
              <w:rPr>
                <w:rFonts w:ascii="Calibri" w:hAnsi="Calibri" w:cs="Calibri"/>
              </w:rPr>
              <w:t>&lt; 0.001 ***</w:t>
            </w:r>
          </w:p>
        </w:tc>
      </w:tr>
      <w:tr w:rsidR="00EC2451" w:rsidRPr="00EC2451" w14:paraId="4A22747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2DCF07" w14:textId="77777777" w:rsidR="00EC2451" w:rsidRPr="00EC2451" w:rsidRDefault="00EC2451" w:rsidP="00543C1E">
            <w:pPr>
              <w:keepNext/>
              <w:spacing w:after="60"/>
              <w:rPr>
                <w:rFonts w:ascii="Calibri" w:hAnsi="Calibri" w:cs="Calibri"/>
              </w:rPr>
            </w:pPr>
            <w:r w:rsidRPr="00EC2451">
              <w:rPr>
                <w:rFonts w:ascii="Calibri" w:hAnsi="Calibri" w:cs="Calibri"/>
              </w:rPr>
              <w:t>GM-CTX</w:t>
            </w:r>
          </w:p>
        </w:tc>
        <w:tc>
          <w:tcPr>
            <w:tcW w:w="0" w:type="auto"/>
            <w:tcBorders>
              <w:top w:val="single" w:sz="0" w:space="0" w:color="D3D3D3"/>
              <w:left w:val="single" w:sz="0" w:space="0" w:color="D3D3D3"/>
              <w:bottom w:val="single" w:sz="0" w:space="0" w:color="D3D3D3"/>
              <w:right w:val="single" w:sz="0" w:space="0" w:color="D3D3D3"/>
            </w:tcBorders>
          </w:tcPr>
          <w:p w14:paraId="0E6C01C8" w14:textId="77777777" w:rsidR="00EC2451" w:rsidRPr="00EC2451" w:rsidRDefault="00EC2451" w:rsidP="00543C1E">
            <w:pPr>
              <w:keepNext/>
              <w:spacing w:after="60"/>
              <w:jc w:val="right"/>
              <w:rPr>
                <w:rFonts w:ascii="Calibri" w:hAnsi="Calibri" w:cs="Calibri"/>
              </w:rPr>
            </w:pPr>
            <w:r w:rsidRPr="00EC2451">
              <w:rPr>
                <w:rFonts w:ascii="Calibri" w:hAnsi="Calibri" w:cs="Calibri"/>
              </w:rPr>
              <w:t>-9.400000</w:t>
            </w:r>
          </w:p>
        </w:tc>
        <w:tc>
          <w:tcPr>
            <w:tcW w:w="0" w:type="auto"/>
            <w:tcBorders>
              <w:top w:val="single" w:sz="0" w:space="0" w:color="D3D3D3"/>
              <w:left w:val="single" w:sz="0" w:space="0" w:color="D3D3D3"/>
              <w:bottom w:val="single" w:sz="0" w:space="0" w:color="D3D3D3"/>
              <w:right w:val="single" w:sz="0" w:space="0" w:color="D3D3D3"/>
            </w:tcBorders>
          </w:tcPr>
          <w:p w14:paraId="608D1F02" w14:textId="77777777" w:rsidR="00EC2451" w:rsidRPr="00EC2451" w:rsidRDefault="00EC2451" w:rsidP="00543C1E">
            <w:pPr>
              <w:keepNext/>
              <w:spacing w:after="60"/>
              <w:jc w:val="right"/>
              <w:rPr>
                <w:rFonts w:ascii="Calibri" w:hAnsi="Calibri" w:cs="Calibri"/>
              </w:rPr>
            </w:pPr>
            <w:r w:rsidRPr="00EC2451">
              <w:rPr>
                <w:rFonts w:ascii="Calibri" w:hAnsi="Calibri" w:cs="Calibri"/>
              </w:rPr>
              <w:t>-16.3192395</w:t>
            </w:r>
          </w:p>
        </w:tc>
        <w:tc>
          <w:tcPr>
            <w:tcW w:w="0" w:type="auto"/>
            <w:tcBorders>
              <w:top w:val="single" w:sz="0" w:space="0" w:color="D3D3D3"/>
              <w:left w:val="single" w:sz="0" w:space="0" w:color="D3D3D3"/>
              <w:bottom w:val="single" w:sz="0" w:space="0" w:color="D3D3D3"/>
              <w:right w:val="single" w:sz="0" w:space="0" w:color="D3D3D3"/>
            </w:tcBorders>
          </w:tcPr>
          <w:p w14:paraId="20EB8943" w14:textId="77777777" w:rsidR="00EC2451" w:rsidRPr="00EC2451" w:rsidRDefault="00EC2451" w:rsidP="00543C1E">
            <w:pPr>
              <w:keepNext/>
              <w:spacing w:after="60"/>
              <w:jc w:val="right"/>
              <w:rPr>
                <w:rFonts w:ascii="Calibri" w:hAnsi="Calibri" w:cs="Calibri"/>
              </w:rPr>
            </w:pPr>
            <w:r w:rsidRPr="00EC2451">
              <w:rPr>
                <w:rFonts w:ascii="Calibri" w:hAnsi="Calibri" w:cs="Calibri"/>
              </w:rPr>
              <w:t>-2.4807605</w:t>
            </w:r>
          </w:p>
        </w:tc>
        <w:tc>
          <w:tcPr>
            <w:tcW w:w="0" w:type="auto"/>
            <w:tcBorders>
              <w:top w:val="single" w:sz="0" w:space="0" w:color="D3D3D3"/>
              <w:left w:val="single" w:sz="0" w:space="0" w:color="D3D3D3"/>
              <w:bottom w:val="single" w:sz="0" w:space="0" w:color="D3D3D3"/>
              <w:right w:val="single" w:sz="0" w:space="0" w:color="D3D3D3"/>
            </w:tcBorders>
          </w:tcPr>
          <w:p w14:paraId="06FD9AA6" w14:textId="77777777" w:rsidR="00EC2451" w:rsidRPr="00EC2451" w:rsidRDefault="00EC2451" w:rsidP="00543C1E">
            <w:pPr>
              <w:keepNext/>
              <w:spacing w:after="60"/>
              <w:rPr>
                <w:rFonts w:ascii="Calibri" w:hAnsi="Calibri" w:cs="Calibri"/>
              </w:rPr>
            </w:pPr>
            <w:r w:rsidRPr="00EC2451">
              <w:rPr>
                <w:rFonts w:ascii="Calibri" w:hAnsi="Calibri" w:cs="Calibri"/>
              </w:rPr>
              <w:t>0.003 **</w:t>
            </w:r>
          </w:p>
        </w:tc>
      </w:tr>
      <w:tr w:rsidR="00EC2451" w:rsidRPr="00EC2451" w14:paraId="4713352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DB1934" w14:textId="77777777" w:rsidR="00EC2451" w:rsidRPr="00EC2451" w:rsidRDefault="00EC2451" w:rsidP="00543C1E">
            <w:pPr>
              <w:keepNext/>
              <w:spacing w:after="60"/>
              <w:rPr>
                <w:rFonts w:ascii="Calibri" w:hAnsi="Calibri" w:cs="Calibri"/>
              </w:rPr>
            </w:pPr>
            <w:r w:rsidRPr="00EC2451">
              <w:rPr>
                <w:rFonts w:ascii="Calibri" w:hAnsi="Calibri" w:cs="Calibri"/>
              </w:rPr>
              <w:t>MEM-AMP</w:t>
            </w:r>
          </w:p>
        </w:tc>
        <w:tc>
          <w:tcPr>
            <w:tcW w:w="0" w:type="auto"/>
            <w:tcBorders>
              <w:top w:val="single" w:sz="0" w:space="0" w:color="D3D3D3"/>
              <w:left w:val="single" w:sz="0" w:space="0" w:color="D3D3D3"/>
              <w:bottom w:val="single" w:sz="0" w:space="0" w:color="D3D3D3"/>
              <w:right w:val="single" w:sz="0" w:space="0" w:color="D3D3D3"/>
            </w:tcBorders>
          </w:tcPr>
          <w:p w14:paraId="3E62B22A" w14:textId="77777777" w:rsidR="00EC2451" w:rsidRPr="00EC2451" w:rsidRDefault="00EC2451" w:rsidP="00543C1E">
            <w:pPr>
              <w:keepNext/>
              <w:spacing w:after="60"/>
              <w:jc w:val="right"/>
              <w:rPr>
                <w:rFonts w:ascii="Calibri" w:hAnsi="Calibri" w:cs="Calibri"/>
              </w:rPr>
            </w:pPr>
            <w:r w:rsidRPr="00EC2451">
              <w:rPr>
                <w:rFonts w:ascii="Calibri" w:hAnsi="Calibri" w:cs="Calibri"/>
              </w:rPr>
              <w:t>17.400000</w:t>
            </w:r>
          </w:p>
        </w:tc>
        <w:tc>
          <w:tcPr>
            <w:tcW w:w="0" w:type="auto"/>
            <w:tcBorders>
              <w:top w:val="single" w:sz="0" w:space="0" w:color="D3D3D3"/>
              <w:left w:val="single" w:sz="0" w:space="0" w:color="D3D3D3"/>
              <w:bottom w:val="single" w:sz="0" w:space="0" w:color="D3D3D3"/>
              <w:right w:val="single" w:sz="0" w:space="0" w:color="D3D3D3"/>
            </w:tcBorders>
          </w:tcPr>
          <w:p w14:paraId="6B59B9AA" w14:textId="77777777" w:rsidR="00EC2451" w:rsidRPr="00EC2451" w:rsidRDefault="00EC2451" w:rsidP="00543C1E">
            <w:pPr>
              <w:keepNext/>
              <w:spacing w:after="60"/>
              <w:jc w:val="right"/>
              <w:rPr>
                <w:rFonts w:ascii="Calibri" w:hAnsi="Calibri" w:cs="Calibri"/>
              </w:rPr>
            </w:pPr>
            <w:r w:rsidRPr="00EC2451">
              <w:rPr>
                <w:rFonts w:ascii="Calibri" w:hAnsi="Calibri" w:cs="Calibri"/>
              </w:rPr>
              <w:t>0.4513939</w:t>
            </w:r>
          </w:p>
        </w:tc>
        <w:tc>
          <w:tcPr>
            <w:tcW w:w="0" w:type="auto"/>
            <w:tcBorders>
              <w:top w:val="single" w:sz="0" w:space="0" w:color="D3D3D3"/>
              <w:left w:val="single" w:sz="0" w:space="0" w:color="D3D3D3"/>
              <w:bottom w:val="single" w:sz="0" w:space="0" w:color="D3D3D3"/>
              <w:right w:val="single" w:sz="0" w:space="0" w:color="D3D3D3"/>
            </w:tcBorders>
          </w:tcPr>
          <w:p w14:paraId="6C34A8BD" w14:textId="77777777" w:rsidR="00EC2451" w:rsidRPr="00EC2451" w:rsidRDefault="00EC2451" w:rsidP="00543C1E">
            <w:pPr>
              <w:keepNext/>
              <w:spacing w:after="60"/>
              <w:jc w:val="right"/>
              <w:rPr>
                <w:rFonts w:ascii="Calibri" w:hAnsi="Calibri" w:cs="Calibri"/>
              </w:rPr>
            </w:pPr>
            <w:r w:rsidRPr="00EC2451">
              <w:rPr>
                <w:rFonts w:ascii="Calibri" w:hAnsi="Calibri" w:cs="Calibri"/>
              </w:rPr>
              <w:t>34.3486061</w:t>
            </w:r>
          </w:p>
        </w:tc>
        <w:tc>
          <w:tcPr>
            <w:tcW w:w="0" w:type="auto"/>
            <w:tcBorders>
              <w:top w:val="single" w:sz="0" w:space="0" w:color="D3D3D3"/>
              <w:left w:val="single" w:sz="0" w:space="0" w:color="D3D3D3"/>
              <w:bottom w:val="single" w:sz="0" w:space="0" w:color="D3D3D3"/>
              <w:right w:val="single" w:sz="0" w:space="0" w:color="D3D3D3"/>
            </w:tcBorders>
          </w:tcPr>
          <w:p w14:paraId="3B3A4FC6" w14:textId="77777777" w:rsidR="00EC2451" w:rsidRPr="00EC2451" w:rsidRDefault="00EC2451" w:rsidP="00543C1E">
            <w:pPr>
              <w:keepNext/>
              <w:spacing w:after="60"/>
              <w:rPr>
                <w:rFonts w:ascii="Calibri" w:hAnsi="Calibri" w:cs="Calibri"/>
              </w:rPr>
            </w:pPr>
            <w:r w:rsidRPr="00EC2451">
              <w:rPr>
                <w:rFonts w:ascii="Calibri" w:hAnsi="Calibri" w:cs="Calibri"/>
              </w:rPr>
              <w:t>0.041 *</w:t>
            </w:r>
          </w:p>
        </w:tc>
      </w:tr>
      <w:tr w:rsidR="00EC2451" w:rsidRPr="00EC2451" w14:paraId="5B9CB5CC" w14:textId="77777777" w:rsidTr="00543C1E">
        <w:trPr>
          <w:cantSplit/>
          <w:jc w:val="center"/>
        </w:trPr>
        <w:tc>
          <w:tcPr>
            <w:tcW w:w="0" w:type="auto"/>
            <w:gridSpan w:val="5"/>
          </w:tcPr>
          <w:p w14:paraId="46EBB572" w14:textId="77777777" w:rsidR="00EC2451" w:rsidRPr="00EC2451" w:rsidRDefault="00EC2451" w:rsidP="00543C1E">
            <w:pPr>
              <w:keepNext/>
              <w:spacing w:after="60"/>
              <w:rPr>
                <w:rFonts w:ascii="Calibri" w:hAnsi="Calibri" w:cs="Calibri"/>
              </w:rPr>
            </w:pPr>
            <w:r w:rsidRPr="00EC2451">
              <w:rPr>
                <w:rFonts w:ascii="Calibri" w:hAnsi="Calibri" w:cs="Calibri"/>
                <w:i/>
                <w:vertAlign w:val="superscript"/>
              </w:rPr>
              <w:t>1</w:t>
            </w:r>
            <w:r w:rsidRPr="00EC2451">
              <w:rPr>
                <w:rFonts w:ascii="Calibri" w:hAnsi="Calibri" w:cs="Calibri"/>
              </w:rPr>
              <w:t>Significance codes: *** p &lt; 0.001; ** p &lt; 0.01; * p &lt; 0.05</w:t>
            </w:r>
          </w:p>
        </w:tc>
      </w:tr>
    </w:tbl>
    <w:p w14:paraId="6E4B638B" w14:textId="31B6BDF2" w:rsidR="00935F2E" w:rsidRPr="00935F2E" w:rsidRDefault="00935F2E" w:rsidP="00935F2E">
      <w:pPr>
        <w:pStyle w:val="FirstParagraph"/>
        <w:rPr>
          <w:b/>
          <w:bCs/>
        </w:rPr>
      </w:pPr>
      <w:r w:rsidRPr="00935F2E">
        <w:rPr>
          <w:b/>
          <w:bCs/>
        </w:rPr>
        <w:t>Key Findings</w:t>
      </w:r>
      <w:r>
        <w:rPr>
          <w:b/>
          <w:bCs/>
        </w:rPr>
        <w:t xml:space="preserve"> (</w:t>
      </w:r>
      <w:r w:rsidR="00605D4F">
        <w:rPr>
          <w:b/>
          <w:bCs/>
        </w:rPr>
        <w:t>row 1)</w:t>
      </w:r>
      <w:r w:rsidRPr="00935F2E">
        <w:rPr>
          <w:b/>
          <w:bCs/>
        </w:rPr>
        <w:t>:</w:t>
      </w:r>
    </w:p>
    <w:p w14:paraId="5D36C51A" w14:textId="77777777" w:rsidR="00935F2E" w:rsidRPr="00935F2E" w:rsidRDefault="00935F2E" w:rsidP="00935F2E">
      <w:pPr>
        <w:pStyle w:val="FirstParagraph"/>
        <w:numPr>
          <w:ilvl w:val="0"/>
          <w:numId w:val="3"/>
        </w:numPr>
      </w:pPr>
      <w:r w:rsidRPr="00935F2E">
        <w:rPr>
          <w:b/>
          <w:bCs/>
        </w:rPr>
        <w:t>Statistical Significance</w:t>
      </w:r>
      <w:r w:rsidRPr="00935F2E">
        <w:t>: The difference in resistance levels between CIP (Ciprofloxacin) and SXT (Sulfamethoxazole-Trimethoprim) is statistically significant, with a highly significant adjusted p-value of less than 0.001.</w:t>
      </w:r>
    </w:p>
    <w:p w14:paraId="19346F28" w14:textId="77777777" w:rsidR="00935F2E" w:rsidRPr="00935F2E" w:rsidRDefault="00935F2E" w:rsidP="00935F2E">
      <w:pPr>
        <w:pStyle w:val="FirstParagraph"/>
        <w:numPr>
          <w:ilvl w:val="0"/>
          <w:numId w:val="3"/>
        </w:numPr>
      </w:pPr>
      <w:r w:rsidRPr="00935F2E">
        <w:rPr>
          <w:b/>
          <w:bCs/>
        </w:rPr>
        <w:t>Effectiveness</w:t>
      </w:r>
      <w:r w:rsidRPr="00935F2E">
        <w:t>: CIP is shown to be more effective than SXT, with a mean difference of 15.55, indicating that patients treated with CIP experience significantly higher levels of inhibition against the target microorganisms.</w:t>
      </w:r>
    </w:p>
    <w:p w14:paraId="0B991CEA" w14:textId="77777777" w:rsidR="00935F2E" w:rsidRPr="00935F2E" w:rsidRDefault="00935F2E" w:rsidP="00935F2E">
      <w:pPr>
        <w:pStyle w:val="FirstParagraph"/>
        <w:rPr>
          <w:b/>
          <w:bCs/>
        </w:rPr>
      </w:pPr>
      <w:r w:rsidRPr="00935F2E">
        <w:rPr>
          <w:b/>
          <w:bCs/>
        </w:rPr>
        <w:t>Clinical Implications:</w:t>
      </w:r>
    </w:p>
    <w:p w14:paraId="0BF6E626" w14:textId="77777777" w:rsidR="00935F2E" w:rsidRPr="00935F2E" w:rsidRDefault="00935F2E" w:rsidP="00935F2E">
      <w:pPr>
        <w:pStyle w:val="FirstParagraph"/>
        <w:numPr>
          <w:ilvl w:val="0"/>
          <w:numId w:val="4"/>
        </w:numPr>
      </w:pPr>
      <w:r w:rsidRPr="00935F2E">
        <w:rPr>
          <w:b/>
          <w:bCs/>
        </w:rPr>
        <w:t>Antibiotic Selection</w:t>
      </w:r>
      <w:r w:rsidRPr="00935F2E">
        <w:t>: The results suggest that healthcare providers should prefer CIP over SXT for treating infections where both antibiotics are applicable, particularly in cases where resistance is a concern.</w:t>
      </w:r>
    </w:p>
    <w:p w14:paraId="19E7E891" w14:textId="77777777" w:rsidR="00935F2E" w:rsidRPr="00935F2E" w:rsidRDefault="00935F2E" w:rsidP="00935F2E">
      <w:pPr>
        <w:pStyle w:val="FirstParagraph"/>
        <w:numPr>
          <w:ilvl w:val="0"/>
          <w:numId w:val="4"/>
        </w:numPr>
      </w:pPr>
      <w:r w:rsidRPr="00935F2E">
        <w:rPr>
          <w:b/>
          <w:bCs/>
        </w:rPr>
        <w:t>Guideline Influence</w:t>
      </w:r>
      <w:r w:rsidRPr="00935F2E">
        <w:t>: This finding may impact clinical guidelines and decision-making processes regarding empirical antibiotic therapy.</w:t>
      </w:r>
    </w:p>
    <w:p w14:paraId="70D1D552" w14:textId="77777777" w:rsidR="00935F2E" w:rsidRPr="00935F2E" w:rsidRDefault="00935F2E" w:rsidP="00935F2E">
      <w:pPr>
        <w:pStyle w:val="FirstParagraph"/>
        <w:rPr>
          <w:b/>
          <w:bCs/>
        </w:rPr>
      </w:pPr>
      <w:r w:rsidRPr="00935F2E">
        <w:rPr>
          <w:b/>
          <w:bCs/>
        </w:rPr>
        <w:t>Public Health Considerations:</w:t>
      </w:r>
    </w:p>
    <w:p w14:paraId="3CF1920A" w14:textId="77777777" w:rsidR="00935F2E" w:rsidRPr="00935F2E" w:rsidRDefault="00935F2E" w:rsidP="00935F2E">
      <w:pPr>
        <w:pStyle w:val="FirstParagraph"/>
        <w:numPr>
          <w:ilvl w:val="0"/>
          <w:numId w:val="5"/>
        </w:numPr>
      </w:pPr>
      <w:r w:rsidRPr="00935F2E">
        <w:rPr>
          <w:b/>
          <w:bCs/>
        </w:rPr>
        <w:t>Resistance Management</w:t>
      </w:r>
      <w:r w:rsidRPr="00935F2E">
        <w:t>: Understanding the effectiveness of different antibiotics helps inform strategies to combat antibiotic resistance, potentially leading to improved patient outcomes and reduced treatment failures.</w:t>
      </w:r>
    </w:p>
    <w:p w14:paraId="1A7C6F2A" w14:textId="77777777" w:rsidR="00935F2E" w:rsidRPr="00935F2E" w:rsidRDefault="00935F2E" w:rsidP="00935F2E">
      <w:pPr>
        <w:pStyle w:val="FirstParagraph"/>
        <w:rPr>
          <w:b/>
          <w:bCs/>
        </w:rPr>
      </w:pPr>
      <w:r w:rsidRPr="00935F2E">
        <w:rPr>
          <w:b/>
          <w:bCs/>
        </w:rPr>
        <w:t>Future Research Directions:</w:t>
      </w:r>
    </w:p>
    <w:p w14:paraId="32C15675" w14:textId="77777777" w:rsidR="00935F2E" w:rsidRPr="00935F2E" w:rsidRDefault="00935F2E" w:rsidP="00935F2E">
      <w:pPr>
        <w:pStyle w:val="FirstParagraph"/>
        <w:numPr>
          <w:ilvl w:val="0"/>
          <w:numId w:val="6"/>
        </w:numPr>
      </w:pPr>
      <w:r w:rsidRPr="00935F2E">
        <w:t>Further studies could investigate the mechanisms underlying the observed differences in efficacy and assess whether these patterns hold across various microbial strains or infection types.</w:t>
      </w:r>
    </w:p>
    <w:p w14:paraId="25F735B8" w14:textId="77777777" w:rsidR="00EC2451" w:rsidRPr="00935F2E" w:rsidRDefault="00EC2451" w:rsidP="00EC2451">
      <w:pPr>
        <w:pStyle w:val="FirstParagraph"/>
      </w:pPr>
    </w:p>
    <w:p w14:paraId="3665B9A8" w14:textId="1CAF777C" w:rsidR="00EC2451" w:rsidRPr="00605D4F" w:rsidRDefault="00EC2451" w:rsidP="00DC30A5">
      <w:pPr>
        <w:pStyle w:val="BodyText"/>
        <w:rPr>
          <w:b/>
          <w:bCs/>
          <w:u w:val="single"/>
        </w:rPr>
      </w:pPr>
      <w:r w:rsidRPr="00605D4F">
        <w:rPr>
          <w:b/>
          <w:bCs/>
          <w:u w:val="single"/>
        </w:rPr>
        <w:lastRenderedPageBreak/>
        <w:t>The interaction</w:t>
      </w:r>
    </w:p>
    <w:tbl>
      <w:tblPr>
        <w:tblStyle w:val="Table"/>
        <w:tblW w:w="0" w:type="auto"/>
        <w:jc w:val="center"/>
        <w:tblCellMar>
          <w:left w:w="60" w:type="dxa"/>
          <w:right w:w="60" w:type="dxa"/>
        </w:tblCellMar>
        <w:tblLook w:val="0000" w:firstRow="0" w:lastRow="0" w:firstColumn="0" w:lastColumn="0" w:noHBand="0" w:noVBand="0"/>
      </w:tblPr>
      <w:tblGrid>
        <w:gridCol w:w="3656"/>
        <w:gridCol w:w="1139"/>
        <w:gridCol w:w="1106"/>
        <w:gridCol w:w="1228"/>
        <w:gridCol w:w="1959"/>
      </w:tblGrid>
      <w:tr w:rsidR="00C21665" w:rsidRPr="002C2AAF" w14:paraId="633AEEF2"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28A6F181" w14:textId="77777777" w:rsidR="00C21665" w:rsidRPr="002C2AAF" w:rsidRDefault="00C21665" w:rsidP="00543C1E">
            <w:pPr>
              <w:keepNext/>
              <w:spacing w:after="60"/>
            </w:pPr>
            <w:r w:rsidRPr="002C2AAF">
              <w:rPr>
                <w:rFonts w:ascii="Calibri" w:hAnsi="Calibri"/>
              </w:rPr>
              <w:t>Comparison</w:t>
            </w:r>
          </w:p>
        </w:tc>
        <w:tc>
          <w:tcPr>
            <w:tcW w:w="0" w:type="auto"/>
            <w:tcBorders>
              <w:top w:val="single" w:sz="16" w:space="0" w:color="D3D3D3"/>
              <w:bottom w:val="single" w:sz="16" w:space="0" w:color="D3D3D3"/>
            </w:tcBorders>
          </w:tcPr>
          <w:p w14:paraId="278B9D82" w14:textId="77777777" w:rsidR="00C21665" w:rsidRPr="002C2AAF" w:rsidRDefault="00C21665" w:rsidP="00543C1E">
            <w:pPr>
              <w:keepNext/>
              <w:spacing w:after="60"/>
              <w:jc w:val="right"/>
            </w:pPr>
            <w:r w:rsidRPr="002C2AAF">
              <w:rPr>
                <w:rFonts w:ascii="Calibri" w:hAnsi="Calibri"/>
              </w:rPr>
              <w:t>Difference</w:t>
            </w:r>
          </w:p>
        </w:tc>
        <w:tc>
          <w:tcPr>
            <w:tcW w:w="0" w:type="auto"/>
            <w:tcBorders>
              <w:top w:val="single" w:sz="16" w:space="0" w:color="D3D3D3"/>
              <w:bottom w:val="single" w:sz="16" w:space="0" w:color="D3D3D3"/>
            </w:tcBorders>
          </w:tcPr>
          <w:p w14:paraId="32264E2F" w14:textId="77777777" w:rsidR="00C21665" w:rsidRPr="002C2AAF" w:rsidRDefault="00C21665" w:rsidP="00543C1E">
            <w:pPr>
              <w:keepNext/>
              <w:spacing w:after="60"/>
              <w:jc w:val="right"/>
            </w:pPr>
            <w:proofErr w:type="spellStart"/>
            <w:r w:rsidRPr="002C2AAF">
              <w:rPr>
                <w:rFonts w:ascii="Calibri" w:hAnsi="Calibri"/>
              </w:rPr>
              <w:t>Lower_CI</w:t>
            </w:r>
            <w:proofErr w:type="spellEnd"/>
          </w:p>
        </w:tc>
        <w:tc>
          <w:tcPr>
            <w:tcW w:w="0" w:type="auto"/>
            <w:tcBorders>
              <w:top w:val="single" w:sz="16" w:space="0" w:color="D3D3D3"/>
              <w:bottom w:val="single" w:sz="16" w:space="0" w:color="D3D3D3"/>
            </w:tcBorders>
          </w:tcPr>
          <w:p w14:paraId="02921F45" w14:textId="77777777" w:rsidR="00C21665" w:rsidRPr="002C2AAF" w:rsidRDefault="00C21665" w:rsidP="00543C1E">
            <w:pPr>
              <w:keepNext/>
              <w:spacing w:after="60"/>
              <w:jc w:val="right"/>
            </w:pPr>
            <w:proofErr w:type="spellStart"/>
            <w:r w:rsidRPr="002C2AAF">
              <w:rPr>
                <w:rFonts w:ascii="Calibri" w:hAnsi="Calibri"/>
              </w:rPr>
              <w:t>Upper_CI</w:t>
            </w:r>
            <w:proofErr w:type="spellEnd"/>
          </w:p>
        </w:tc>
        <w:tc>
          <w:tcPr>
            <w:tcW w:w="0" w:type="auto"/>
            <w:tcBorders>
              <w:top w:val="single" w:sz="16" w:space="0" w:color="D3D3D3"/>
              <w:bottom w:val="single" w:sz="16" w:space="0" w:color="D3D3D3"/>
              <w:right w:val="single" w:sz="0" w:space="0" w:color="D3D3D3"/>
            </w:tcBorders>
          </w:tcPr>
          <w:p w14:paraId="3AC64467" w14:textId="77777777" w:rsidR="00C21665" w:rsidRPr="002C2AAF" w:rsidRDefault="00C21665" w:rsidP="00543C1E">
            <w:pPr>
              <w:keepNext/>
              <w:spacing w:after="60"/>
              <w:jc w:val="right"/>
            </w:pPr>
            <w:r w:rsidRPr="002C2AAF">
              <w:rPr>
                <w:rFonts w:ascii="Calibri" w:hAnsi="Calibri"/>
              </w:rPr>
              <w:t>Adjusted_p_value</w:t>
            </w:r>
            <w:r w:rsidRPr="002C2AAF">
              <w:rPr>
                <w:rFonts w:ascii="Calibri" w:hAnsi="Calibri"/>
                <w:i/>
                <w:vertAlign w:val="superscript"/>
              </w:rPr>
              <w:t>1</w:t>
            </w:r>
          </w:p>
        </w:tc>
      </w:tr>
      <w:tr w:rsidR="00C21665" w:rsidRPr="002C2AAF" w14:paraId="73CF225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EDAE5A" w14:textId="77777777" w:rsidR="00C21665" w:rsidRPr="002C2AAF" w:rsidRDefault="00C21665" w:rsidP="00543C1E">
            <w:pPr>
              <w:keepNext/>
              <w:spacing w:after="60"/>
            </w:pPr>
            <w:proofErr w:type="spellStart"/>
            <w:r w:rsidRPr="002C2AAF">
              <w:rPr>
                <w:rFonts w:ascii="Calibri" w:hAnsi="Calibri"/>
              </w:rPr>
              <w:t>SXT:Home</w:t>
            </w:r>
            <w:proofErr w:type="spellEnd"/>
            <w:r w:rsidRPr="002C2AAF">
              <w:rPr>
                <w:rFonts w:ascii="Calibri" w:hAnsi="Calibri"/>
              </w:rPr>
              <w:t xml:space="preserve"> </w:t>
            </w:r>
            <w:proofErr w:type="spellStart"/>
            <w:r w:rsidRPr="002C2AAF">
              <w:rPr>
                <w:rFonts w:ascii="Calibri" w:hAnsi="Calibri"/>
              </w:rPr>
              <w:t>soil-CIP:Chicken</w:t>
            </w:r>
            <w:proofErr w:type="spellEnd"/>
            <w:r w:rsidRPr="002C2AAF">
              <w:rPr>
                <w:rFonts w:ascii="Calibri" w:hAnsi="Calibri"/>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474696E0" w14:textId="77777777" w:rsidR="00C21665" w:rsidRPr="002C2AAF" w:rsidRDefault="00C21665" w:rsidP="00543C1E">
            <w:pPr>
              <w:keepNext/>
              <w:spacing w:after="60"/>
              <w:jc w:val="right"/>
            </w:pPr>
            <w:r w:rsidRPr="002C2AAF">
              <w:rPr>
                <w:rFonts w:ascii="Calibri" w:hAnsi="Calibri"/>
              </w:rPr>
              <w:t>-18.66667</w:t>
            </w:r>
          </w:p>
        </w:tc>
        <w:tc>
          <w:tcPr>
            <w:tcW w:w="0" w:type="auto"/>
            <w:tcBorders>
              <w:top w:val="single" w:sz="0" w:space="0" w:color="D3D3D3"/>
              <w:left w:val="single" w:sz="0" w:space="0" w:color="D3D3D3"/>
              <w:bottom w:val="single" w:sz="0" w:space="0" w:color="D3D3D3"/>
              <w:right w:val="single" w:sz="0" w:space="0" w:color="D3D3D3"/>
            </w:tcBorders>
          </w:tcPr>
          <w:p w14:paraId="7A16E397" w14:textId="77777777" w:rsidR="00C21665" w:rsidRPr="002C2AAF" w:rsidRDefault="00C21665" w:rsidP="00543C1E">
            <w:pPr>
              <w:keepNext/>
              <w:spacing w:after="60"/>
              <w:jc w:val="right"/>
            </w:pPr>
            <w:r w:rsidRPr="002C2AAF">
              <w:rPr>
                <w:rFonts w:ascii="Calibri" w:hAnsi="Calibri"/>
              </w:rPr>
              <w:t>-36.43339</w:t>
            </w:r>
          </w:p>
        </w:tc>
        <w:tc>
          <w:tcPr>
            <w:tcW w:w="0" w:type="auto"/>
            <w:tcBorders>
              <w:top w:val="single" w:sz="0" w:space="0" w:color="D3D3D3"/>
              <w:left w:val="single" w:sz="0" w:space="0" w:color="D3D3D3"/>
              <w:bottom w:val="single" w:sz="0" w:space="0" w:color="D3D3D3"/>
              <w:right w:val="single" w:sz="0" w:space="0" w:color="D3D3D3"/>
            </w:tcBorders>
          </w:tcPr>
          <w:p w14:paraId="5B261E5A" w14:textId="77777777" w:rsidR="00C21665" w:rsidRPr="002C2AAF" w:rsidRDefault="00C21665" w:rsidP="00543C1E">
            <w:pPr>
              <w:keepNext/>
              <w:spacing w:after="60"/>
              <w:jc w:val="right"/>
            </w:pPr>
            <w:r w:rsidRPr="002C2AAF">
              <w:rPr>
                <w:rFonts w:ascii="Calibri" w:hAnsi="Calibri"/>
              </w:rPr>
              <w:t>-0.8999456</w:t>
            </w:r>
          </w:p>
        </w:tc>
        <w:tc>
          <w:tcPr>
            <w:tcW w:w="0" w:type="auto"/>
            <w:tcBorders>
              <w:top w:val="single" w:sz="0" w:space="0" w:color="D3D3D3"/>
              <w:left w:val="single" w:sz="0" w:space="0" w:color="D3D3D3"/>
              <w:bottom w:val="single" w:sz="0" w:space="0" w:color="D3D3D3"/>
              <w:right w:val="single" w:sz="0" w:space="0" w:color="D3D3D3"/>
            </w:tcBorders>
          </w:tcPr>
          <w:p w14:paraId="60673E55" w14:textId="77777777" w:rsidR="00C21665" w:rsidRPr="002C2AAF" w:rsidRDefault="00C21665" w:rsidP="00543C1E">
            <w:pPr>
              <w:keepNext/>
              <w:spacing w:after="60"/>
              <w:jc w:val="right"/>
            </w:pPr>
            <w:r w:rsidRPr="002C2AAF">
              <w:rPr>
                <w:rFonts w:ascii="Calibri" w:hAnsi="Calibri"/>
              </w:rPr>
              <w:t>0.03 *</w:t>
            </w:r>
          </w:p>
        </w:tc>
      </w:tr>
      <w:tr w:rsidR="00C21665" w:rsidRPr="002C2AAF" w14:paraId="5542334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526D0" w14:textId="77777777" w:rsidR="00C21665" w:rsidRPr="002C2AAF" w:rsidRDefault="00C21665" w:rsidP="00543C1E">
            <w:pPr>
              <w:keepNext/>
              <w:spacing w:after="60"/>
            </w:pPr>
            <w:proofErr w:type="spellStart"/>
            <w:r w:rsidRPr="002C2AAF">
              <w:rPr>
                <w:rFonts w:ascii="Calibri" w:hAnsi="Calibri"/>
              </w:rPr>
              <w:t>AMP:Home</w:t>
            </w:r>
            <w:proofErr w:type="spellEnd"/>
            <w:r w:rsidRPr="002C2AAF">
              <w:rPr>
                <w:rFonts w:ascii="Calibri" w:hAnsi="Calibri"/>
              </w:rPr>
              <w:t xml:space="preserve"> </w:t>
            </w:r>
            <w:proofErr w:type="spellStart"/>
            <w:r w:rsidRPr="002C2AAF">
              <w:rPr>
                <w:rFonts w:ascii="Calibri" w:hAnsi="Calibri"/>
              </w:rPr>
              <w:t>soil-CIP:Chicken</w:t>
            </w:r>
            <w:proofErr w:type="spellEnd"/>
            <w:r w:rsidRPr="002C2AAF">
              <w:rPr>
                <w:rFonts w:ascii="Calibri" w:hAnsi="Calibri"/>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7F8EF737" w14:textId="77777777" w:rsidR="00C21665" w:rsidRPr="002C2AAF" w:rsidRDefault="00C21665" w:rsidP="00543C1E">
            <w:pPr>
              <w:keepNext/>
              <w:spacing w:after="60"/>
              <w:jc w:val="right"/>
            </w:pPr>
            <w:r w:rsidRPr="002C2AAF">
              <w:rPr>
                <w:rFonts w:ascii="Calibri" w:hAnsi="Calibri"/>
              </w:rPr>
              <w:t>-18.33333</w:t>
            </w:r>
          </w:p>
        </w:tc>
        <w:tc>
          <w:tcPr>
            <w:tcW w:w="0" w:type="auto"/>
            <w:tcBorders>
              <w:top w:val="single" w:sz="0" w:space="0" w:color="D3D3D3"/>
              <w:left w:val="single" w:sz="0" w:space="0" w:color="D3D3D3"/>
              <w:bottom w:val="single" w:sz="0" w:space="0" w:color="D3D3D3"/>
              <w:right w:val="single" w:sz="0" w:space="0" w:color="D3D3D3"/>
            </w:tcBorders>
          </w:tcPr>
          <w:p w14:paraId="2AAEEA59" w14:textId="77777777" w:rsidR="00C21665" w:rsidRPr="002C2AAF" w:rsidRDefault="00C21665" w:rsidP="00543C1E">
            <w:pPr>
              <w:keepNext/>
              <w:spacing w:after="60"/>
              <w:jc w:val="right"/>
            </w:pPr>
            <w:r w:rsidRPr="002C2AAF">
              <w:rPr>
                <w:rFonts w:ascii="Calibri" w:hAnsi="Calibri"/>
              </w:rPr>
              <w:t>-36.10005</w:t>
            </w:r>
          </w:p>
        </w:tc>
        <w:tc>
          <w:tcPr>
            <w:tcW w:w="0" w:type="auto"/>
            <w:tcBorders>
              <w:top w:val="single" w:sz="0" w:space="0" w:color="D3D3D3"/>
              <w:left w:val="single" w:sz="0" w:space="0" w:color="D3D3D3"/>
              <w:bottom w:val="single" w:sz="0" w:space="0" w:color="D3D3D3"/>
              <w:right w:val="single" w:sz="0" w:space="0" w:color="D3D3D3"/>
            </w:tcBorders>
          </w:tcPr>
          <w:p w14:paraId="13612B6E" w14:textId="77777777" w:rsidR="00C21665" w:rsidRPr="002C2AAF" w:rsidRDefault="00C21665" w:rsidP="00543C1E">
            <w:pPr>
              <w:keepNext/>
              <w:spacing w:after="60"/>
              <w:jc w:val="right"/>
            </w:pPr>
            <w:r w:rsidRPr="002C2AAF">
              <w:rPr>
                <w:rFonts w:ascii="Calibri" w:hAnsi="Calibri"/>
              </w:rPr>
              <w:t>-0.5666123</w:t>
            </w:r>
          </w:p>
        </w:tc>
        <w:tc>
          <w:tcPr>
            <w:tcW w:w="0" w:type="auto"/>
            <w:tcBorders>
              <w:top w:val="single" w:sz="0" w:space="0" w:color="D3D3D3"/>
              <w:left w:val="single" w:sz="0" w:space="0" w:color="D3D3D3"/>
              <w:bottom w:val="single" w:sz="0" w:space="0" w:color="D3D3D3"/>
              <w:right w:val="single" w:sz="0" w:space="0" w:color="D3D3D3"/>
            </w:tcBorders>
          </w:tcPr>
          <w:p w14:paraId="11CBDF4C" w14:textId="77777777" w:rsidR="00C21665" w:rsidRPr="002C2AAF" w:rsidRDefault="00C21665" w:rsidP="00543C1E">
            <w:pPr>
              <w:keepNext/>
              <w:spacing w:after="60"/>
              <w:jc w:val="right"/>
            </w:pPr>
            <w:r w:rsidRPr="002C2AAF">
              <w:rPr>
                <w:rFonts w:ascii="Calibri" w:hAnsi="Calibri"/>
              </w:rPr>
              <w:t>0.037 *</w:t>
            </w:r>
          </w:p>
        </w:tc>
      </w:tr>
      <w:tr w:rsidR="00C21665" w:rsidRPr="002C2AAF" w14:paraId="5523B3C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B56435" w14:textId="77777777" w:rsidR="00C21665" w:rsidRPr="002C2AAF" w:rsidRDefault="00C21665" w:rsidP="00543C1E">
            <w:pPr>
              <w:keepNext/>
              <w:spacing w:after="60"/>
            </w:pPr>
            <w:proofErr w:type="spellStart"/>
            <w:r w:rsidRPr="002C2AAF">
              <w:rPr>
                <w:rFonts w:ascii="Calibri" w:hAnsi="Calibri"/>
              </w:rPr>
              <w:t>GM:Home</w:t>
            </w:r>
            <w:proofErr w:type="spellEnd"/>
            <w:r w:rsidRPr="002C2AAF">
              <w:rPr>
                <w:rFonts w:ascii="Calibri" w:hAnsi="Calibri"/>
              </w:rPr>
              <w:t xml:space="preserve"> </w:t>
            </w:r>
            <w:proofErr w:type="spellStart"/>
            <w:r w:rsidRPr="002C2AAF">
              <w:rPr>
                <w:rFonts w:ascii="Calibri" w:hAnsi="Calibri"/>
              </w:rPr>
              <w:t>soil-CIP:Chicken</w:t>
            </w:r>
            <w:proofErr w:type="spellEnd"/>
            <w:r w:rsidRPr="002C2AAF">
              <w:rPr>
                <w:rFonts w:ascii="Calibri" w:hAnsi="Calibri"/>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34D24169" w14:textId="77777777" w:rsidR="00C21665" w:rsidRPr="002C2AAF" w:rsidRDefault="00C21665" w:rsidP="00543C1E">
            <w:pPr>
              <w:keepNext/>
              <w:spacing w:after="60"/>
              <w:jc w:val="right"/>
            </w:pPr>
            <w:r w:rsidRPr="002C2AAF">
              <w:rPr>
                <w:rFonts w:ascii="Calibri" w:hAnsi="Calibri"/>
              </w:rPr>
              <w:t>-18.33333</w:t>
            </w:r>
          </w:p>
        </w:tc>
        <w:tc>
          <w:tcPr>
            <w:tcW w:w="0" w:type="auto"/>
            <w:tcBorders>
              <w:top w:val="single" w:sz="0" w:space="0" w:color="D3D3D3"/>
              <w:left w:val="single" w:sz="0" w:space="0" w:color="D3D3D3"/>
              <w:bottom w:val="single" w:sz="0" w:space="0" w:color="D3D3D3"/>
              <w:right w:val="single" w:sz="0" w:space="0" w:color="D3D3D3"/>
            </w:tcBorders>
          </w:tcPr>
          <w:p w14:paraId="0124322A" w14:textId="77777777" w:rsidR="00C21665" w:rsidRPr="002C2AAF" w:rsidRDefault="00C21665" w:rsidP="00543C1E">
            <w:pPr>
              <w:keepNext/>
              <w:spacing w:after="60"/>
              <w:jc w:val="right"/>
            </w:pPr>
            <w:r w:rsidRPr="002C2AAF">
              <w:rPr>
                <w:rFonts w:ascii="Calibri" w:hAnsi="Calibri"/>
              </w:rPr>
              <w:t>-36.10005</w:t>
            </w:r>
          </w:p>
        </w:tc>
        <w:tc>
          <w:tcPr>
            <w:tcW w:w="0" w:type="auto"/>
            <w:tcBorders>
              <w:top w:val="single" w:sz="0" w:space="0" w:color="D3D3D3"/>
              <w:left w:val="single" w:sz="0" w:space="0" w:color="D3D3D3"/>
              <w:bottom w:val="single" w:sz="0" w:space="0" w:color="D3D3D3"/>
              <w:right w:val="single" w:sz="0" w:space="0" w:color="D3D3D3"/>
            </w:tcBorders>
          </w:tcPr>
          <w:p w14:paraId="64A520A4" w14:textId="77777777" w:rsidR="00C21665" w:rsidRPr="002C2AAF" w:rsidRDefault="00C21665" w:rsidP="00543C1E">
            <w:pPr>
              <w:keepNext/>
              <w:spacing w:after="60"/>
              <w:jc w:val="right"/>
            </w:pPr>
            <w:r w:rsidRPr="002C2AAF">
              <w:rPr>
                <w:rFonts w:ascii="Calibri" w:hAnsi="Calibri"/>
              </w:rPr>
              <w:t>-0.5666123</w:t>
            </w:r>
          </w:p>
        </w:tc>
        <w:tc>
          <w:tcPr>
            <w:tcW w:w="0" w:type="auto"/>
            <w:tcBorders>
              <w:top w:val="single" w:sz="0" w:space="0" w:color="D3D3D3"/>
              <w:left w:val="single" w:sz="0" w:space="0" w:color="D3D3D3"/>
              <w:bottom w:val="single" w:sz="0" w:space="0" w:color="D3D3D3"/>
              <w:right w:val="single" w:sz="0" w:space="0" w:color="D3D3D3"/>
            </w:tcBorders>
          </w:tcPr>
          <w:p w14:paraId="2DE213F0" w14:textId="77777777" w:rsidR="00C21665" w:rsidRPr="002C2AAF" w:rsidRDefault="00C21665" w:rsidP="00543C1E">
            <w:pPr>
              <w:keepNext/>
              <w:spacing w:after="60"/>
              <w:jc w:val="right"/>
            </w:pPr>
            <w:r w:rsidRPr="002C2AAF">
              <w:rPr>
                <w:rFonts w:ascii="Calibri" w:hAnsi="Calibri"/>
              </w:rPr>
              <w:t>0.037 *</w:t>
            </w:r>
          </w:p>
        </w:tc>
      </w:tr>
      <w:tr w:rsidR="00C21665" w:rsidRPr="002C2AAF" w14:paraId="3820520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3DD96" w14:textId="77777777" w:rsidR="00C21665" w:rsidRPr="002C2AAF" w:rsidRDefault="00C21665" w:rsidP="00543C1E">
            <w:pPr>
              <w:keepNext/>
              <w:spacing w:after="60"/>
            </w:pPr>
            <w:proofErr w:type="spellStart"/>
            <w:r w:rsidRPr="002C2AAF">
              <w:rPr>
                <w:rFonts w:ascii="Calibri" w:hAnsi="Calibri"/>
              </w:rPr>
              <w:t>SXT:Home</w:t>
            </w:r>
            <w:proofErr w:type="spellEnd"/>
            <w:r w:rsidRPr="002C2AAF">
              <w:rPr>
                <w:rFonts w:ascii="Calibri" w:hAnsi="Calibri"/>
              </w:rPr>
              <w:t xml:space="preserve"> </w:t>
            </w:r>
            <w:proofErr w:type="spellStart"/>
            <w:r w:rsidRPr="002C2AAF">
              <w:rPr>
                <w:rFonts w:ascii="Calibri" w:hAnsi="Calibri"/>
              </w:rPr>
              <w:t>soil-CIP:Farm</w:t>
            </w:r>
            <w:proofErr w:type="spellEnd"/>
            <w:r w:rsidRPr="002C2AAF">
              <w:rPr>
                <w:rFonts w:ascii="Calibri" w:hAnsi="Calibri"/>
              </w:rPr>
              <w:t xml:space="preserve"> soil</w:t>
            </w:r>
          </w:p>
        </w:tc>
        <w:tc>
          <w:tcPr>
            <w:tcW w:w="0" w:type="auto"/>
            <w:tcBorders>
              <w:top w:val="single" w:sz="0" w:space="0" w:color="D3D3D3"/>
              <w:left w:val="single" w:sz="0" w:space="0" w:color="D3D3D3"/>
              <w:bottom w:val="single" w:sz="0" w:space="0" w:color="D3D3D3"/>
              <w:right w:val="single" w:sz="0" w:space="0" w:color="D3D3D3"/>
            </w:tcBorders>
          </w:tcPr>
          <w:p w14:paraId="7048A199" w14:textId="77777777" w:rsidR="00C21665" w:rsidRPr="002C2AAF" w:rsidRDefault="00C21665" w:rsidP="00543C1E">
            <w:pPr>
              <w:keepNext/>
              <w:spacing w:after="60"/>
              <w:jc w:val="right"/>
            </w:pPr>
            <w:r w:rsidRPr="002C2AAF">
              <w:rPr>
                <w:rFonts w:ascii="Calibri" w:hAnsi="Calibri"/>
              </w:rPr>
              <w:t>-20.00000</w:t>
            </w:r>
          </w:p>
        </w:tc>
        <w:tc>
          <w:tcPr>
            <w:tcW w:w="0" w:type="auto"/>
            <w:tcBorders>
              <w:top w:val="single" w:sz="0" w:space="0" w:color="D3D3D3"/>
              <w:left w:val="single" w:sz="0" w:space="0" w:color="D3D3D3"/>
              <w:bottom w:val="single" w:sz="0" w:space="0" w:color="D3D3D3"/>
              <w:right w:val="single" w:sz="0" w:space="0" w:color="D3D3D3"/>
            </w:tcBorders>
          </w:tcPr>
          <w:p w14:paraId="2D6C702E" w14:textId="77777777" w:rsidR="00C21665" w:rsidRPr="002C2AAF" w:rsidRDefault="00C21665" w:rsidP="00543C1E">
            <w:pPr>
              <w:keepNext/>
              <w:spacing w:after="60"/>
              <w:jc w:val="right"/>
            </w:pPr>
            <w:r w:rsidRPr="002C2AAF">
              <w:rPr>
                <w:rFonts w:ascii="Calibri" w:hAnsi="Calibri"/>
              </w:rPr>
              <w:t>-39.86380</w:t>
            </w:r>
          </w:p>
        </w:tc>
        <w:tc>
          <w:tcPr>
            <w:tcW w:w="0" w:type="auto"/>
            <w:tcBorders>
              <w:top w:val="single" w:sz="0" w:space="0" w:color="D3D3D3"/>
              <w:left w:val="single" w:sz="0" w:space="0" w:color="D3D3D3"/>
              <w:bottom w:val="single" w:sz="0" w:space="0" w:color="D3D3D3"/>
              <w:right w:val="single" w:sz="0" w:space="0" w:color="D3D3D3"/>
            </w:tcBorders>
          </w:tcPr>
          <w:p w14:paraId="34186975" w14:textId="77777777" w:rsidR="00C21665" w:rsidRPr="002C2AAF" w:rsidRDefault="00C21665" w:rsidP="00543C1E">
            <w:pPr>
              <w:keepNext/>
              <w:spacing w:after="60"/>
              <w:jc w:val="right"/>
            </w:pPr>
            <w:r w:rsidRPr="002C2AAF">
              <w:rPr>
                <w:rFonts w:ascii="Calibri" w:hAnsi="Calibri"/>
              </w:rPr>
              <w:t>-0.1362020</w:t>
            </w:r>
          </w:p>
        </w:tc>
        <w:tc>
          <w:tcPr>
            <w:tcW w:w="0" w:type="auto"/>
            <w:tcBorders>
              <w:top w:val="single" w:sz="0" w:space="0" w:color="D3D3D3"/>
              <w:left w:val="single" w:sz="0" w:space="0" w:color="D3D3D3"/>
              <w:bottom w:val="single" w:sz="0" w:space="0" w:color="D3D3D3"/>
              <w:right w:val="single" w:sz="0" w:space="0" w:color="D3D3D3"/>
            </w:tcBorders>
          </w:tcPr>
          <w:p w14:paraId="279271B1" w14:textId="77777777" w:rsidR="00C21665" w:rsidRPr="002C2AAF" w:rsidRDefault="00C21665" w:rsidP="00543C1E">
            <w:pPr>
              <w:keepNext/>
              <w:spacing w:after="60"/>
              <w:jc w:val="right"/>
            </w:pPr>
            <w:r w:rsidRPr="002C2AAF">
              <w:rPr>
                <w:rFonts w:ascii="Calibri" w:hAnsi="Calibri"/>
              </w:rPr>
              <w:t>0.047 *</w:t>
            </w:r>
          </w:p>
        </w:tc>
      </w:tr>
      <w:tr w:rsidR="00C21665" w:rsidRPr="002C2AAF" w14:paraId="0A2815B9" w14:textId="77777777" w:rsidTr="00543C1E">
        <w:trPr>
          <w:cantSplit/>
          <w:jc w:val="center"/>
        </w:trPr>
        <w:tc>
          <w:tcPr>
            <w:tcW w:w="0" w:type="auto"/>
            <w:gridSpan w:val="5"/>
          </w:tcPr>
          <w:p w14:paraId="4AF73E91" w14:textId="77777777" w:rsidR="00C21665" w:rsidRPr="002C2AAF" w:rsidRDefault="00C21665" w:rsidP="00543C1E">
            <w:pPr>
              <w:keepNext/>
              <w:spacing w:after="60"/>
            </w:pPr>
            <w:r w:rsidRPr="002C2AAF">
              <w:rPr>
                <w:rFonts w:ascii="Calibri" w:hAnsi="Calibri"/>
                <w:i/>
                <w:vertAlign w:val="superscript"/>
              </w:rPr>
              <w:t>1</w:t>
            </w:r>
            <w:r w:rsidRPr="002C2AAF">
              <w:rPr>
                <w:rFonts w:ascii="Calibri" w:hAnsi="Calibri"/>
              </w:rPr>
              <w:t>Significance codes: *** p &lt; 0.001; ** p &lt; 0.01; * p &lt; 0.05</w:t>
            </w:r>
          </w:p>
        </w:tc>
      </w:tr>
    </w:tbl>
    <w:p w14:paraId="3ED613E7" w14:textId="77777777" w:rsidR="00C21665" w:rsidRDefault="00C21665" w:rsidP="00C21665">
      <w:pPr>
        <w:pStyle w:val="FirstParagraph"/>
      </w:pPr>
      <w:r>
        <w:t>Interpretation of Each Comparison (only first row)</w:t>
      </w:r>
    </w:p>
    <w:p w14:paraId="35C65983" w14:textId="77777777" w:rsidR="00C21665" w:rsidRPr="002C2AAF" w:rsidRDefault="00C21665" w:rsidP="00C21665">
      <w:pPr>
        <w:pStyle w:val="FirstParagraph"/>
        <w:rPr>
          <w:b/>
          <w:bCs/>
        </w:rPr>
      </w:pPr>
      <w:proofErr w:type="spellStart"/>
      <w:r w:rsidRPr="002C2AAF">
        <w:rPr>
          <w:b/>
          <w:bCs/>
        </w:rPr>
        <w:t>SXT:Home</w:t>
      </w:r>
      <w:proofErr w:type="spellEnd"/>
      <w:r w:rsidRPr="002C2AAF">
        <w:rPr>
          <w:b/>
          <w:bCs/>
        </w:rPr>
        <w:t xml:space="preserve"> soil - </w:t>
      </w:r>
      <w:proofErr w:type="spellStart"/>
      <w:r w:rsidRPr="002C2AAF">
        <w:rPr>
          <w:b/>
          <w:bCs/>
        </w:rPr>
        <w:t>CIP:Chicken</w:t>
      </w:r>
      <w:proofErr w:type="spellEnd"/>
      <w:r w:rsidRPr="002C2AAF">
        <w:rPr>
          <w:b/>
          <w:bCs/>
        </w:rPr>
        <w:t xml:space="preserve"> manure</w:t>
      </w:r>
    </w:p>
    <w:p w14:paraId="1564D334" w14:textId="77777777" w:rsidR="00C21665" w:rsidRDefault="00C21665" w:rsidP="00C21665">
      <w:pPr>
        <w:pStyle w:val="FirstParagraph"/>
      </w:pPr>
      <w:r>
        <w:t>This indicates that the mean microbial presence or resistance in Home soil with SXT is significantly lower than that in Chicken manure with CIP by approximately 18.67 units. Confidence Interval: (-36.43, -0.90). The difference is statistically significant as the CI is below 0, with a P- value of P&lt;0.05</w:t>
      </w:r>
    </w:p>
    <w:p w14:paraId="747FD04D" w14:textId="049A5763" w:rsidR="00657695" w:rsidRDefault="00976111" w:rsidP="00657695">
      <w:pPr>
        <w:pStyle w:val="BodyText"/>
        <w:rPr>
          <w:b/>
          <w:bCs/>
        </w:rPr>
      </w:pPr>
      <w:r w:rsidRPr="00976111">
        <w:rPr>
          <w:b/>
          <w:bCs/>
        </w:rPr>
        <w:t xml:space="preserve">NB; The remaining rows </w:t>
      </w:r>
      <w:r w:rsidR="000911C6">
        <w:rPr>
          <w:b/>
          <w:bCs/>
        </w:rPr>
        <w:t>a</w:t>
      </w:r>
      <w:r w:rsidRPr="00976111">
        <w:rPr>
          <w:b/>
          <w:bCs/>
        </w:rPr>
        <w:t>re interpreted in a similar pattern</w:t>
      </w:r>
    </w:p>
    <w:p w14:paraId="1A5D2CD0" w14:textId="57664AEC" w:rsidR="00354DF7" w:rsidRDefault="008C7651" w:rsidP="00657695">
      <w:pPr>
        <w:pStyle w:val="BodyText"/>
        <w:rPr>
          <w:b/>
          <w:bCs/>
        </w:rPr>
      </w:pPr>
      <w:r>
        <w:rPr>
          <w:b/>
          <w:bCs/>
        </w:rPr>
        <w:t>Chigumula</w:t>
      </w:r>
    </w:p>
    <w:p w14:paraId="0174A388" w14:textId="5D8F2E51" w:rsidR="008C7651" w:rsidRDefault="00A83F04" w:rsidP="00657695">
      <w:pPr>
        <w:pStyle w:val="BodyText"/>
        <w:rPr>
          <w:b/>
          <w:bCs/>
        </w:rPr>
      </w:pPr>
      <w:r w:rsidRPr="00A83F04">
        <w:rPr>
          <w:b/>
          <w:bCs/>
          <w:noProof/>
        </w:rPr>
        <w:drawing>
          <wp:inline distT="0" distB="0" distL="0" distR="0" wp14:anchorId="58F0B01E" wp14:editId="0DE84367">
            <wp:extent cx="5943600" cy="3522345"/>
            <wp:effectExtent l="0" t="0" r="0" b="0"/>
            <wp:docPr id="122407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072602" name=""/>
                    <pic:cNvPicPr/>
                  </pic:nvPicPr>
                  <pic:blipFill>
                    <a:blip r:embed="rId10"/>
                    <a:stretch>
                      <a:fillRect/>
                    </a:stretch>
                  </pic:blipFill>
                  <pic:spPr>
                    <a:xfrm>
                      <a:off x="0" y="0"/>
                      <a:ext cx="5943600" cy="3522345"/>
                    </a:xfrm>
                    <a:prstGeom prst="rect">
                      <a:avLst/>
                    </a:prstGeom>
                  </pic:spPr>
                </pic:pic>
              </a:graphicData>
            </a:graphic>
          </wp:inline>
        </w:drawing>
      </w:r>
    </w:p>
    <w:p w14:paraId="33B24867" w14:textId="3E97F393" w:rsidR="002B2CAA" w:rsidRDefault="002B2CAA" w:rsidP="00657695">
      <w:pPr>
        <w:pStyle w:val="BodyText"/>
        <w:rPr>
          <w:b/>
          <w:bCs/>
        </w:rPr>
      </w:pPr>
      <w:r>
        <w:rPr>
          <w:b/>
          <w:bCs/>
        </w:rPr>
        <w:t>Then Anova</w:t>
      </w:r>
    </w:p>
    <w:p w14:paraId="500795BF" w14:textId="77777777" w:rsidR="00601D40" w:rsidRDefault="00601D40" w:rsidP="00601D40">
      <w:pPr>
        <w:keepNext/>
        <w:spacing w:after="60"/>
      </w:pPr>
      <w:r>
        <w:rPr>
          <w:rFonts w:ascii="Calibri" w:hAnsi="Calibri"/>
        </w:rPr>
        <w:lastRenderedPageBreak/>
        <w:t xml:space="preserve">Table </w:t>
      </w:r>
      <w:fldSimple w:instr=" SEQ Table \* ARABIC ">
        <w:r>
          <w:rPr>
            <w:rFonts w:ascii="Calibri" w:hAnsi="Calibri"/>
            <w:noProof/>
          </w:rPr>
          <w:t>1</w:t>
        </w:r>
      </w:fldSimple>
      <w:r>
        <w:rPr>
          <w:rFonts w:ascii="Calibri" w:hAnsi="Calibri"/>
        </w:rPr>
        <w:t xml:space="preserve">: </w:t>
      </w:r>
      <w:r>
        <w:rPr>
          <w:rFonts w:ascii="Calibri" w:hAnsi="Calibri"/>
          <w:color w:val="333333"/>
        </w:rPr>
        <w:t>Test Results</w:t>
      </w:r>
    </w:p>
    <w:tbl>
      <w:tblPr>
        <w:tblStyle w:val="Table"/>
        <w:tblW w:w="0" w:type="auto"/>
        <w:jc w:val="center"/>
        <w:tblCellMar>
          <w:left w:w="60" w:type="dxa"/>
          <w:right w:w="60" w:type="dxa"/>
        </w:tblCellMar>
        <w:tblLook w:val="0000" w:firstRow="0" w:lastRow="0" w:firstColumn="0" w:lastColumn="0" w:noHBand="0" w:noVBand="0"/>
      </w:tblPr>
      <w:tblGrid>
        <w:gridCol w:w="1989"/>
        <w:gridCol w:w="2102"/>
        <w:gridCol w:w="1154"/>
        <w:gridCol w:w="1154"/>
        <w:gridCol w:w="1154"/>
        <w:gridCol w:w="1254"/>
      </w:tblGrid>
      <w:tr w:rsidR="00601D40" w:rsidRPr="00601D40" w14:paraId="1F761FD1"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4E088E89" w14:textId="77777777" w:rsidR="00601D40" w:rsidRPr="00601D40" w:rsidRDefault="00601D40" w:rsidP="00543C1E">
            <w:pPr>
              <w:keepNext/>
              <w:spacing w:after="60"/>
            </w:pPr>
            <w:r w:rsidRPr="00601D40">
              <w:rPr>
                <w:rFonts w:ascii="Calibri" w:hAnsi="Calibri"/>
              </w:rPr>
              <w:t>Source of Variation</w:t>
            </w:r>
          </w:p>
        </w:tc>
        <w:tc>
          <w:tcPr>
            <w:tcW w:w="0" w:type="auto"/>
            <w:tcBorders>
              <w:top w:val="single" w:sz="16" w:space="0" w:color="D3D3D3"/>
              <w:bottom w:val="single" w:sz="16" w:space="0" w:color="D3D3D3"/>
            </w:tcBorders>
          </w:tcPr>
          <w:p w14:paraId="395108EB" w14:textId="77777777" w:rsidR="00601D40" w:rsidRPr="00601D40" w:rsidRDefault="00601D40" w:rsidP="00543C1E">
            <w:pPr>
              <w:keepNext/>
              <w:spacing w:after="60"/>
              <w:jc w:val="right"/>
            </w:pPr>
            <w:r w:rsidRPr="00601D40">
              <w:rPr>
                <w:rFonts w:ascii="Calibri" w:hAnsi="Calibri"/>
              </w:rPr>
              <w:t>Degrees of Freedom</w:t>
            </w:r>
          </w:p>
        </w:tc>
        <w:tc>
          <w:tcPr>
            <w:tcW w:w="0" w:type="auto"/>
            <w:tcBorders>
              <w:top w:val="single" w:sz="16" w:space="0" w:color="D3D3D3"/>
              <w:bottom w:val="single" w:sz="16" w:space="0" w:color="D3D3D3"/>
            </w:tcBorders>
          </w:tcPr>
          <w:p w14:paraId="74CFEF77" w14:textId="77777777" w:rsidR="00601D40" w:rsidRPr="00601D40" w:rsidRDefault="00601D40" w:rsidP="00543C1E">
            <w:pPr>
              <w:keepNext/>
              <w:spacing w:after="60"/>
              <w:jc w:val="right"/>
            </w:pPr>
            <w:proofErr w:type="spellStart"/>
            <w:r w:rsidRPr="00601D40">
              <w:rPr>
                <w:rFonts w:ascii="Calibri" w:hAnsi="Calibri"/>
              </w:rPr>
              <w:t>sumsq</w:t>
            </w:r>
            <w:proofErr w:type="spellEnd"/>
          </w:p>
        </w:tc>
        <w:tc>
          <w:tcPr>
            <w:tcW w:w="0" w:type="auto"/>
            <w:tcBorders>
              <w:top w:val="single" w:sz="16" w:space="0" w:color="D3D3D3"/>
              <w:bottom w:val="single" w:sz="16" w:space="0" w:color="D3D3D3"/>
            </w:tcBorders>
          </w:tcPr>
          <w:p w14:paraId="6822AF19" w14:textId="77777777" w:rsidR="00601D40" w:rsidRPr="00601D40" w:rsidRDefault="00601D40" w:rsidP="00543C1E">
            <w:pPr>
              <w:keepNext/>
              <w:spacing w:after="60"/>
              <w:jc w:val="right"/>
            </w:pPr>
            <w:proofErr w:type="spellStart"/>
            <w:r w:rsidRPr="00601D40">
              <w:rPr>
                <w:rFonts w:ascii="Calibri" w:hAnsi="Calibri"/>
              </w:rPr>
              <w:t>meansq</w:t>
            </w:r>
            <w:proofErr w:type="spellEnd"/>
          </w:p>
        </w:tc>
        <w:tc>
          <w:tcPr>
            <w:tcW w:w="0" w:type="auto"/>
            <w:tcBorders>
              <w:top w:val="single" w:sz="16" w:space="0" w:color="D3D3D3"/>
              <w:bottom w:val="single" w:sz="16" w:space="0" w:color="D3D3D3"/>
            </w:tcBorders>
          </w:tcPr>
          <w:p w14:paraId="15A4507D" w14:textId="77777777" w:rsidR="00601D40" w:rsidRPr="00601D40" w:rsidRDefault="00601D40" w:rsidP="00543C1E">
            <w:pPr>
              <w:keepNext/>
              <w:spacing w:after="60"/>
              <w:jc w:val="right"/>
            </w:pPr>
            <w:r w:rsidRPr="00601D40">
              <w:rPr>
                <w:rFonts w:ascii="Calibri" w:hAnsi="Calibri"/>
              </w:rPr>
              <w:t>F-Statistic</w:t>
            </w:r>
          </w:p>
        </w:tc>
        <w:tc>
          <w:tcPr>
            <w:tcW w:w="0" w:type="auto"/>
            <w:tcBorders>
              <w:top w:val="single" w:sz="16" w:space="0" w:color="D3D3D3"/>
              <w:bottom w:val="single" w:sz="16" w:space="0" w:color="D3D3D3"/>
              <w:right w:val="single" w:sz="0" w:space="0" w:color="D3D3D3"/>
            </w:tcBorders>
          </w:tcPr>
          <w:p w14:paraId="5BB08F4B" w14:textId="77777777" w:rsidR="00601D40" w:rsidRPr="00601D40" w:rsidRDefault="00601D40" w:rsidP="00543C1E">
            <w:pPr>
              <w:keepNext/>
              <w:spacing w:after="60"/>
            </w:pPr>
            <w:r w:rsidRPr="00601D40">
              <w:rPr>
                <w:rFonts w:ascii="Calibri" w:hAnsi="Calibri"/>
              </w:rPr>
              <w:t>P-Value</w:t>
            </w:r>
            <w:r w:rsidRPr="00601D40">
              <w:rPr>
                <w:rFonts w:ascii="Calibri" w:hAnsi="Calibri"/>
                <w:i/>
                <w:vertAlign w:val="superscript"/>
              </w:rPr>
              <w:t>1</w:t>
            </w:r>
          </w:p>
        </w:tc>
      </w:tr>
      <w:tr w:rsidR="00601D40" w:rsidRPr="00601D40" w14:paraId="747DAEE8"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AF5A2A" w14:textId="34AE0B92" w:rsidR="00601D40" w:rsidRPr="00601D40" w:rsidRDefault="002F690B" w:rsidP="00543C1E">
            <w:pPr>
              <w:keepNext/>
              <w:spacing w:after="60"/>
            </w:pPr>
            <w:r>
              <w:rPr>
                <w:rFonts w:ascii="Calibri" w:hAnsi="Calibri"/>
              </w:rPr>
              <w:t>A</w:t>
            </w:r>
            <w:r w:rsidR="00601D40" w:rsidRPr="00601D40">
              <w:rPr>
                <w:rFonts w:ascii="Calibri" w:hAnsi="Calibri"/>
              </w:rPr>
              <w:t>ntibiotic</w:t>
            </w:r>
          </w:p>
        </w:tc>
        <w:tc>
          <w:tcPr>
            <w:tcW w:w="0" w:type="auto"/>
            <w:tcBorders>
              <w:top w:val="single" w:sz="0" w:space="0" w:color="D3D3D3"/>
              <w:left w:val="single" w:sz="0" w:space="0" w:color="D3D3D3"/>
              <w:bottom w:val="single" w:sz="0" w:space="0" w:color="D3D3D3"/>
              <w:right w:val="single" w:sz="0" w:space="0" w:color="D3D3D3"/>
            </w:tcBorders>
          </w:tcPr>
          <w:p w14:paraId="0F22AA71" w14:textId="77777777" w:rsidR="00601D40" w:rsidRPr="00601D40" w:rsidRDefault="00601D40" w:rsidP="00543C1E">
            <w:pPr>
              <w:keepNext/>
              <w:spacing w:after="60"/>
              <w:jc w:val="right"/>
            </w:pPr>
            <w:r w:rsidRPr="00601D40">
              <w:rPr>
                <w:rFonts w:ascii="Calibri" w:hAnsi="Calibri"/>
              </w:rPr>
              <w:t>8</w:t>
            </w:r>
          </w:p>
        </w:tc>
        <w:tc>
          <w:tcPr>
            <w:tcW w:w="0" w:type="auto"/>
            <w:tcBorders>
              <w:top w:val="single" w:sz="0" w:space="0" w:color="D3D3D3"/>
              <w:left w:val="single" w:sz="0" w:space="0" w:color="D3D3D3"/>
              <w:bottom w:val="single" w:sz="0" w:space="0" w:color="D3D3D3"/>
              <w:right w:val="single" w:sz="0" w:space="0" w:color="D3D3D3"/>
            </w:tcBorders>
          </w:tcPr>
          <w:p w14:paraId="3FF178D5" w14:textId="77777777" w:rsidR="00601D40" w:rsidRPr="00601D40" w:rsidRDefault="00601D40" w:rsidP="00543C1E">
            <w:pPr>
              <w:keepNext/>
              <w:spacing w:after="60"/>
              <w:jc w:val="right"/>
            </w:pPr>
            <w:r w:rsidRPr="00601D40">
              <w:rPr>
                <w:rFonts w:ascii="Calibri" w:hAnsi="Calibri"/>
              </w:rPr>
              <w:t>3044.6540</w:t>
            </w:r>
          </w:p>
        </w:tc>
        <w:tc>
          <w:tcPr>
            <w:tcW w:w="0" w:type="auto"/>
            <w:tcBorders>
              <w:top w:val="single" w:sz="0" w:space="0" w:color="D3D3D3"/>
              <w:left w:val="single" w:sz="0" w:space="0" w:color="D3D3D3"/>
              <w:bottom w:val="single" w:sz="0" w:space="0" w:color="D3D3D3"/>
              <w:right w:val="single" w:sz="0" w:space="0" w:color="D3D3D3"/>
            </w:tcBorders>
          </w:tcPr>
          <w:p w14:paraId="2DB55DAB" w14:textId="77777777" w:rsidR="00601D40" w:rsidRPr="00601D40" w:rsidRDefault="00601D40" w:rsidP="00543C1E">
            <w:pPr>
              <w:keepNext/>
              <w:spacing w:after="60"/>
              <w:jc w:val="right"/>
            </w:pPr>
            <w:r w:rsidRPr="00601D40">
              <w:rPr>
                <w:rFonts w:ascii="Calibri" w:hAnsi="Calibri"/>
              </w:rPr>
              <w:t>380.58175</w:t>
            </w:r>
          </w:p>
        </w:tc>
        <w:tc>
          <w:tcPr>
            <w:tcW w:w="0" w:type="auto"/>
            <w:tcBorders>
              <w:top w:val="single" w:sz="0" w:space="0" w:color="D3D3D3"/>
              <w:left w:val="single" w:sz="0" w:space="0" w:color="D3D3D3"/>
              <w:bottom w:val="single" w:sz="0" w:space="0" w:color="D3D3D3"/>
              <w:right w:val="single" w:sz="0" w:space="0" w:color="D3D3D3"/>
            </w:tcBorders>
          </w:tcPr>
          <w:p w14:paraId="21D73E3E" w14:textId="77777777" w:rsidR="00601D40" w:rsidRPr="00601D40" w:rsidRDefault="00601D40" w:rsidP="00543C1E">
            <w:pPr>
              <w:keepNext/>
              <w:spacing w:after="60"/>
              <w:jc w:val="right"/>
            </w:pPr>
            <w:r w:rsidRPr="00601D40">
              <w:rPr>
                <w:rFonts w:ascii="Calibri" w:hAnsi="Calibri"/>
              </w:rPr>
              <w:t>7.5910758</w:t>
            </w:r>
          </w:p>
        </w:tc>
        <w:tc>
          <w:tcPr>
            <w:tcW w:w="0" w:type="auto"/>
            <w:tcBorders>
              <w:top w:val="single" w:sz="0" w:space="0" w:color="D3D3D3"/>
              <w:left w:val="single" w:sz="0" w:space="0" w:color="D3D3D3"/>
              <w:bottom w:val="single" w:sz="0" w:space="0" w:color="D3D3D3"/>
              <w:right w:val="single" w:sz="0" w:space="0" w:color="D3D3D3"/>
            </w:tcBorders>
          </w:tcPr>
          <w:p w14:paraId="597B912F" w14:textId="77777777" w:rsidR="00601D40" w:rsidRPr="00601D40" w:rsidRDefault="00601D40" w:rsidP="00543C1E">
            <w:pPr>
              <w:keepNext/>
              <w:spacing w:after="60"/>
            </w:pPr>
            <w:r w:rsidRPr="00601D40">
              <w:rPr>
                <w:rFonts w:ascii="Calibri" w:hAnsi="Calibri"/>
              </w:rPr>
              <w:t>&lt; 0.001 ***</w:t>
            </w:r>
          </w:p>
        </w:tc>
      </w:tr>
      <w:tr w:rsidR="00601D40" w:rsidRPr="00601D40" w14:paraId="46A371C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ABFDA2" w14:textId="44DC6E1A" w:rsidR="00601D40" w:rsidRPr="00601D40" w:rsidRDefault="002F690B" w:rsidP="00543C1E">
            <w:pPr>
              <w:keepNext/>
              <w:spacing w:after="60"/>
            </w:pPr>
            <w:r>
              <w:rPr>
                <w:rFonts w:ascii="Calibri" w:hAnsi="Calibri"/>
              </w:rPr>
              <w:t>Sample</w:t>
            </w:r>
          </w:p>
        </w:tc>
        <w:tc>
          <w:tcPr>
            <w:tcW w:w="0" w:type="auto"/>
            <w:tcBorders>
              <w:top w:val="single" w:sz="0" w:space="0" w:color="D3D3D3"/>
              <w:left w:val="single" w:sz="0" w:space="0" w:color="D3D3D3"/>
              <w:bottom w:val="single" w:sz="0" w:space="0" w:color="D3D3D3"/>
              <w:right w:val="single" w:sz="0" w:space="0" w:color="D3D3D3"/>
            </w:tcBorders>
          </w:tcPr>
          <w:p w14:paraId="252DF35D" w14:textId="77777777" w:rsidR="00601D40" w:rsidRPr="00601D40" w:rsidRDefault="00601D40" w:rsidP="00543C1E">
            <w:pPr>
              <w:keepNext/>
              <w:spacing w:after="60"/>
              <w:jc w:val="right"/>
            </w:pPr>
            <w:r w:rsidRPr="00601D40">
              <w:rPr>
                <w:rFonts w:ascii="Calibri" w:hAnsi="Calibri"/>
              </w:rPr>
              <w:t>4</w:t>
            </w:r>
          </w:p>
        </w:tc>
        <w:tc>
          <w:tcPr>
            <w:tcW w:w="0" w:type="auto"/>
            <w:tcBorders>
              <w:top w:val="single" w:sz="0" w:space="0" w:color="D3D3D3"/>
              <w:left w:val="single" w:sz="0" w:space="0" w:color="D3D3D3"/>
              <w:bottom w:val="single" w:sz="0" w:space="0" w:color="D3D3D3"/>
              <w:right w:val="single" w:sz="0" w:space="0" w:color="D3D3D3"/>
            </w:tcBorders>
          </w:tcPr>
          <w:p w14:paraId="6EDE0382" w14:textId="77777777" w:rsidR="00601D40" w:rsidRPr="00601D40" w:rsidRDefault="00601D40" w:rsidP="00543C1E">
            <w:pPr>
              <w:keepNext/>
              <w:spacing w:after="60"/>
              <w:jc w:val="right"/>
            </w:pPr>
            <w:r w:rsidRPr="00601D40">
              <w:rPr>
                <w:rFonts w:ascii="Calibri" w:hAnsi="Calibri"/>
              </w:rPr>
              <w:t>150.7892</w:t>
            </w:r>
          </w:p>
        </w:tc>
        <w:tc>
          <w:tcPr>
            <w:tcW w:w="0" w:type="auto"/>
            <w:tcBorders>
              <w:top w:val="single" w:sz="0" w:space="0" w:color="D3D3D3"/>
              <w:left w:val="single" w:sz="0" w:space="0" w:color="D3D3D3"/>
              <w:bottom w:val="single" w:sz="0" w:space="0" w:color="D3D3D3"/>
              <w:right w:val="single" w:sz="0" w:space="0" w:color="D3D3D3"/>
            </w:tcBorders>
          </w:tcPr>
          <w:p w14:paraId="5639926E" w14:textId="77777777" w:rsidR="00601D40" w:rsidRPr="00601D40" w:rsidRDefault="00601D40" w:rsidP="00543C1E">
            <w:pPr>
              <w:keepNext/>
              <w:spacing w:after="60"/>
              <w:jc w:val="right"/>
            </w:pPr>
            <w:r w:rsidRPr="00601D40">
              <w:rPr>
                <w:rFonts w:ascii="Calibri" w:hAnsi="Calibri"/>
              </w:rPr>
              <w:t>37.69731</w:t>
            </w:r>
          </w:p>
        </w:tc>
        <w:tc>
          <w:tcPr>
            <w:tcW w:w="0" w:type="auto"/>
            <w:tcBorders>
              <w:top w:val="single" w:sz="0" w:space="0" w:color="D3D3D3"/>
              <w:left w:val="single" w:sz="0" w:space="0" w:color="D3D3D3"/>
              <w:bottom w:val="single" w:sz="0" w:space="0" w:color="D3D3D3"/>
              <w:right w:val="single" w:sz="0" w:space="0" w:color="D3D3D3"/>
            </w:tcBorders>
          </w:tcPr>
          <w:p w14:paraId="79B357B4" w14:textId="77777777" w:rsidR="00601D40" w:rsidRPr="00601D40" w:rsidRDefault="00601D40" w:rsidP="00543C1E">
            <w:pPr>
              <w:keepNext/>
              <w:spacing w:after="60"/>
              <w:jc w:val="right"/>
            </w:pPr>
            <w:r w:rsidRPr="00601D40">
              <w:rPr>
                <w:rFonts w:ascii="Calibri" w:hAnsi="Calibri"/>
              </w:rPr>
              <w:t>0.7519097</w:t>
            </w:r>
          </w:p>
        </w:tc>
        <w:tc>
          <w:tcPr>
            <w:tcW w:w="0" w:type="auto"/>
            <w:tcBorders>
              <w:top w:val="single" w:sz="0" w:space="0" w:color="D3D3D3"/>
              <w:left w:val="single" w:sz="0" w:space="0" w:color="D3D3D3"/>
              <w:bottom w:val="single" w:sz="0" w:space="0" w:color="D3D3D3"/>
              <w:right w:val="single" w:sz="0" w:space="0" w:color="D3D3D3"/>
            </w:tcBorders>
          </w:tcPr>
          <w:p w14:paraId="70389B1C" w14:textId="77777777" w:rsidR="00601D40" w:rsidRPr="00601D40" w:rsidRDefault="00601D40" w:rsidP="00543C1E">
            <w:pPr>
              <w:keepNext/>
              <w:spacing w:after="60"/>
            </w:pPr>
            <w:r w:rsidRPr="00601D40">
              <w:rPr>
                <w:rFonts w:ascii="Calibri" w:hAnsi="Calibri"/>
              </w:rPr>
              <w:t>0.571</w:t>
            </w:r>
          </w:p>
        </w:tc>
      </w:tr>
      <w:tr w:rsidR="00601D40" w:rsidRPr="00601D40" w14:paraId="289EAA6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12C86" w14:textId="2B39C06D" w:rsidR="00601D40" w:rsidRPr="00601D40" w:rsidRDefault="002F690B" w:rsidP="00543C1E">
            <w:pPr>
              <w:keepNext/>
              <w:spacing w:after="60"/>
            </w:pPr>
            <w:proofErr w:type="spellStart"/>
            <w:r>
              <w:rPr>
                <w:rFonts w:ascii="Calibri" w:hAnsi="Calibri"/>
              </w:rPr>
              <w:t>A</w:t>
            </w:r>
            <w:r w:rsidR="00601D40" w:rsidRPr="00601D40">
              <w:rPr>
                <w:rFonts w:ascii="Calibri" w:hAnsi="Calibri"/>
              </w:rPr>
              <w:t>ntibiotic:</w:t>
            </w:r>
            <w:r>
              <w:rPr>
                <w:rFonts w:ascii="Calibri" w:hAnsi="Calibri"/>
              </w:rPr>
              <w:t>samples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025D7DC" w14:textId="77777777" w:rsidR="00601D40" w:rsidRPr="00601D40" w:rsidRDefault="00601D40" w:rsidP="00543C1E">
            <w:pPr>
              <w:keepNext/>
              <w:spacing w:after="60"/>
              <w:jc w:val="right"/>
            </w:pPr>
            <w:r w:rsidRPr="00601D40">
              <w:rPr>
                <w:rFonts w:ascii="Calibri" w:hAnsi="Calibri"/>
              </w:rPr>
              <w:t>27</w:t>
            </w:r>
          </w:p>
        </w:tc>
        <w:tc>
          <w:tcPr>
            <w:tcW w:w="0" w:type="auto"/>
            <w:tcBorders>
              <w:top w:val="single" w:sz="0" w:space="0" w:color="D3D3D3"/>
              <w:left w:val="single" w:sz="0" w:space="0" w:color="D3D3D3"/>
              <w:bottom w:val="single" w:sz="0" w:space="0" w:color="D3D3D3"/>
              <w:right w:val="single" w:sz="0" w:space="0" w:color="D3D3D3"/>
            </w:tcBorders>
          </w:tcPr>
          <w:p w14:paraId="56D70230" w14:textId="77777777" w:rsidR="00601D40" w:rsidRPr="00601D40" w:rsidRDefault="00601D40" w:rsidP="00543C1E">
            <w:pPr>
              <w:keepNext/>
              <w:spacing w:after="60"/>
              <w:jc w:val="right"/>
            </w:pPr>
            <w:r w:rsidRPr="00601D40">
              <w:rPr>
                <w:rFonts w:ascii="Calibri" w:hAnsi="Calibri"/>
              </w:rPr>
              <w:t>1686.3901</w:t>
            </w:r>
          </w:p>
        </w:tc>
        <w:tc>
          <w:tcPr>
            <w:tcW w:w="0" w:type="auto"/>
            <w:tcBorders>
              <w:top w:val="single" w:sz="0" w:space="0" w:color="D3D3D3"/>
              <w:left w:val="single" w:sz="0" w:space="0" w:color="D3D3D3"/>
              <w:bottom w:val="single" w:sz="0" w:space="0" w:color="D3D3D3"/>
              <w:right w:val="single" w:sz="0" w:space="0" w:color="D3D3D3"/>
            </w:tcBorders>
          </w:tcPr>
          <w:p w14:paraId="117BE187" w14:textId="77777777" w:rsidR="00601D40" w:rsidRPr="00601D40" w:rsidRDefault="00601D40" w:rsidP="00543C1E">
            <w:pPr>
              <w:keepNext/>
              <w:spacing w:after="60"/>
              <w:jc w:val="right"/>
            </w:pPr>
            <w:r w:rsidRPr="00601D40">
              <w:rPr>
                <w:rFonts w:ascii="Calibri" w:hAnsi="Calibri"/>
              </w:rPr>
              <w:t>62.45889</w:t>
            </w:r>
          </w:p>
        </w:tc>
        <w:tc>
          <w:tcPr>
            <w:tcW w:w="0" w:type="auto"/>
            <w:tcBorders>
              <w:top w:val="single" w:sz="0" w:space="0" w:color="D3D3D3"/>
              <w:left w:val="single" w:sz="0" w:space="0" w:color="D3D3D3"/>
              <w:bottom w:val="single" w:sz="0" w:space="0" w:color="D3D3D3"/>
              <w:right w:val="single" w:sz="0" w:space="0" w:color="D3D3D3"/>
            </w:tcBorders>
          </w:tcPr>
          <w:p w14:paraId="5887B5B5" w14:textId="77777777" w:rsidR="00601D40" w:rsidRPr="00601D40" w:rsidRDefault="00601D40" w:rsidP="00543C1E">
            <w:pPr>
              <w:keepNext/>
              <w:spacing w:after="60"/>
              <w:jc w:val="right"/>
            </w:pPr>
            <w:r w:rsidRPr="00601D40">
              <w:rPr>
                <w:rFonts w:ascii="Calibri" w:hAnsi="Calibri"/>
              </w:rPr>
              <w:t>1.2458038</w:t>
            </w:r>
          </w:p>
        </w:tc>
        <w:tc>
          <w:tcPr>
            <w:tcW w:w="0" w:type="auto"/>
            <w:tcBorders>
              <w:top w:val="single" w:sz="0" w:space="0" w:color="D3D3D3"/>
              <w:left w:val="single" w:sz="0" w:space="0" w:color="D3D3D3"/>
              <w:bottom w:val="single" w:sz="0" w:space="0" w:color="D3D3D3"/>
              <w:right w:val="single" w:sz="0" w:space="0" w:color="D3D3D3"/>
            </w:tcBorders>
          </w:tcPr>
          <w:p w14:paraId="6952CD66" w14:textId="77777777" w:rsidR="00601D40" w:rsidRPr="00601D40" w:rsidRDefault="00601D40" w:rsidP="00543C1E">
            <w:pPr>
              <w:keepNext/>
              <w:spacing w:after="60"/>
            </w:pPr>
            <w:r w:rsidRPr="00601D40">
              <w:rPr>
                <w:rFonts w:ascii="Calibri" w:hAnsi="Calibri"/>
              </w:rPr>
              <w:t>0.329</w:t>
            </w:r>
          </w:p>
        </w:tc>
      </w:tr>
      <w:tr w:rsidR="00601D40" w:rsidRPr="00601D40" w14:paraId="226FAD5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FD18C6" w14:textId="77777777" w:rsidR="00601D40" w:rsidRPr="00601D40" w:rsidRDefault="00601D40" w:rsidP="00543C1E">
            <w:pPr>
              <w:keepNext/>
              <w:spacing w:after="60"/>
            </w:pPr>
            <w:r w:rsidRPr="00601D40">
              <w:rPr>
                <w:rFonts w:ascii="Calibri" w:hAnsi="Calibri"/>
              </w:rPr>
              <w:t>Residuals</w:t>
            </w:r>
          </w:p>
        </w:tc>
        <w:tc>
          <w:tcPr>
            <w:tcW w:w="0" w:type="auto"/>
            <w:tcBorders>
              <w:top w:val="single" w:sz="0" w:space="0" w:color="D3D3D3"/>
              <w:left w:val="single" w:sz="0" w:space="0" w:color="D3D3D3"/>
              <w:bottom w:val="single" w:sz="0" w:space="0" w:color="D3D3D3"/>
              <w:right w:val="single" w:sz="0" w:space="0" w:color="D3D3D3"/>
            </w:tcBorders>
          </w:tcPr>
          <w:p w14:paraId="2DAC4377" w14:textId="77777777" w:rsidR="00601D40" w:rsidRPr="00601D40" w:rsidRDefault="00601D40" w:rsidP="00543C1E">
            <w:pPr>
              <w:keepNext/>
              <w:spacing w:after="60"/>
              <w:jc w:val="right"/>
            </w:pPr>
            <w:r w:rsidRPr="00601D40">
              <w:rPr>
                <w:rFonts w:ascii="Calibri" w:hAnsi="Calibri"/>
              </w:rPr>
              <w:t>16</w:t>
            </w:r>
          </w:p>
        </w:tc>
        <w:tc>
          <w:tcPr>
            <w:tcW w:w="0" w:type="auto"/>
            <w:tcBorders>
              <w:top w:val="single" w:sz="0" w:space="0" w:color="D3D3D3"/>
              <w:left w:val="single" w:sz="0" w:space="0" w:color="D3D3D3"/>
              <w:bottom w:val="single" w:sz="0" w:space="0" w:color="D3D3D3"/>
              <w:right w:val="single" w:sz="0" w:space="0" w:color="D3D3D3"/>
            </w:tcBorders>
          </w:tcPr>
          <w:p w14:paraId="44A4F669" w14:textId="77777777" w:rsidR="00601D40" w:rsidRPr="00601D40" w:rsidRDefault="00601D40" w:rsidP="00543C1E">
            <w:pPr>
              <w:keepNext/>
              <w:spacing w:after="60"/>
              <w:jc w:val="right"/>
            </w:pPr>
            <w:r w:rsidRPr="00601D40">
              <w:rPr>
                <w:rFonts w:ascii="Calibri" w:hAnsi="Calibri"/>
              </w:rPr>
              <w:t>802.1667</w:t>
            </w:r>
          </w:p>
        </w:tc>
        <w:tc>
          <w:tcPr>
            <w:tcW w:w="0" w:type="auto"/>
            <w:tcBorders>
              <w:top w:val="single" w:sz="0" w:space="0" w:color="D3D3D3"/>
              <w:left w:val="single" w:sz="0" w:space="0" w:color="D3D3D3"/>
              <w:bottom w:val="single" w:sz="0" w:space="0" w:color="D3D3D3"/>
              <w:right w:val="single" w:sz="0" w:space="0" w:color="D3D3D3"/>
            </w:tcBorders>
          </w:tcPr>
          <w:p w14:paraId="078DED3E" w14:textId="77777777" w:rsidR="00601D40" w:rsidRPr="00601D40" w:rsidRDefault="00601D40" w:rsidP="00543C1E">
            <w:pPr>
              <w:keepNext/>
              <w:spacing w:after="60"/>
              <w:jc w:val="right"/>
            </w:pPr>
            <w:r w:rsidRPr="00601D40">
              <w:rPr>
                <w:rFonts w:ascii="Calibri" w:hAnsi="Calibri"/>
              </w:rPr>
              <w:t>50.13542</w:t>
            </w:r>
          </w:p>
        </w:tc>
        <w:tc>
          <w:tcPr>
            <w:tcW w:w="0" w:type="auto"/>
            <w:tcBorders>
              <w:top w:val="single" w:sz="0" w:space="0" w:color="D3D3D3"/>
              <w:left w:val="single" w:sz="0" w:space="0" w:color="D3D3D3"/>
              <w:bottom w:val="single" w:sz="0" w:space="0" w:color="D3D3D3"/>
              <w:right w:val="single" w:sz="0" w:space="0" w:color="D3D3D3"/>
            </w:tcBorders>
          </w:tcPr>
          <w:p w14:paraId="6AD327DB" w14:textId="0BA4C82B" w:rsidR="00601D40" w:rsidRPr="00601D40" w:rsidRDefault="00601D40" w:rsidP="00543C1E">
            <w:pPr>
              <w:keepNext/>
              <w:spacing w:after="60"/>
              <w:jc w:val="right"/>
            </w:pPr>
          </w:p>
        </w:tc>
        <w:tc>
          <w:tcPr>
            <w:tcW w:w="0" w:type="auto"/>
            <w:tcBorders>
              <w:top w:val="single" w:sz="0" w:space="0" w:color="D3D3D3"/>
              <w:left w:val="single" w:sz="0" w:space="0" w:color="D3D3D3"/>
              <w:bottom w:val="single" w:sz="0" w:space="0" w:color="D3D3D3"/>
              <w:right w:val="single" w:sz="0" w:space="0" w:color="D3D3D3"/>
            </w:tcBorders>
          </w:tcPr>
          <w:p w14:paraId="41ACEF93" w14:textId="4D582092" w:rsidR="00601D40" w:rsidRPr="00601D40" w:rsidRDefault="00601D40" w:rsidP="00543C1E">
            <w:pPr>
              <w:keepNext/>
              <w:spacing w:after="60"/>
            </w:pPr>
          </w:p>
        </w:tc>
      </w:tr>
      <w:tr w:rsidR="00601D40" w:rsidRPr="00601D40" w14:paraId="668EC99C" w14:textId="77777777" w:rsidTr="00543C1E">
        <w:trPr>
          <w:cantSplit/>
          <w:jc w:val="center"/>
        </w:trPr>
        <w:tc>
          <w:tcPr>
            <w:tcW w:w="0" w:type="auto"/>
            <w:gridSpan w:val="6"/>
          </w:tcPr>
          <w:p w14:paraId="315A0C18" w14:textId="77777777" w:rsidR="00601D40" w:rsidRPr="00601D40" w:rsidRDefault="00601D40" w:rsidP="00543C1E">
            <w:pPr>
              <w:keepNext/>
              <w:spacing w:after="60"/>
            </w:pPr>
            <w:r w:rsidRPr="00601D40">
              <w:rPr>
                <w:rFonts w:ascii="Calibri" w:hAnsi="Calibri"/>
                <w:i/>
                <w:vertAlign w:val="superscript"/>
              </w:rPr>
              <w:t>1</w:t>
            </w:r>
            <w:r w:rsidRPr="00601D40">
              <w:rPr>
                <w:rFonts w:ascii="Calibri" w:hAnsi="Calibri"/>
              </w:rPr>
              <w:t>Significance codes: *** p &lt; 0.001; ** p &lt; 0.01; * p &lt; 0.05</w:t>
            </w:r>
          </w:p>
        </w:tc>
      </w:tr>
    </w:tbl>
    <w:p w14:paraId="0ED95E29" w14:textId="0D91B1AC" w:rsidR="00601D40" w:rsidRDefault="002F690B" w:rsidP="00601D40">
      <w:pPr>
        <w:pStyle w:val="FirstParagraph"/>
      </w:pPr>
      <w:r>
        <w:t xml:space="preserve">The </w:t>
      </w:r>
      <w:proofErr w:type="spellStart"/>
      <w:r>
        <w:t>interacion</w:t>
      </w:r>
      <w:proofErr w:type="spellEnd"/>
      <w:r>
        <w:t xml:space="preserve"> is not</w:t>
      </w:r>
      <w:r w:rsidR="009511C2">
        <w:t xml:space="preserve"> significant, only antibiotics are, then we do  test and show only</w:t>
      </w:r>
      <w:r w:rsidR="004302D5">
        <w:t xml:space="preserve"> the significant microbes</w:t>
      </w:r>
    </w:p>
    <w:tbl>
      <w:tblPr>
        <w:tblStyle w:val="Table"/>
        <w:tblW w:w="0" w:type="auto"/>
        <w:jc w:val="center"/>
        <w:tblCellMar>
          <w:left w:w="60" w:type="dxa"/>
          <w:right w:w="60" w:type="dxa"/>
        </w:tblCellMar>
        <w:tblLook w:val="0000" w:firstRow="0" w:lastRow="0" w:firstColumn="0" w:lastColumn="0" w:noHBand="0" w:noVBand="0"/>
      </w:tblPr>
      <w:tblGrid>
        <w:gridCol w:w="1293"/>
        <w:gridCol w:w="1139"/>
        <w:gridCol w:w="1228"/>
        <w:gridCol w:w="1154"/>
        <w:gridCol w:w="1959"/>
      </w:tblGrid>
      <w:tr w:rsidR="00CC4157" w:rsidRPr="00CC4157" w14:paraId="14FFF11A"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37B7C2BB" w14:textId="77777777" w:rsidR="00CC4157" w:rsidRPr="00CC4157" w:rsidRDefault="00CC4157" w:rsidP="00543C1E">
            <w:pPr>
              <w:keepNext/>
              <w:spacing w:after="60"/>
              <w:rPr>
                <w:rFonts w:ascii="Calibri" w:hAnsi="Calibri" w:cs="Calibri"/>
              </w:rPr>
            </w:pPr>
            <w:r w:rsidRPr="00CC4157">
              <w:rPr>
                <w:rFonts w:ascii="Calibri" w:hAnsi="Calibri" w:cs="Calibri"/>
              </w:rPr>
              <w:t>Comparison</w:t>
            </w:r>
          </w:p>
        </w:tc>
        <w:tc>
          <w:tcPr>
            <w:tcW w:w="0" w:type="auto"/>
            <w:tcBorders>
              <w:top w:val="single" w:sz="16" w:space="0" w:color="D3D3D3"/>
              <w:bottom w:val="single" w:sz="16" w:space="0" w:color="D3D3D3"/>
            </w:tcBorders>
          </w:tcPr>
          <w:p w14:paraId="1FB6470B" w14:textId="77777777" w:rsidR="00CC4157" w:rsidRPr="00CC4157" w:rsidRDefault="00CC4157" w:rsidP="00543C1E">
            <w:pPr>
              <w:keepNext/>
              <w:spacing w:after="60"/>
              <w:jc w:val="right"/>
              <w:rPr>
                <w:rFonts w:ascii="Calibri" w:hAnsi="Calibri" w:cs="Calibri"/>
              </w:rPr>
            </w:pPr>
            <w:r w:rsidRPr="00CC4157">
              <w:rPr>
                <w:rFonts w:ascii="Calibri" w:hAnsi="Calibri" w:cs="Calibri"/>
              </w:rPr>
              <w:t>Difference</w:t>
            </w:r>
          </w:p>
        </w:tc>
        <w:tc>
          <w:tcPr>
            <w:tcW w:w="0" w:type="auto"/>
            <w:tcBorders>
              <w:top w:val="single" w:sz="16" w:space="0" w:color="D3D3D3"/>
              <w:bottom w:val="single" w:sz="16" w:space="0" w:color="D3D3D3"/>
            </w:tcBorders>
          </w:tcPr>
          <w:p w14:paraId="2ED032EF" w14:textId="77777777" w:rsidR="00CC4157" w:rsidRPr="00CC4157" w:rsidRDefault="00CC4157" w:rsidP="00543C1E">
            <w:pPr>
              <w:keepNext/>
              <w:spacing w:after="60"/>
              <w:jc w:val="right"/>
              <w:rPr>
                <w:rFonts w:ascii="Calibri" w:hAnsi="Calibri" w:cs="Calibri"/>
              </w:rPr>
            </w:pPr>
            <w:proofErr w:type="spellStart"/>
            <w:r w:rsidRPr="00CC4157">
              <w:rPr>
                <w:rFonts w:ascii="Calibri" w:hAnsi="Calibri" w:cs="Calibri"/>
              </w:rPr>
              <w:t>Lower_CI</w:t>
            </w:r>
            <w:proofErr w:type="spellEnd"/>
          </w:p>
        </w:tc>
        <w:tc>
          <w:tcPr>
            <w:tcW w:w="0" w:type="auto"/>
            <w:tcBorders>
              <w:top w:val="single" w:sz="16" w:space="0" w:color="D3D3D3"/>
              <w:bottom w:val="single" w:sz="16" w:space="0" w:color="D3D3D3"/>
            </w:tcBorders>
          </w:tcPr>
          <w:p w14:paraId="043ECEAC" w14:textId="77777777" w:rsidR="00CC4157" w:rsidRPr="00CC4157" w:rsidRDefault="00CC4157" w:rsidP="00543C1E">
            <w:pPr>
              <w:keepNext/>
              <w:spacing w:after="60"/>
              <w:jc w:val="right"/>
              <w:rPr>
                <w:rFonts w:ascii="Calibri" w:hAnsi="Calibri" w:cs="Calibri"/>
              </w:rPr>
            </w:pPr>
            <w:proofErr w:type="spellStart"/>
            <w:r w:rsidRPr="00CC4157">
              <w:rPr>
                <w:rFonts w:ascii="Calibri" w:hAnsi="Calibri" w:cs="Calibri"/>
              </w:rPr>
              <w:t>Upper_CI</w:t>
            </w:r>
            <w:proofErr w:type="spellEnd"/>
          </w:p>
        </w:tc>
        <w:tc>
          <w:tcPr>
            <w:tcW w:w="0" w:type="auto"/>
            <w:tcBorders>
              <w:top w:val="single" w:sz="16" w:space="0" w:color="D3D3D3"/>
              <w:bottom w:val="single" w:sz="16" w:space="0" w:color="D3D3D3"/>
              <w:right w:val="single" w:sz="0" w:space="0" w:color="D3D3D3"/>
            </w:tcBorders>
          </w:tcPr>
          <w:p w14:paraId="788B59C6" w14:textId="77777777" w:rsidR="00CC4157" w:rsidRPr="00CC4157" w:rsidRDefault="00CC4157" w:rsidP="00543C1E">
            <w:pPr>
              <w:keepNext/>
              <w:spacing w:after="60"/>
              <w:jc w:val="right"/>
              <w:rPr>
                <w:rFonts w:ascii="Calibri" w:hAnsi="Calibri" w:cs="Calibri"/>
              </w:rPr>
            </w:pPr>
            <w:r w:rsidRPr="00CC4157">
              <w:rPr>
                <w:rFonts w:ascii="Calibri" w:hAnsi="Calibri" w:cs="Calibri"/>
              </w:rPr>
              <w:t>Adjusted_p_value</w:t>
            </w:r>
            <w:r w:rsidRPr="00CC4157">
              <w:rPr>
                <w:rFonts w:ascii="Calibri" w:hAnsi="Calibri" w:cs="Calibri"/>
                <w:i/>
                <w:vertAlign w:val="superscript"/>
              </w:rPr>
              <w:t>1</w:t>
            </w:r>
          </w:p>
        </w:tc>
      </w:tr>
      <w:tr w:rsidR="00CC4157" w:rsidRPr="00CC4157" w14:paraId="4D7C262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D122C6" w14:textId="77777777" w:rsidR="00CC4157" w:rsidRPr="00CC4157" w:rsidRDefault="00CC4157" w:rsidP="00543C1E">
            <w:pPr>
              <w:keepNext/>
              <w:spacing w:after="60"/>
              <w:rPr>
                <w:rFonts w:ascii="Calibri" w:hAnsi="Calibri" w:cs="Calibri"/>
              </w:rPr>
            </w:pPr>
            <w:r w:rsidRPr="00CC4157">
              <w:rPr>
                <w:rFonts w:ascii="Calibri" w:hAnsi="Calibri" w:cs="Calibri"/>
              </w:rPr>
              <w:t>CIP-SXT</w:t>
            </w:r>
          </w:p>
        </w:tc>
        <w:tc>
          <w:tcPr>
            <w:tcW w:w="0" w:type="auto"/>
            <w:tcBorders>
              <w:top w:val="single" w:sz="0" w:space="0" w:color="D3D3D3"/>
              <w:left w:val="single" w:sz="0" w:space="0" w:color="D3D3D3"/>
              <w:bottom w:val="single" w:sz="0" w:space="0" w:color="D3D3D3"/>
              <w:right w:val="single" w:sz="0" w:space="0" w:color="D3D3D3"/>
            </w:tcBorders>
          </w:tcPr>
          <w:p w14:paraId="272FE5D7" w14:textId="77777777" w:rsidR="00CC4157" w:rsidRPr="00CC4157" w:rsidRDefault="00CC4157" w:rsidP="00543C1E">
            <w:pPr>
              <w:keepNext/>
              <w:spacing w:after="60"/>
              <w:jc w:val="right"/>
              <w:rPr>
                <w:rFonts w:ascii="Calibri" w:hAnsi="Calibri" w:cs="Calibri"/>
              </w:rPr>
            </w:pPr>
            <w:r w:rsidRPr="00CC4157">
              <w:rPr>
                <w:rFonts w:ascii="Calibri" w:hAnsi="Calibri" w:cs="Calibri"/>
              </w:rPr>
              <w:t>18.63492</w:t>
            </w:r>
          </w:p>
        </w:tc>
        <w:tc>
          <w:tcPr>
            <w:tcW w:w="0" w:type="auto"/>
            <w:tcBorders>
              <w:top w:val="single" w:sz="0" w:space="0" w:color="D3D3D3"/>
              <w:left w:val="single" w:sz="0" w:space="0" w:color="D3D3D3"/>
              <w:bottom w:val="single" w:sz="0" w:space="0" w:color="D3D3D3"/>
              <w:right w:val="single" w:sz="0" w:space="0" w:color="D3D3D3"/>
            </w:tcBorders>
          </w:tcPr>
          <w:p w14:paraId="73912FC3" w14:textId="77777777" w:rsidR="00CC4157" w:rsidRPr="00CC4157" w:rsidRDefault="00CC4157" w:rsidP="00543C1E">
            <w:pPr>
              <w:keepNext/>
              <w:spacing w:after="60"/>
              <w:jc w:val="right"/>
              <w:rPr>
                <w:rFonts w:ascii="Calibri" w:hAnsi="Calibri" w:cs="Calibri"/>
              </w:rPr>
            </w:pPr>
            <w:r w:rsidRPr="00CC4157">
              <w:rPr>
                <w:rFonts w:ascii="Calibri" w:hAnsi="Calibri" w:cs="Calibri"/>
              </w:rPr>
              <w:t>5.940818</w:t>
            </w:r>
          </w:p>
        </w:tc>
        <w:tc>
          <w:tcPr>
            <w:tcW w:w="0" w:type="auto"/>
            <w:tcBorders>
              <w:top w:val="single" w:sz="0" w:space="0" w:color="D3D3D3"/>
              <w:left w:val="single" w:sz="0" w:space="0" w:color="D3D3D3"/>
              <w:bottom w:val="single" w:sz="0" w:space="0" w:color="D3D3D3"/>
              <w:right w:val="single" w:sz="0" w:space="0" w:color="D3D3D3"/>
            </w:tcBorders>
          </w:tcPr>
          <w:p w14:paraId="23E230B2" w14:textId="77777777" w:rsidR="00CC4157" w:rsidRPr="00CC4157" w:rsidRDefault="00CC4157" w:rsidP="00543C1E">
            <w:pPr>
              <w:keepNext/>
              <w:spacing w:after="60"/>
              <w:jc w:val="right"/>
              <w:rPr>
                <w:rFonts w:ascii="Calibri" w:hAnsi="Calibri" w:cs="Calibri"/>
              </w:rPr>
            </w:pPr>
            <w:r w:rsidRPr="00CC4157">
              <w:rPr>
                <w:rFonts w:ascii="Calibri" w:hAnsi="Calibri" w:cs="Calibri"/>
              </w:rPr>
              <w:t>31.329023</w:t>
            </w:r>
          </w:p>
        </w:tc>
        <w:tc>
          <w:tcPr>
            <w:tcW w:w="0" w:type="auto"/>
            <w:tcBorders>
              <w:top w:val="single" w:sz="0" w:space="0" w:color="D3D3D3"/>
              <w:left w:val="single" w:sz="0" w:space="0" w:color="D3D3D3"/>
              <w:bottom w:val="single" w:sz="0" w:space="0" w:color="D3D3D3"/>
              <w:right w:val="single" w:sz="0" w:space="0" w:color="D3D3D3"/>
            </w:tcBorders>
          </w:tcPr>
          <w:p w14:paraId="3772E306" w14:textId="77777777" w:rsidR="00CC4157" w:rsidRPr="00CC4157" w:rsidRDefault="00CC4157" w:rsidP="00543C1E">
            <w:pPr>
              <w:keepNext/>
              <w:spacing w:after="60"/>
              <w:jc w:val="right"/>
              <w:rPr>
                <w:rFonts w:ascii="Calibri" w:hAnsi="Calibri" w:cs="Calibri"/>
              </w:rPr>
            </w:pPr>
            <w:r w:rsidRPr="00CC4157">
              <w:rPr>
                <w:rFonts w:ascii="Calibri" w:hAnsi="Calibri" w:cs="Calibri"/>
              </w:rPr>
              <w:t>0.002 **</w:t>
            </w:r>
          </w:p>
        </w:tc>
      </w:tr>
      <w:tr w:rsidR="00CC4157" w:rsidRPr="00CC4157" w14:paraId="0E0494F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D0C997" w14:textId="77777777" w:rsidR="00CC4157" w:rsidRPr="00CC4157" w:rsidRDefault="00CC4157" w:rsidP="00543C1E">
            <w:pPr>
              <w:keepNext/>
              <w:spacing w:after="60"/>
              <w:rPr>
                <w:rFonts w:ascii="Calibri" w:hAnsi="Calibri" w:cs="Calibri"/>
              </w:rPr>
            </w:pPr>
            <w:r w:rsidRPr="00CC4157">
              <w:rPr>
                <w:rFonts w:ascii="Calibri" w:hAnsi="Calibri" w:cs="Calibri"/>
              </w:rPr>
              <w:t>CRO-SXT</w:t>
            </w:r>
          </w:p>
        </w:tc>
        <w:tc>
          <w:tcPr>
            <w:tcW w:w="0" w:type="auto"/>
            <w:tcBorders>
              <w:top w:val="single" w:sz="0" w:space="0" w:color="D3D3D3"/>
              <w:left w:val="single" w:sz="0" w:space="0" w:color="D3D3D3"/>
              <w:bottom w:val="single" w:sz="0" w:space="0" w:color="D3D3D3"/>
              <w:right w:val="single" w:sz="0" w:space="0" w:color="D3D3D3"/>
            </w:tcBorders>
          </w:tcPr>
          <w:p w14:paraId="1AD25F67" w14:textId="77777777" w:rsidR="00CC4157" w:rsidRPr="00CC4157" w:rsidRDefault="00CC4157" w:rsidP="00543C1E">
            <w:pPr>
              <w:keepNext/>
              <w:spacing w:after="60"/>
              <w:jc w:val="right"/>
              <w:rPr>
                <w:rFonts w:ascii="Calibri" w:hAnsi="Calibri" w:cs="Calibri"/>
              </w:rPr>
            </w:pPr>
            <w:r w:rsidRPr="00CC4157">
              <w:rPr>
                <w:rFonts w:ascii="Calibri" w:hAnsi="Calibri" w:cs="Calibri"/>
              </w:rPr>
              <w:t>17.65714</w:t>
            </w:r>
          </w:p>
        </w:tc>
        <w:tc>
          <w:tcPr>
            <w:tcW w:w="0" w:type="auto"/>
            <w:tcBorders>
              <w:top w:val="single" w:sz="0" w:space="0" w:color="D3D3D3"/>
              <w:left w:val="single" w:sz="0" w:space="0" w:color="D3D3D3"/>
              <w:bottom w:val="single" w:sz="0" w:space="0" w:color="D3D3D3"/>
              <w:right w:val="single" w:sz="0" w:space="0" w:color="D3D3D3"/>
            </w:tcBorders>
          </w:tcPr>
          <w:p w14:paraId="13A2B914" w14:textId="77777777" w:rsidR="00CC4157" w:rsidRPr="00CC4157" w:rsidRDefault="00CC4157" w:rsidP="00543C1E">
            <w:pPr>
              <w:keepNext/>
              <w:spacing w:after="60"/>
              <w:jc w:val="right"/>
              <w:rPr>
                <w:rFonts w:ascii="Calibri" w:hAnsi="Calibri" w:cs="Calibri"/>
              </w:rPr>
            </w:pPr>
            <w:r w:rsidRPr="00CC4157">
              <w:rPr>
                <w:rFonts w:ascii="Calibri" w:hAnsi="Calibri" w:cs="Calibri"/>
              </w:rPr>
              <w:t>2.907929</w:t>
            </w:r>
          </w:p>
        </w:tc>
        <w:tc>
          <w:tcPr>
            <w:tcW w:w="0" w:type="auto"/>
            <w:tcBorders>
              <w:top w:val="single" w:sz="0" w:space="0" w:color="D3D3D3"/>
              <w:left w:val="single" w:sz="0" w:space="0" w:color="D3D3D3"/>
              <w:bottom w:val="single" w:sz="0" w:space="0" w:color="D3D3D3"/>
              <w:right w:val="single" w:sz="0" w:space="0" w:color="D3D3D3"/>
            </w:tcBorders>
          </w:tcPr>
          <w:p w14:paraId="64A2F2C1" w14:textId="77777777" w:rsidR="00CC4157" w:rsidRPr="00CC4157" w:rsidRDefault="00CC4157" w:rsidP="00543C1E">
            <w:pPr>
              <w:keepNext/>
              <w:spacing w:after="60"/>
              <w:jc w:val="right"/>
              <w:rPr>
                <w:rFonts w:ascii="Calibri" w:hAnsi="Calibri" w:cs="Calibri"/>
              </w:rPr>
            </w:pPr>
            <w:r w:rsidRPr="00CC4157">
              <w:rPr>
                <w:rFonts w:ascii="Calibri" w:hAnsi="Calibri" w:cs="Calibri"/>
              </w:rPr>
              <w:t>32.406357</w:t>
            </w:r>
          </w:p>
        </w:tc>
        <w:tc>
          <w:tcPr>
            <w:tcW w:w="0" w:type="auto"/>
            <w:tcBorders>
              <w:top w:val="single" w:sz="0" w:space="0" w:color="D3D3D3"/>
              <w:left w:val="single" w:sz="0" w:space="0" w:color="D3D3D3"/>
              <w:bottom w:val="single" w:sz="0" w:space="0" w:color="D3D3D3"/>
              <w:right w:val="single" w:sz="0" w:space="0" w:color="D3D3D3"/>
            </w:tcBorders>
          </w:tcPr>
          <w:p w14:paraId="5A47C2AF" w14:textId="77777777" w:rsidR="00CC4157" w:rsidRPr="00CC4157" w:rsidRDefault="00CC4157" w:rsidP="00543C1E">
            <w:pPr>
              <w:keepNext/>
              <w:spacing w:after="60"/>
              <w:jc w:val="right"/>
              <w:rPr>
                <w:rFonts w:ascii="Calibri" w:hAnsi="Calibri" w:cs="Calibri"/>
              </w:rPr>
            </w:pPr>
            <w:r w:rsidRPr="00CC4157">
              <w:rPr>
                <w:rFonts w:ascii="Calibri" w:hAnsi="Calibri" w:cs="Calibri"/>
              </w:rPr>
              <w:t>0.013 *</w:t>
            </w:r>
          </w:p>
        </w:tc>
      </w:tr>
      <w:tr w:rsidR="00CC4157" w:rsidRPr="00CC4157" w14:paraId="3C6CC73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D4401E" w14:textId="77777777" w:rsidR="00CC4157" w:rsidRPr="00CC4157" w:rsidRDefault="00CC4157" w:rsidP="00543C1E">
            <w:pPr>
              <w:keepNext/>
              <w:spacing w:after="60"/>
              <w:rPr>
                <w:rFonts w:ascii="Calibri" w:hAnsi="Calibri" w:cs="Calibri"/>
              </w:rPr>
            </w:pPr>
            <w:r w:rsidRPr="00CC4157">
              <w:rPr>
                <w:rFonts w:ascii="Calibri" w:hAnsi="Calibri" w:cs="Calibri"/>
              </w:rPr>
              <w:t>AMP-CIP</w:t>
            </w:r>
          </w:p>
        </w:tc>
        <w:tc>
          <w:tcPr>
            <w:tcW w:w="0" w:type="auto"/>
            <w:tcBorders>
              <w:top w:val="single" w:sz="0" w:space="0" w:color="D3D3D3"/>
              <w:left w:val="single" w:sz="0" w:space="0" w:color="D3D3D3"/>
              <w:bottom w:val="single" w:sz="0" w:space="0" w:color="D3D3D3"/>
              <w:right w:val="single" w:sz="0" w:space="0" w:color="D3D3D3"/>
            </w:tcBorders>
          </w:tcPr>
          <w:p w14:paraId="49AC9E0F" w14:textId="77777777" w:rsidR="00CC4157" w:rsidRPr="00CC4157" w:rsidRDefault="00CC4157" w:rsidP="00543C1E">
            <w:pPr>
              <w:keepNext/>
              <w:spacing w:after="60"/>
              <w:jc w:val="right"/>
              <w:rPr>
                <w:rFonts w:ascii="Calibri" w:hAnsi="Calibri" w:cs="Calibri"/>
              </w:rPr>
            </w:pPr>
            <w:r w:rsidRPr="00CC4157">
              <w:rPr>
                <w:rFonts w:ascii="Calibri" w:hAnsi="Calibri" w:cs="Calibri"/>
              </w:rPr>
              <w:t>-17.27778</w:t>
            </w:r>
          </w:p>
        </w:tc>
        <w:tc>
          <w:tcPr>
            <w:tcW w:w="0" w:type="auto"/>
            <w:tcBorders>
              <w:top w:val="single" w:sz="0" w:space="0" w:color="D3D3D3"/>
              <w:left w:val="single" w:sz="0" w:space="0" w:color="D3D3D3"/>
              <w:bottom w:val="single" w:sz="0" w:space="0" w:color="D3D3D3"/>
              <w:right w:val="single" w:sz="0" w:space="0" w:color="D3D3D3"/>
            </w:tcBorders>
          </w:tcPr>
          <w:p w14:paraId="7E387325" w14:textId="77777777" w:rsidR="00CC4157" w:rsidRPr="00CC4157" w:rsidRDefault="00CC4157" w:rsidP="00543C1E">
            <w:pPr>
              <w:keepNext/>
              <w:spacing w:after="60"/>
              <w:jc w:val="right"/>
              <w:rPr>
                <w:rFonts w:ascii="Calibri" w:hAnsi="Calibri" w:cs="Calibri"/>
              </w:rPr>
            </w:pPr>
            <w:r w:rsidRPr="00CC4157">
              <w:rPr>
                <w:rFonts w:ascii="Calibri" w:hAnsi="Calibri" w:cs="Calibri"/>
              </w:rPr>
              <w:t>-30.553588</w:t>
            </w:r>
          </w:p>
        </w:tc>
        <w:tc>
          <w:tcPr>
            <w:tcW w:w="0" w:type="auto"/>
            <w:tcBorders>
              <w:top w:val="single" w:sz="0" w:space="0" w:color="D3D3D3"/>
              <w:left w:val="single" w:sz="0" w:space="0" w:color="D3D3D3"/>
              <w:bottom w:val="single" w:sz="0" w:space="0" w:color="D3D3D3"/>
              <w:right w:val="single" w:sz="0" w:space="0" w:color="D3D3D3"/>
            </w:tcBorders>
          </w:tcPr>
          <w:p w14:paraId="56A66081" w14:textId="77777777" w:rsidR="00CC4157" w:rsidRPr="00CC4157" w:rsidRDefault="00CC4157" w:rsidP="00543C1E">
            <w:pPr>
              <w:keepNext/>
              <w:spacing w:after="60"/>
              <w:jc w:val="right"/>
              <w:rPr>
                <w:rFonts w:ascii="Calibri" w:hAnsi="Calibri" w:cs="Calibri"/>
              </w:rPr>
            </w:pPr>
            <w:r w:rsidRPr="00CC4157">
              <w:rPr>
                <w:rFonts w:ascii="Calibri" w:hAnsi="Calibri" w:cs="Calibri"/>
              </w:rPr>
              <w:t>-4.001968</w:t>
            </w:r>
          </w:p>
        </w:tc>
        <w:tc>
          <w:tcPr>
            <w:tcW w:w="0" w:type="auto"/>
            <w:tcBorders>
              <w:top w:val="single" w:sz="0" w:space="0" w:color="D3D3D3"/>
              <w:left w:val="single" w:sz="0" w:space="0" w:color="D3D3D3"/>
              <w:bottom w:val="single" w:sz="0" w:space="0" w:color="D3D3D3"/>
              <w:right w:val="single" w:sz="0" w:space="0" w:color="D3D3D3"/>
            </w:tcBorders>
          </w:tcPr>
          <w:p w14:paraId="47D11DB0" w14:textId="77777777" w:rsidR="00CC4157" w:rsidRPr="00CC4157" w:rsidRDefault="00CC4157" w:rsidP="00543C1E">
            <w:pPr>
              <w:keepNext/>
              <w:spacing w:after="60"/>
              <w:jc w:val="right"/>
              <w:rPr>
                <w:rFonts w:ascii="Calibri" w:hAnsi="Calibri" w:cs="Calibri"/>
              </w:rPr>
            </w:pPr>
            <w:r w:rsidRPr="00CC4157">
              <w:rPr>
                <w:rFonts w:ascii="Calibri" w:hAnsi="Calibri" w:cs="Calibri"/>
              </w:rPr>
              <w:t>0.006 **</w:t>
            </w:r>
          </w:p>
        </w:tc>
      </w:tr>
      <w:tr w:rsidR="00CC4157" w:rsidRPr="00CC4157" w14:paraId="13DF06C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22B656" w14:textId="77777777" w:rsidR="00CC4157" w:rsidRPr="00CC4157" w:rsidRDefault="00CC4157" w:rsidP="00543C1E">
            <w:pPr>
              <w:keepNext/>
              <w:spacing w:after="60"/>
              <w:rPr>
                <w:rFonts w:ascii="Calibri" w:hAnsi="Calibri" w:cs="Calibri"/>
              </w:rPr>
            </w:pPr>
            <w:r w:rsidRPr="00CC4157">
              <w:rPr>
                <w:rFonts w:ascii="Calibri" w:hAnsi="Calibri" w:cs="Calibri"/>
              </w:rPr>
              <w:t>GM-CIP</w:t>
            </w:r>
          </w:p>
        </w:tc>
        <w:tc>
          <w:tcPr>
            <w:tcW w:w="0" w:type="auto"/>
            <w:tcBorders>
              <w:top w:val="single" w:sz="0" w:space="0" w:color="D3D3D3"/>
              <w:left w:val="single" w:sz="0" w:space="0" w:color="D3D3D3"/>
              <w:bottom w:val="single" w:sz="0" w:space="0" w:color="D3D3D3"/>
              <w:right w:val="single" w:sz="0" w:space="0" w:color="D3D3D3"/>
            </w:tcBorders>
          </w:tcPr>
          <w:p w14:paraId="32B9CDAC" w14:textId="77777777" w:rsidR="00CC4157" w:rsidRPr="00CC4157" w:rsidRDefault="00CC4157" w:rsidP="00543C1E">
            <w:pPr>
              <w:keepNext/>
              <w:spacing w:after="60"/>
              <w:jc w:val="right"/>
              <w:rPr>
                <w:rFonts w:ascii="Calibri" w:hAnsi="Calibri" w:cs="Calibri"/>
              </w:rPr>
            </w:pPr>
            <w:r w:rsidRPr="00CC4157">
              <w:rPr>
                <w:rFonts w:ascii="Calibri" w:hAnsi="Calibri" w:cs="Calibri"/>
              </w:rPr>
              <w:t>-13.47778</w:t>
            </w:r>
          </w:p>
        </w:tc>
        <w:tc>
          <w:tcPr>
            <w:tcW w:w="0" w:type="auto"/>
            <w:tcBorders>
              <w:top w:val="single" w:sz="0" w:space="0" w:color="D3D3D3"/>
              <w:left w:val="single" w:sz="0" w:space="0" w:color="D3D3D3"/>
              <w:bottom w:val="single" w:sz="0" w:space="0" w:color="D3D3D3"/>
              <w:right w:val="single" w:sz="0" w:space="0" w:color="D3D3D3"/>
            </w:tcBorders>
          </w:tcPr>
          <w:p w14:paraId="1D13FD74" w14:textId="77777777" w:rsidR="00CC4157" w:rsidRPr="00CC4157" w:rsidRDefault="00CC4157" w:rsidP="00543C1E">
            <w:pPr>
              <w:keepNext/>
              <w:spacing w:after="60"/>
              <w:jc w:val="right"/>
              <w:rPr>
                <w:rFonts w:ascii="Calibri" w:hAnsi="Calibri" w:cs="Calibri"/>
              </w:rPr>
            </w:pPr>
            <w:r w:rsidRPr="00CC4157">
              <w:rPr>
                <w:rFonts w:ascii="Calibri" w:hAnsi="Calibri" w:cs="Calibri"/>
              </w:rPr>
              <w:t>-25.051361</w:t>
            </w:r>
          </w:p>
        </w:tc>
        <w:tc>
          <w:tcPr>
            <w:tcW w:w="0" w:type="auto"/>
            <w:tcBorders>
              <w:top w:val="single" w:sz="0" w:space="0" w:color="D3D3D3"/>
              <w:left w:val="single" w:sz="0" w:space="0" w:color="D3D3D3"/>
              <w:bottom w:val="single" w:sz="0" w:space="0" w:color="D3D3D3"/>
              <w:right w:val="single" w:sz="0" w:space="0" w:color="D3D3D3"/>
            </w:tcBorders>
          </w:tcPr>
          <w:p w14:paraId="22EF06EF" w14:textId="77777777" w:rsidR="00CC4157" w:rsidRPr="00CC4157" w:rsidRDefault="00CC4157" w:rsidP="00543C1E">
            <w:pPr>
              <w:keepNext/>
              <w:spacing w:after="60"/>
              <w:jc w:val="right"/>
              <w:rPr>
                <w:rFonts w:ascii="Calibri" w:hAnsi="Calibri" w:cs="Calibri"/>
              </w:rPr>
            </w:pPr>
            <w:r w:rsidRPr="00CC4157">
              <w:rPr>
                <w:rFonts w:ascii="Calibri" w:hAnsi="Calibri" w:cs="Calibri"/>
              </w:rPr>
              <w:t>-1.904195</w:t>
            </w:r>
          </w:p>
        </w:tc>
        <w:tc>
          <w:tcPr>
            <w:tcW w:w="0" w:type="auto"/>
            <w:tcBorders>
              <w:top w:val="single" w:sz="0" w:space="0" w:color="D3D3D3"/>
              <w:left w:val="single" w:sz="0" w:space="0" w:color="D3D3D3"/>
              <w:bottom w:val="single" w:sz="0" w:space="0" w:color="D3D3D3"/>
              <w:right w:val="single" w:sz="0" w:space="0" w:color="D3D3D3"/>
            </w:tcBorders>
          </w:tcPr>
          <w:p w14:paraId="46E9D6B7" w14:textId="77777777" w:rsidR="00CC4157" w:rsidRPr="00CC4157" w:rsidRDefault="00CC4157" w:rsidP="00543C1E">
            <w:pPr>
              <w:keepNext/>
              <w:spacing w:after="60"/>
              <w:jc w:val="right"/>
              <w:rPr>
                <w:rFonts w:ascii="Calibri" w:hAnsi="Calibri" w:cs="Calibri"/>
              </w:rPr>
            </w:pPr>
            <w:r w:rsidRPr="00CC4157">
              <w:rPr>
                <w:rFonts w:ascii="Calibri" w:hAnsi="Calibri" w:cs="Calibri"/>
              </w:rPr>
              <w:t>0.016 *</w:t>
            </w:r>
          </w:p>
        </w:tc>
      </w:tr>
      <w:tr w:rsidR="00CC4157" w:rsidRPr="00CC4157" w14:paraId="4AFC79C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146B31" w14:textId="77777777" w:rsidR="00CC4157" w:rsidRPr="00CC4157" w:rsidRDefault="00CC4157" w:rsidP="00543C1E">
            <w:pPr>
              <w:keepNext/>
              <w:spacing w:after="60"/>
              <w:rPr>
                <w:rFonts w:ascii="Calibri" w:hAnsi="Calibri" w:cs="Calibri"/>
              </w:rPr>
            </w:pPr>
            <w:r w:rsidRPr="00CC4157">
              <w:rPr>
                <w:rFonts w:ascii="Calibri" w:hAnsi="Calibri" w:cs="Calibri"/>
              </w:rPr>
              <w:t>VAN-CIP</w:t>
            </w:r>
          </w:p>
        </w:tc>
        <w:tc>
          <w:tcPr>
            <w:tcW w:w="0" w:type="auto"/>
            <w:tcBorders>
              <w:top w:val="single" w:sz="0" w:space="0" w:color="D3D3D3"/>
              <w:left w:val="single" w:sz="0" w:space="0" w:color="D3D3D3"/>
              <w:bottom w:val="single" w:sz="0" w:space="0" w:color="D3D3D3"/>
              <w:right w:val="single" w:sz="0" w:space="0" w:color="D3D3D3"/>
            </w:tcBorders>
          </w:tcPr>
          <w:p w14:paraId="206121A7" w14:textId="77777777" w:rsidR="00CC4157" w:rsidRPr="00CC4157" w:rsidRDefault="00CC4157" w:rsidP="00543C1E">
            <w:pPr>
              <w:keepNext/>
              <w:spacing w:after="60"/>
              <w:jc w:val="right"/>
              <w:rPr>
                <w:rFonts w:ascii="Calibri" w:hAnsi="Calibri" w:cs="Calibri"/>
              </w:rPr>
            </w:pPr>
            <w:r w:rsidRPr="00CC4157">
              <w:rPr>
                <w:rFonts w:ascii="Calibri" w:hAnsi="Calibri" w:cs="Calibri"/>
              </w:rPr>
              <w:t>-26.77778</w:t>
            </w:r>
          </w:p>
        </w:tc>
        <w:tc>
          <w:tcPr>
            <w:tcW w:w="0" w:type="auto"/>
            <w:tcBorders>
              <w:top w:val="single" w:sz="0" w:space="0" w:color="D3D3D3"/>
              <w:left w:val="single" w:sz="0" w:space="0" w:color="D3D3D3"/>
              <w:bottom w:val="single" w:sz="0" w:space="0" w:color="D3D3D3"/>
              <w:right w:val="single" w:sz="0" w:space="0" w:color="D3D3D3"/>
            </w:tcBorders>
          </w:tcPr>
          <w:p w14:paraId="4954B80B" w14:textId="77777777" w:rsidR="00CC4157" w:rsidRPr="00CC4157" w:rsidRDefault="00CC4157" w:rsidP="00543C1E">
            <w:pPr>
              <w:keepNext/>
              <w:spacing w:after="60"/>
              <w:jc w:val="right"/>
              <w:rPr>
                <w:rFonts w:ascii="Calibri" w:hAnsi="Calibri" w:cs="Calibri"/>
              </w:rPr>
            </w:pPr>
            <w:r w:rsidRPr="00CC4157">
              <w:rPr>
                <w:rFonts w:ascii="Calibri" w:hAnsi="Calibri" w:cs="Calibri"/>
              </w:rPr>
              <w:t>-46.468986</w:t>
            </w:r>
          </w:p>
        </w:tc>
        <w:tc>
          <w:tcPr>
            <w:tcW w:w="0" w:type="auto"/>
            <w:tcBorders>
              <w:top w:val="single" w:sz="0" w:space="0" w:color="D3D3D3"/>
              <w:left w:val="single" w:sz="0" w:space="0" w:color="D3D3D3"/>
              <w:bottom w:val="single" w:sz="0" w:space="0" w:color="D3D3D3"/>
              <w:right w:val="single" w:sz="0" w:space="0" w:color="D3D3D3"/>
            </w:tcBorders>
          </w:tcPr>
          <w:p w14:paraId="52255690" w14:textId="77777777" w:rsidR="00CC4157" w:rsidRPr="00CC4157" w:rsidRDefault="00CC4157" w:rsidP="00543C1E">
            <w:pPr>
              <w:keepNext/>
              <w:spacing w:after="60"/>
              <w:jc w:val="right"/>
              <w:rPr>
                <w:rFonts w:ascii="Calibri" w:hAnsi="Calibri" w:cs="Calibri"/>
              </w:rPr>
            </w:pPr>
            <w:r w:rsidRPr="00CC4157">
              <w:rPr>
                <w:rFonts w:ascii="Calibri" w:hAnsi="Calibri" w:cs="Calibri"/>
              </w:rPr>
              <w:t>-7.086569</w:t>
            </w:r>
          </w:p>
        </w:tc>
        <w:tc>
          <w:tcPr>
            <w:tcW w:w="0" w:type="auto"/>
            <w:tcBorders>
              <w:top w:val="single" w:sz="0" w:space="0" w:color="D3D3D3"/>
              <w:left w:val="single" w:sz="0" w:space="0" w:color="D3D3D3"/>
              <w:bottom w:val="single" w:sz="0" w:space="0" w:color="D3D3D3"/>
              <w:right w:val="single" w:sz="0" w:space="0" w:color="D3D3D3"/>
            </w:tcBorders>
          </w:tcPr>
          <w:p w14:paraId="7D76A09C" w14:textId="77777777" w:rsidR="00CC4157" w:rsidRPr="00CC4157" w:rsidRDefault="00CC4157" w:rsidP="00543C1E">
            <w:pPr>
              <w:keepNext/>
              <w:spacing w:after="60"/>
              <w:jc w:val="right"/>
              <w:rPr>
                <w:rFonts w:ascii="Calibri" w:hAnsi="Calibri" w:cs="Calibri"/>
              </w:rPr>
            </w:pPr>
            <w:r w:rsidRPr="00CC4157">
              <w:rPr>
                <w:rFonts w:ascii="Calibri" w:hAnsi="Calibri" w:cs="Calibri"/>
              </w:rPr>
              <w:t>0.004 **</w:t>
            </w:r>
          </w:p>
        </w:tc>
      </w:tr>
      <w:tr w:rsidR="00CC4157" w:rsidRPr="00CC4157" w14:paraId="6EDE4F7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D7CF55" w14:textId="77777777" w:rsidR="00CC4157" w:rsidRPr="00CC4157" w:rsidRDefault="00CC4157" w:rsidP="00543C1E">
            <w:pPr>
              <w:keepNext/>
              <w:spacing w:after="60"/>
              <w:rPr>
                <w:rFonts w:ascii="Calibri" w:hAnsi="Calibri" w:cs="Calibri"/>
              </w:rPr>
            </w:pPr>
            <w:r w:rsidRPr="00CC4157">
              <w:rPr>
                <w:rFonts w:ascii="Calibri" w:hAnsi="Calibri" w:cs="Calibri"/>
              </w:rPr>
              <w:t>VAN-TGC</w:t>
            </w:r>
          </w:p>
        </w:tc>
        <w:tc>
          <w:tcPr>
            <w:tcW w:w="0" w:type="auto"/>
            <w:tcBorders>
              <w:top w:val="single" w:sz="0" w:space="0" w:color="D3D3D3"/>
              <w:left w:val="single" w:sz="0" w:space="0" w:color="D3D3D3"/>
              <w:bottom w:val="single" w:sz="0" w:space="0" w:color="D3D3D3"/>
              <w:right w:val="single" w:sz="0" w:space="0" w:color="D3D3D3"/>
            </w:tcBorders>
          </w:tcPr>
          <w:p w14:paraId="3C39D123" w14:textId="77777777" w:rsidR="00CC4157" w:rsidRPr="00CC4157" w:rsidRDefault="00CC4157" w:rsidP="00543C1E">
            <w:pPr>
              <w:keepNext/>
              <w:spacing w:after="60"/>
              <w:jc w:val="right"/>
              <w:rPr>
                <w:rFonts w:ascii="Calibri" w:hAnsi="Calibri" w:cs="Calibri"/>
              </w:rPr>
            </w:pPr>
            <w:r w:rsidRPr="00CC4157">
              <w:rPr>
                <w:rFonts w:ascii="Calibri" w:hAnsi="Calibri" w:cs="Calibri"/>
              </w:rPr>
              <w:t>-21.66667</w:t>
            </w:r>
          </w:p>
        </w:tc>
        <w:tc>
          <w:tcPr>
            <w:tcW w:w="0" w:type="auto"/>
            <w:tcBorders>
              <w:top w:val="single" w:sz="0" w:space="0" w:color="D3D3D3"/>
              <w:left w:val="single" w:sz="0" w:space="0" w:color="D3D3D3"/>
              <w:bottom w:val="single" w:sz="0" w:space="0" w:color="D3D3D3"/>
              <w:right w:val="single" w:sz="0" w:space="0" w:color="D3D3D3"/>
            </w:tcBorders>
          </w:tcPr>
          <w:p w14:paraId="1118FCB7" w14:textId="77777777" w:rsidR="00CC4157" w:rsidRPr="00CC4157" w:rsidRDefault="00CC4157" w:rsidP="00543C1E">
            <w:pPr>
              <w:keepNext/>
              <w:spacing w:after="60"/>
              <w:jc w:val="right"/>
              <w:rPr>
                <w:rFonts w:ascii="Calibri" w:hAnsi="Calibri" w:cs="Calibri"/>
              </w:rPr>
            </w:pPr>
            <w:r w:rsidRPr="00CC4157">
              <w:rPr>
                <w:rFonts w:ascii="Calibri" w:hAnsi="Calibri" w:cs="Calibri"/>
              </w:rPr>
              <w:t>-42.233463</w:t>
            </w:r>
          </w:p>
        </w:tc>
        <w:tc>
          <w:tcPr>
            <w:tcW w:w="0" w:type="auto"/>
            <w:tcBorders>
              <w:top w:val="single" w:sz="0" w:space="0" w:color="D3D3D3"/>
              <w:left w:val="single" w:sz="0" w:space="0" w:color="D3D3D3"/>
              <w:bottom w:val="single" w:sz="0" w:space="0" w:color="D3D3D3"/>
              <w:right w:val="single" w:sz="0" w:space="0" w:color="D3D3D3"/>
            </w:tcBorders>
          </w:tcPr>
          <w:p w14:paraId="06A3B986" w14:textId="77777777" w:rsidR="00CC4157" w:rsidRPr="00CC4157" w:rsidRDefault="00CC4157" w:rsidP="00543C1E">
            <w:pPr>
              <w:keepNext/>
              <w:spacing w:after="60"/>
              <w:jc w:val="right"/>
              <w:rPr>
                <w:rFonts w:ascii="Calibri" w:hAnsi="Calibri" w:cs="Calibri"/>
              </w:rPr>
            </w:pPr>
            <w:r w:rsidRPr="00CC4157">
              <w:rPr>
                <w:rFonts w:ascii="Calibri" w:hAnsi="Calibri" w:cs="Calibri"/>
              </w:rPr>
              <w:t>-1.099870</w:t>
            </w:r>
          </w:p>
        </w:tc>
        <w:tc>
          <w:tcPr>
            <w:tcW w:w="0" w:type="auto"/>
            <w:tcBorders>
              <w:top w:val="single" w:sz="0" w:space="0" w:color="D3D3D3"/>
              <w:left w:val="single" w:sz="0" w:space="0" w:color="D3D3D3"/>
              <w:bottom w:val="single" w:sz="0" w:space="0" w:color="D3D3D3"/>
              <w:right w:val="single" w:sz="0" w:space="0" w:color="D3D3D3"/>
            </w:tcBorders>
          </w:tcPr>
          <w:p w14:paraId="5210F044" w14:textId="77777777" w:rsidR="00CC4157" w:rsidRPr="00CC4157" w:rsidRDefault="00CC4157" w:rsidP="00543C1E">
            <w:pPr>
              <w:keepNext/>
              <w:spacing w:after="60"/>
              <w:jc w:val="right"/>
              <w:rPr>
                <w:rFonts w:ascii="Calibri" w:hAnsi="Calibri" w:cs="Calibri"/>
              </w:rPr>
            </w:pPr>
            <w:r w:rsidRPr="00CC4157">
              <w:rPr>
                <w:rFonts w:ascii="Calibri" w:hAnsi="Calibri" w:cs="Calibri"/>
              </w:rPr>
              <w:t>0.035 *</w:t>
            </w:r>
          </w:p>
        </w:tc>
      </w:tr>
      <w:tr w:rsidR="00CC4157" w:rsidRPr="00CC4157" w14:paraId="678FD22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9AB416" w14:textId="77777777" w:rsidR="00CC4157" w:rsidRPr="00CC4157" w:rsidRDefault="00CC4157" w:rsidP="00543C1E">
            <w:pPr>
              <w:keepNext/>
              <w:spacing w:after="60"/>
              <w:rPr>
                <w:rFonts w:ascii="Calibri" w:hAnsi="Calibri" w:cs="Calibri"/>
              </w:rPr>
            </w:pPr>
            <w:r w:rsidRPr="00CC4157">
              <w:rPr>
                <w:rFonts w:ascii="Calibri" w:hAnsi="Calibri" w:cs="Calibri"/>
              </w:rPr>
              <w:t>CRO-AMP</w:t>
            </w:r>
          </w:p>
        </w:tc>
        <w:tc>
          <w:tcPr>
            <w:tcW w:w="0" w:type="auto"/>
            <w:tcBorders>
              <w:top w:val="single" w:sz="0" w:space="0" w:color="D3D3D3"/>
              <w:left w:val="single" w:sz="0" w:space="0" w:color="D3D3D3"/>
              <w:bottom w:val="single" w:sz="0" w:space="0" w:color="D3D3D3"/>
              <w:right w:val="single" w:sz="0" w:space="0" w:color="D3D3D3"/>
            </w:tcBorders>
          </w:tcPr>
          <w:p w14:paraId="06FB8A96" w14:textId="77777777" w:rsidR="00CC4157" w:rsidRPr="00CC4157" w:rsidRDefault="00CC4157" w:rsidP="00543C1E">
            <w:pPr>
              <w:keepNext/>
              <w:spacing w:after="60"/>
              <w:jc w:val="right"/>
              <w:rPr>
                <w:rFonts w:ascii="Calibri" w:hAnsi="Calibri" w:cs="Calibri"/>
              </w:rPr>
            </w:pPr>
            <w:r w:rsidRPr="00CC4157">
              <w:rPr>
                <w:rFonts w:ascii="Calibri" w:hAnsi="Calibri" w:cs="Calibri"/>
              </w:rPr>
              <w:t>16.30000</w:t>
            </w:r>
          </w:p>
        </w:tc>
        <w:tc>
          <w:tcPr>
            <w:tcW w:w="0" w:type="auto"/>
            <w:tcBorders>
              <w:top w:val="single" w:sz="0" w:space="0" w:color="D3D3D3"/>
              <w:left w:val="single" w:sz="0" w:space="0" w:color="D3D3D3"/>
              <w:bottom w:val="single" w:sz="0" w:space="0" w:color="D3D3D3"/>
              <w:right w:val="single" w:sz="0" w:space="0" w:color="D3D3D3"/>
            </w:tcBorders>
          </w:tcPr>
          <w:p w14:paraId="7B0040C1" w14:textId="77777777" w:rsidR="00CC4157" w:rsidRPr="00CC4157" w:rsidRDefault="00CC4157" w:rsidP="00543C1E">
            <w:pPr>
              <w:keepNext/>
              <w:spacing w:after="60"/>
              <w:jc w:val="right"/>
              <w:rPr>
                <w:rFonts w:ascii="Calibri" w:hAnsi="Calibri" w:cs="Calibri"/>
              </w:rPr>
            </w:pPr>
            <w:r w:rsidRPr="00CC4157">
              <w:rPr>
                <w:rFonts w:ascii="Calibri" w:hAnsi="Calibri" w:cs="Calibri"/>
              </w:rPr>
              <w:t>1.047256</w:t>
            </w:r>
          </w:p>
        </w:tc>
        <w:tc>
          <w:tcPr>
            <w:tcW w:w="0" w:type="auto"/>
            <w:tcBorders>
              <w:top w:val="single" w:sz="0" w:space="0" w:color="D3D3D3"/>
              <w:left w:val="single" w:sz="0" w:space="0" w:color="D3D3D3"/>
              <w:bottom w:val="single" w:sz="0" w:space="0" w:color="D3D3D3"/>
              <w:right w:val="single" w:sz="0" w:space="0" w:color="D3D3D3"/>
            </w:tcBorders>
          </w:tcPr>
          <w:p w14:paraId="53C12905" w14:textId="77777777" w:rsidR="00CC4157" w:rsidRPr="00CC4157" w:rsidRDefault="00CC4157" w:rsidP="00543C1E">
            <w:pPr>
              <w:keepNext/>
              <w:spacing w:after="60"/>
              <w:jc w:val="right"/>
              <w:rPr>
                <w:rFonts w:ascii="Calibri" w:hAnsi="Calibri" w:cs="Calibri"/>
              </w:rPr>
            </w:pPr>
            <w:r w:rsidRPr="00CC4157">
              <w:rPr>
                <w:rFonts w:ascii="Calibri" w:hAnsi="Calibri" w:cs="Calibri"/>
              </w:rPr>
              <w:t>31.552744</w:t>
            </w:r>
          </w:p>
        </w:tc>
        <w:tc>
          <w:tcPr>
            <w:tcW w:w="0" w:type="auto"/>
            <w:tcBorders>
              <w:top w:val="single" w:sz="0" w:space="0" w:color="D3D3D3"/>
              <w:left w:val="single" w:sz="0" w:space="0" w:color="D3D3D3"/>
              <w:bottom w:val="single" w:sz="0" w:space="0" w:color="D3D3D3"/>
              <w:right w:val="single" w:sz="0" w:space="0" w:color="D3D3D3"/>
            </w:tcBorders>
          </w:tcPr>
          <w:p w14:paraId="344F76DD" w14:textId="77777777" w:rsidR="00CC4157" w:rsidRPr="00CC4157" w:rsidRDefault="00CC4157" w:rsidP="00543C1E">
            <w:pPr>
              <w:keepNext/>
              <w:spacing w:after="60"/>
              <w:jc w:val="right"/>
              <w:rPr>
                <w:rFonts w:ascii="Calibri" w:hAnsi="Calibri" w:cs="Calibri"/>
              </w:rPr>
            </w:pPr>
            <w:r w:rsidRPr="00CC4157">
              <w:rPr>
                <w:rFonts w:ascii="Calibri" w:hAnsi="Calibri" w:cs="Calibri"/>
              </w:rPr>
              <w:t>0.032 *</w:t>
            </w:r>
          </w:p>
        </w:tc>
      </w:tr>
      <w:tr w:rsidR="00CC4157" w:rsidRPr="00CC4157" w14:paraId="6A2D292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7E0227" w14:textId="77777777" w:rsidR="00CC4157" w:rsidRPr="00CC4157" w:rsidRDefault="00CC4157" w:rsidP="00543C1E">
            <w:pPr>
              <w:keepNext/>
              <w:spacing w:after="60"/>
              <w:rPr>
                <w:rFonts w:ascii="Calibri" w:hAnsi="Calibri" w:cs="Calibri"/>
              </w:rPr>
            </w:pPr>
            <w:r w:rsidRPr="00CC4157">
              <w:rPr>
                <w:rFonts w:ascii="Calibri" w:hAnsi="Calibri" w:cs="Calibri"/>
              </w:rPr>
              <w:t>VAN-CRO</w:t>
            </w:r>
          </w:p>
        </w:tc>
        <w:tc>
          <w:tcPr>
            <w:tcW w:w="0" w:type="auto"/>
            <w:tcBorders>
              <w:top w:val="single" w:sz="0" w:space="0" w:color="D3D3D3"/>
              <w:left w:val="single" w:sz="0" w:space="0" w:color="D3D3D3"/>
              <w:bottom w:val="single" w:sz="0" w:space="0" w:color="D3D3D3"/>
              <w:right w:val="single" w:sz="0" w:space="0" w:color="D3D3D3"/>
            </w:tcBorders>
          </w:tcPr>
          <w:p w14:paraId="64255FCB" w14:textId="77777777" w:rsidR="00CC4157" w:rsidRPr="00CC4157" w:rsidRDefault="00CC4157" w:rsidP="00543C1E">
            <w:pPr>
              <w:keepNext/>
              <w:spacing w:after="60"/>
              <w:jc w:val="right"/>
              <w:rPr>
                <w:rFonts w:ascii="Calibri" w:hAnsi="Calibri" w:cs="Calibri"/>
              </w:rPr>
            </w:pPr>
            <w:r w:rsidRPr="00CC4157">
              <w:rPr>
                <w:rFonts w:ascii="Calibri" w:hAnsi="Calibri" w:cs="Calibri"/>
              </w:rPr>
              <w:t>-25.80000</w:t>
            </w:r>
          </w:p>
        </w:tc>
        <w:tc>
          <w:tcPr>
            <w:tcW w:w="0" w:type="auto"/>
            <w:tcBorders>
              <w:top w:val="single" w:sz="0" w:space="0" w:color="D3D3D3"/>
              <w:left w:val="single" w:sz="0" w:space="0" w:color="D3D3D3"/>
              <w:bottom w:val="single" w:sz="0" w:space="0" w:color="D3D3D3"/>
              <w:right w:val="single" w:sz="0" w:space="0" w:color="D3D3D3"/>
            </w:tcBorders>
          </w:tcPr>
          <w:p w14:paraId="08D8CF7B" w14:textId="77777777" w:rsidR="00CC4157" w:rsidRPr="00CC4157" w:rsidRDefault="00CC4157" w:rsidP="00543C1E">
            <w:pPr>
              <w:keepNext/>
              <w:spacing w:after="60"/>
              <w:jc w:val="right"/>
              <w:rPr>
                <w:rFonts w:ascii="Calibri" w:hAnsi="Calibri" w:cs="Calibri"/>
              </w:rPr>
            </w:pPr>
            <w:r w:rsidRPr="00CC4157">
              <w:rPr>
                <w:rFonts w:ascii="Calibri" w:hAnsi="Calibri" w:cs="Calibri"/>
              </w:rPr>
              <w:t>-46.874695</w:t>
            </w:r>
          </w:p>
        </w:tc>
        <w:tc>
          <w:tcPr>
            <w:tcW w:w="0" w:type="auto"/>
            <w:tcBorders>
              <w:top w:val="single" w:sz="0" w:space="0" w:color="D3D3D3"/>
              <w:left w:val="single" w:sz="0" w:space="0" w:color="D3D3D3"/>
              <w:bottom w:val="single" w:sz="0" w:space="0" w:color="D3D3D3"/>
              <w:right w:val="single" w:sz="0" w:space="0" w:color="D3D3D3"/>
            </w:tcBorders>
          </w:tcPr>
          <w:p w14:paraId="009C6845" w14:textId="77777777" w:rsidR="00CC4157" w:rsidRPr="00CC4157" w:rsidRDefault="00CC4157" w:rsidP="00543C1E">
            <w:pPr>
              <w:keepNext/>
              <w:spacing w:after="60"/>
              <w:jc w:val="right"/>
              <w:rPr>
                <w:rFonts w:ascii="Calibri" w:hAnsi="Calibri" w:cs="Calibri"/>
              </w:rPr>
            </w:pPr>
            <w:r w:rsidRPr="00CC4157">
              <w:rPr>
                <w:rFonts w:ascii="Calibri" w:hAnsi="Calibri" w:cs="Calibri"/>
              </w:rPr>
              <w:t>-4.725305</w:t>
            </w:r>
          </w:p>
        </w:tc>
        <w:tc>
          <w:tcPr>
            <w:tcW w:w="0" w:type="auto"/>
            <w:tcBorders>
              <w:top w:val="single" w:sz="0" w:space="0" w:color="D3D3D3"/>
              <w:left w:val="single" w:sz="0" w:space="0" w:color="D3D3D3"/>
              <w:bottom w:val="single" w:sz="0" w:space="0" w:color="D3D3D3"/>
              <w:right w:val="single" w:sz="0" w:space="0" w:color="D3D3D3"/>
            </w:tcBorders>
          </w:tcPr>
          <w:p w14:paraId="0B58D698" w14:textId="77777777" w:rsidR="00CC4157" w:rsidRPr="00CC4157" w:rsidRDefault="00CC4157" w:rsidP="00543C1E">
            <w:pPr>
              <w:keepNext/>
              <w:spacing w:after="60"/>
              <w:jc w:val="right"/>
              <w:rPr>
                <w:rFonts w:ascii="Calibri" w:hAnsi="Calibri" w:cs="Calibri"/>
              </w:rPr>
            </w:pPr>
            <w:r w:rsidRPr="00CC4157">
              <w:rPr>
                <w:rFonts w:ascii="Calibri" w:hAnsi="Calibri" w:cs="Calibri"/>
              </w:rPr>
              <w:t>0.011 *</w:t>
            </w:r>
          </w:p>
        </w:tc>
      </w:tr>
      <w:tr w:rsidR="00CC4157" w:rsidRPr="00CC4157" w14:paraId="33C91774" w14:textId="77777777" w:rsidTr="00543C1E">
        <w:trPr>
          <w:cantSplit/>
          <w:jc w:val="center"/>
        </w:trPr>
        <w:tc>
          <w:tcPr>
            <w:tcW w:w="0" w:type="auto"/>
            <w:gridSpan w:val="5"/>
          </w:tcPr>
          <w:p w14:paraId="6191DC9B" w14:textId="77777777" w:rsidR="00CC4157" w:rsidRPr="00CC4157" w:rsidRDefault="00CC4157" w:rsidP="00543C1E">
            <w:pPr>
              <w:keepNext/>
              <w:spacing w:after="60"/>
              <w:rPr>
                <w:rFonts w:ascii="Calibri" w:hAnsi="Calibri" w:cs="Calibri"/>
              </w:rPr>
            </w:pPr>
            <w:r w:rsidRPr="00CC4157">
              <w:rPr>
                <w:rFonts w:ascii="Calibri" w:hAnsi="Calibri" w:cs="Calibri"/>
                <w:i/>
                <w:vertAlign w:val="superscript"/>
              </w:rPr>
              <w:t>1</w:t>
            </w:r>
            <w:r w:rsidRPr="00CC4157">
              <w:rPr>
                <w:rFonts w:ascii="Calibri" w:hAnsi="Calibri" w:cs="Calibri"/>
              </w:rPr>
              <w:t>Significance codes: *** p &lt; 0.001; ** p &lt; 0.01; * p &lt; 0.05</w:t>
            </w:r>
          </w:p>
        </w:tc>
      </w:tr>
    </w:tbl>
    <w:p w14:paraId="707CFFB1" w14:textId="76172D1A" w:rsidR="00332B21" w:rsidRPr="00332B21" w:rsidRDefault="00332B21" w:rsidP="0042447C">
      <w:pPr>
        <w:pStyle w:val="BodyText"/>
      </w:pPr>
      <w:r w:rsidRPr="00332B21">
        <w:rPr>
          <w:b/>
          <w:bCs/>
        </w:rPr>
        <w:t>Significant Comparisons</w:t>
      </w:r>
      <w:r w:rsidRPr="00332B21">
        <w:t>:</w:t>
      </w:r>
    </w:p>
    <w:p w14:paraId="75B6AB94" w14:textId="7BADB316" w:rsidR="004302D5" w:rsidRDefault="00332B21" w:rsidP="004302D5">
      <w:pPr>
        <w:pStyle w:val="BodyText"/>
      </w:pPr>
      <w:r w:rsidRPr="00332B21">
        <w:rPr>
          <w:b/>
          <w:bCs/>
        </w:rPr>
        <w:t>CIP-SXT</w:t>
      </w:r>
      <w:r w:rsidRPr="00332B21">
        <w:t>: The difference is 18.63, with a confidence interval from 5.94 to 31.33, and an adjusted p-value of 0.002, indicating a significant difference in resistance levels between these two antibiotics.</w:t>
      </w:r>
    </w:p>
    <w:p w14:paraId="1B946D0C" w14:textId="2B13AC6A" w:rsidR="0039322F" w:rsidRPr="0039322F" w:rsidRDefault="0039322F" w:rsidP="004302D5">
      <w:pPr>
        <w:pStyle w:val="BodyText"/>
      </w:pPr>
      <w:r w:rsidRPr="0039322F">
        <w:rPr>
          <w:b/>
          <w:bCs/>
        </w:rPr>
        <w:t>Practical Implication</w:t>
      </w:r>
      <w:r w:rsidRPr="0039322F">
        <w:t>: This suggests that when treating infections, CIP may be more effective than SXT, guiding clinicians in antibiotic selection.</w:t>
      </w:r>
    </w:p>
    <w:p w14:paraId="454F9F06" w14:textId="023BD257" w:rsidR="002B2CAA" w:rsidRDefault="0047123D" w:rsidP="00657695">
      <w:pPr>
        <w:pStyle w:val="BodyText"/>
        <w:rPr>
          <w:b/>
          <w:bCs/>
        </w:rPr>
      </w:pPr>
      <w:r>
        <w:rPr>
          <w:b/>
          <w:bCs/>
        </w:rPr>
        <w:t>Mpemba</w:t>
      </w:r>
    </w:p>
    <w:p w14:paraId="437059C8" w14:textId="755F1307" w:rsidR="0042045A" w:rsidRDefault="0042045A" w:rsidP="00657695">
      <w:pPr>
        <w:pStyle w:val="BodyText"/>
        <w:rPr>
          <w:b/>
          <w:bCs/>
        </w:rPr>
      </w:pPr>
      <w:r w:rsidRPr="0042045A">
        <w:rPr>
          <w:b/>
          <w:bCs/>
          <w:noProof/>
        </w:rPr>
        <w:lastRenderedPageBreak/>
        <w:drawing>
          <wp:inline distT="0" distB="0" distL="0" distR="0" wp14:anchorId="5B69E821" wp14:editId="225A5E55">
            <wp:extent cx="5943600" cy="3549650"/>
            <wp:effectExtent l="0" t="0" r="0" b="0"/>
            <wp:docPr id="9949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1923" name=""/>
                    <pic:cNvPicPr/>
                  </pic:nvPicPr>
                  <pic:blipFill>
                    <a:blip r:embed="rId11"/>
                    <a:stretch>
                      <a:fillRect/>
                    </a:stretch>
                  </pic:blipFill>
                  <pic:spPr>
                    <a:xfrm>
                      <a:off x="0" y="0"/>
                      <a:ext cx="5943600" cy="3549650"/>
                    </a:xfrm>
                    <a:prstGeom prst="rect">
                      <a:avLst/>
                    </a:prstGeom>
                  </pic:spPr>
                </pic:pic>
              </a:graphicData>
            </a:graphic>
          </wp:inline>
        </w:drawing>
      </w:r>
    </w:p>
    <w:p w14:paraId="46775115" w14:textId="50BD32D4" w:rsidR="00602208" w:rsidRDefault="00602208" w:rsidP="00657695">
      <w:pPr>
        <w:pStyle w:val="BodyText"/>
        <w:rPr>
          <w:b/>
          <w:bCs/>
        </w:rPr>
      </w:pPr>
      <w:r>
        <w:rPr>
          <w:b/>
          <w:bCs/>
        </w:rPr>
        <w:t>I will start with 2 way ANOVA</w:t>
      </w:r>
    </w:p>
    <w:tbl>
      <w:tblPr>
        <w:tblStyle w:val="Table"/>
        <w:tblW w:w="0" w:type="auto"/>
        <w:jc w:val="center"/>
        <w:tblCellMar>
          <w:left w:w="60" w:type="dxa"/>
          <w:right w:w="60" w:type="dxa"/>
        </w:tblCellMar>
        <w:tblLook w:val="0000" w:firstRow="0" w:lastRow="0" w:firstColumn="0" w:lastColumn="0" w:noHBand="0" w:noVBand="0"/>
      </w:tblPr>
      <w:tblGrid>
        <w:gridCol w:w="1989"/>
        <w:gridCol w:w="2102"/>
        <w:gridCol w:w="1154"/>
        <w:gridCol w:w="1154"/>
        <w:gridCol w:w="1154"/>
        <w:gridCol w:w="1254"/>
      </w:tblGrid>
      <w:tr w:rsidR="00406971" w:rsidRPr="00406971" w14:paraId="57C54CBC"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60149816" w14:textId="77777777" w:rsidR="00406971" w:rsidRPr="00406971" w:rsidRDefault="00406971" w:rsidP="00543C1E">
            <w:pPr>
              <w:keepNext/>
              <w:spacing w:after="60"/>
            </w:pPr>
            <w:r w:rsidRPr="00406971">
              <w:rPr>
                <w:rFonts w:ascii="Calibri" w:hAnsi="Calibri"/>
              </w:rPr>
              <w:t>Source of Variation</w:t>
            </w:r>
          </w:p>
        </w:tc>
        <w:tc>
          <w:tcPr>
            <w:tcW w:w="0" w:type="auto"/>
            <w:tcBorders>
              <w:top w:val="single" w:sz="16" w:space="0" w:color="D3D3D3"/>
              <w:bottom w:val="single" w:sz="16" w:space="0" w:color="D3D3D3"/>
            </w:tcBorders>
          </w:tcPr>
          <w:p w14:paraId="111B7A3B" w14:textId="77777777" w:rsidR="00406971" w:rsidRPr="00406971" w:rsidRDefault="00406971" w:rsidP="00543C1E">
            <w:pPr>
              <w:keepNext/>
              <w:spacing w:after="60"/>
              <w:jc w:val="right"/>
            </w:pPr>
            <w:r w:rsidRPr="00406971">
              <w:rPr>
                <w:rFonts w:ascii="Calibri" w:hAnsi="Calibri"/>
              </w:rPr>
              <w:t>Degrees of Freedom</w:t>
            </w:r>
          </w:p>
        </w:tc>
        <w:tc>
          <w:tcPr>
            <w:tcW w:w="0" w:type="auto"/>
            <w:tcBorders>
              <w:top w:val="single" w:sz="16" w:space="0" w:color="D3D3D3"/>
              <w:bottom w:val="single" w:sz="16" w:space="0" w:color="D3D3D3"/>
            </w:tcBorders>
          </w:tcPr>
          <w:p w14:paraId="662CF509" w14:textId="77777777" w:rsidR="00406971" w:rsidRPr="00406971" w:rsidRDefault="00406971" w:rsidP="00543C1E">
            <w:pPr>
              <w:keepNext/>
              <w:spacing w:after="60"/>
              <w:jc w:val="right"/>
            </w:pPr>
            <w:proofErr w:type="spellStart"/>
            <w:r w:rsidRPr="00406971">
              <w:rPr>
                <w:rFonts w:ascii="Calibri" w:hAnsi="Calibri"/>
              </w:rPr>
              <w:t>sumsq</w:t>
            </w:r>
            <w:proofErr w:type="spellEnd"/>
          </w:p>
        </w:tc>
        <w:tc>
          <w:tcPr>
            <w:tcW w:w="0" w:type="auto"/>
            <w:tcBorders>
              <w:top w:val="single" w:sz="16" w:space="0" w:color="D3D3D3"/>
              <w:bottom w:val="single" w:sz="16" w:space="0" w:color="D3D3D3"/>
            </w:tcBorders>
          </w:tcPr>
          <w:p w14:paraId="65C13EAC" w14:textId="77777777" w:rsidR="00406971" w:rsidRPr="00406971" w:rsidRDefault="00406971" w:rsidP="00543C1E">
            <w:pPr>
              <w:keepNext/>
              <w:spacing w:after="60"/>
              <w:jc w:val="right"/>
            </w:pPr>
            <w:proofErr w:type="spellStart"/>
            <w:r w:rsidRPr="00406971">
              <w:rPr>
                <w:rFonts w:ascii="Calibri" w:hAnsi="Calibri"/>
              </w:rPr>
              <w:t>meansq</w:t>
            </w:r>
            <w:proofErr w:type="spellEnd"/>
          </w:p>
        </w:tc>
        <w:tc>
          <w:tcPr>
            <w:tcW w:w="0" w:type="auto"/>
            <w:tcBorders>
              <w:top w:val="single" w:sz="16" w:space="0" w:color="D3D3D3"/>
              <w:bottom w:val="single" w:sz="16" w:space="0" w:color="D3D3D3"/>
            </w:tcBorders>
          </w:tcPr>
          <w:p w14:paraId="418E359C" w14:textId="77777777" w:rsidR="00406971" w:rsidRPr="00406971" w:rsidRDefault="00406971" w:rsidP="00543C1E">
            <w:pPr>
              <w:keepNext/>
              <w:spacing w:after="60"/>
              <w:jc w:val="right"/>
            </w:pPr>
            <w:r w:rsidRPr="00406971">
              <w:rPr>
                <w:rFonts w:ascii="Calibri" w:hAnsi="Calibri"/>
              </w:rPr>
              <w:t>F-Statistic</w:t>
            </w:r>
          </w:p>
        </w:tc>
        <w:tc>
          <w:tcPr>
            <w:tcW w:w="0" w:type="auto"/>
            <w:tcBorders>
              <w:top w:val="single" w:sz="16" w:space="0" w:color="D3D3D3"/>
              <w:bottom w:val="single" w:sz="16" w:space="0" w:color="D3D3D3"/>
              <w:right w:val="single" w:sz="0" w:space="0" w:color="D3D3D3"/>
            </w:tcBorders>
          </w:tcPr>
          <w:p w14:paraId="07AB7572" w14:textId="77777777" w:rsidR="00406971" w:rsidRPr="00406971" w:rsidRDefault="00406971" w:rsidP="00543C1E">
            <w:pPr>
              <w:keepNext/>
              <w:spacing w:after="60"/>
            </w:pPr>
            <w:r w:rsidRPr="00406971">
              <w:rPr>
                <w:rFonts w:ascii="Calibri" w:hAnsi="Calibri"/>
              </w:rPr>
              <w:t>P-Value</w:t>
            </w:r>
            <w:r w:rsidRPr="00406971">
              <w:rPr>
                <w:rFonts w:ascii="Calibri" w:hAnsi="Calibri"/>
                <w:i/>
                <w:vertAlign w:val="superscript"/>
              </w:rPr>
              <w:t>1</w:t>
            </w:r>
          </w:p>
        </w:tc>
      </w:tr>
      <w:tr w:rsidR="00406971" w:rsidRPr="00406971" w14:paraId="0940443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1DBC96" w14:textId="39C54BAA" w:rsidR="00406971" w:rsidRPr="00406971" w:rsidRDefault="00406971" w:rsidP="00543C1E">
            <w:pPr>
              <w:keepNext/>
              <w:spacing w:after="60"/>
            </w:pPr>
            <w:r>
              <w:rPr>
                <w:rFonts w:ascii="Calibri" w:hAnsi="Calibri"/>
              </w:rPr>
              <w:t>A</w:t>
            </w:r>
            <w:r w:rsidRPr="00406971">
              <w:rPr>
                <w:rFonts w:ascii="Calibri" w:hAnsi="Calibri"/>
              </w:rPr>
              <w:t>ntibiotic</w:t>
            </w:r>
          </w:p>
        </w:tc>
        <w:tc>
          <w:tcPr>
            <w:tcW w:w="0" w:type="auto"/>
            <w:tcBorders>
              <w:top w:val="single" w:sz="0" w:space="0" w:color="D3D3D3"/>
              <w:left w:val="single" w:sz="0" w:space="0" w:color="D3D3D3"/>
              <w:bottom w:val="single" w:sz="0" w:space="0" w:color="D3D3D3"/>
              <w:right w:val="single" w:sz="0" w:space="0" w:color="D3D3D3"/>
            </w:tcBorders>
          </w:tcPr>
          <w:p w14:paraId="5AD89CBC" w14:textId="77777777" w:rsidR="00406971" w:rsidRPr="00406971" w:rsidRDefault="00406971" w:rsidP="00543C1E">
            <w:pPr>
              <w:keepNext/>
              <w:spacing w:after="60"/>
              <w:jc w:val="right"/>
            </w:pPr>
            <w:r w:rsidRPr="00406971">
              <w:rPr>
                <w:rFonts w:ascii="Calibri" w:hAnsi="Calibri"/>
              </w:rPr>
              <w:t>9</w:t>
            </w:r>
          </w:p>
        </w:tc>
        <w:tc>
          <w:tcPr>
            <w:tcW w:w="0" w:type="auto"/>
            <w:tcBorders>
              <w:top w:val="single" w:sz="0" w:space="0" w:color="D3D3D3"/>
              <w:left w:val="single" w:sz="0" w:space="0" w:color="D3D3D3"/>
              <w:bottom w:val="single" w:sz="0" w:space="0" w:color="D3D3D3"/>
              <w:right w:val="single" w:sz="0" w:space="0" w:color="D3D3D3"/>
            </w:tcBorders>
          </w:tcPr>
          <w:p w14:paraId="4301B4C2" w14:textId="77777777" w:rsidR="00406971" w:rsidRPr="00406971" w:rsidRDefault="00406971" w:rsidP="00543C1E">
            <w:pPr>
              <w:keepNext/>
              <w:spacing w:after="60"/>
              <w:jc w:val="right"/>
            </w:pPr>
            <w:r w:rsidRPr="00406971">
              <w:rPr>
                <w:rFonts w:ascii="Calibri" w:hAnsi="Calibri"/>
              </w:rPr>
              <w:t>5471.4255</w:t>
            </w:r>
          </w:p>
        </w:tc>
        <w:tc>
          <w:tcPr>
            <w:tcW w:w="0" w:type="auto"/>
            <w:tcBorders>
              <w:top w:val="single" w:sz="0" w:space="0" w:color="D3D3D3"/>
              <w:left w:val="single" w:sz="0" w:space="0" w:color="D3D3D3"/>
              <w:bottom w:val="single" w:sz="0" w:space="0" w:color="D3D3D3"/>
              <w:right w:val="single" w:sz="0" w:space="0" w:color="D3D3D3"/>
            </w:tcBorders>
          </w:tcPr>
          <w:p w14:paraId="338055DD" w14:textId="77777777" w:rsidR="00406971" w:rsidRPr="00406971" w:rsidRDefault="00406971" w:rsidP="00543C1E">
            <w:pPr>
              <w:keepNext/>
              <w:spacing w:after="60"/>
              <w:jc w:val="right"/>
            </w:pPr>
            <w:r w:rsidRPr="00406971">
              <w:rPr>
                <w:rFonts w:ascii="Calibri" w:hAnsi="Calibri"/>
              </w:rPr>
              <w:t>607.93617</w:t>
            </w:r>
          </w:p>
        </w:tc>
        <w:tc>
          <w:tcPr>
            <w:tcW w:w="0" w:type="auto"/>
            <w:tcBorders>
              <w:top w:val="single" w:sz="0" w:space="0" w:color="D3D3D3"/>
              <w:left w:val="single" w:sz="0" w:space="0" w:color="D3D3D3"/>
              <w:bottom w:val="single" w:sz="0" w:space="0" w:color="D3D3D3"/>
              <w:right w:val="single" w:sz="0" w:space="0" w:color="D3D3D3"/>
            </w:tcBorders>
          </w:tcPr>
          <w:p w14:paraId="5D6ABB87" w14:textId="77777777" w:rsidR="00406971" w:rsidRPr="00406971" w:rsidRDefault="00406971" w:rsidP="00543C1E">
            <w:pPr>
              <w:keepNext/>
              <w:spacing w:after="60"/>
              <w:jc w:val="right"/>
            </w:pPr>
            <w:r w:rsidRPr="00406971">
              <w:rPr>
                <w:rFonts w:ascii="Calibri" w:hAnsi="Calibri"/>
              </w:rPr>
              <w:t>16.451650</w:t>
            </w:r>
          </w:p>
        </w:tc>
        <w:tc>
          <w:tcPr>
            <w:tcW w:w="0" w:type="auto"/>
            <w:tcBorders>
              <w:top w:val="single" w:sz="0" w:space="0" w:color="D3D3D3"/>
              <w:left w:val="single" w:sz="0" w:space="0" w:color="D3D3D3"/>
              <w:bottom w:val="single" w:sz="0" w:space="0" w:color="D3D3D3"/>
              <w:right w:val="single" w:sz="0" w:space="0" w:color="D3D3D3"/>
            </w:tcBorders>
          </w:tcPr>
          <w:p w14:paraId="62A90561" w14:textId="77777777" w:rsidR="00406971" w:rsidRPr="00406971" w:rsidRDefault="00406971" w:rsidP="00543C1E">
            <w:pPr>
              <w:keepNext/>
              <w:spacing w:after="60"/>
            </w:pPr>
            <w:r w:rsidRPr="00406971">
              <w:rPr>
                <w:rFonts w:ascii="Calibri" w:hAnsi="Calibri"/>
              </w:rPr>
              <w:t>&lt; 0.001 ***</w:t>
            </w:r>
          </w:p>
        </w:tc>
      </w:tr>
      <w:tr w:rsidR="00406971" w:rsidRPr="00406971" w14:paraId="2D0CD6E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84B923" w14:textId="7F5177CA" w:rsidR="00406971" w:rsidRPr="00406971" w:rsidRDefault="00DD2C1F" w:rsidP="00543C1E">
            <w:pPr>
              <w:keepNext/>
              <w:spacing w:after="60"/>
            </w:pPr>
            <w:r w:rsidRPr="00406971">
              <w:rPr>
                <w:rFonts w:ascii="Calibri" w:hAnsi="Calibri"/>
              </w:rPr>
              <w:t>I</w:t>
            </w:r>
            <w:r w:rsidR="00406971" w:rsidRPr="00406971">
              <w:rPr>
                <w:rFonts w:ascii="Calibri" w:hAnsi="Calibri"/>
              </w:rPr>
              <w:t>tem</w:t>
            </w:r>
          </w:p>
        </w:tc>
        <w:tc>
          <w:tcPr>
            <w:tcW w:w="0" w:type="auto"/>
            <w:tcBorders>
              <w:top w:val="single" w:sz="0" w:space="0" w:color="D3D3D3"/>
              <w:left w:val="single" w:sz="0" w:space="0" w:color="D3D3D3"/>
              <w:bottom w:val="single" w:sz="0" w:space="0" w:color="D3D3D3"/>
              <w:right w:val="single" w:sz="0" w:space="0" w:color="D3D3D3"/>
            </w:tcBorders>
          </w:tcPr>
          <w:p w14:paraId="5BBF2311" w14:textId="77777777" w:rsidR="00406971" w:rsidRPr="00406971" w:rsidRDefault="00406971" w:rsidP="00543C1E">
            <w:pPr>
              <w:keepNext/>
              <w:spacing w:after="60"/>
              <w:jc w:val="right"/>
            </w:pPr>
            <w:r w:rsidRPr="00406971">
              <w:rPr>
                <w:rFonts w:ascii="Calibri" w:hAnsi="Calibri"/>
              </w:rPr>
              <w:t>6</w:t>
            </w:r>
          </w:p>
        </w:tc>
        <w:tc>
          <w:tcPr>
            <w:tcW w:w="0" w:type="auto"/>
            <w:tcBorders>
              <w:top w:val="single" w:sz="0" w:space="0" w:color="D3D3D3"/>
              <w:left w:val="single" w:sz="0" w:space="0" w:color="D3D3D3"/>
              <w:bottom w:val="single" w:sz="0" w:space="0" w:color="D3D3D3"/>
              <w:right w:val="single" w:sz="0" w:space="0" w:color="D3D3D3"/>
            </w:tcBorders>
          </w:tcPr>
          <w:p w14:paraId="4EB13B96" w14:textId="77777777" w:rsidR="00406971" w:rsidRPr="00406971" w:rsidRDefault="00406971" w:rsidP="00543C1E">
            <w:pPr>
              <w:keepNext/>
              <w:spacing w:after="60"/>
              <w:jc w:val="right"/>
            </w:pPr>
            <w:r w:rsidRPr="00406971">
              <w:rPr>
                <w:rFonts w:ascii="Calibri" w:hAnsi="Calibri"/>
              </w:rPr>
              <w:t>523.4729</w:t>
            </w:r>
          </w:p>
        </w:tc>
        <w:tc>
          <w:tcPr>
            <w:tcW w:w="0" w:type="auto"/>
            <w:tcBorders>
              <w:top w:val="single" w:sz="0" w:space="0" w:color="D3D3D3"/>
              <w:left w:val="single" w:sz="0" w:space="0" w:color="D3D3D3"/>
              <w:bottom w:val="single" w:sz="0" w:space="0" w:color="D3D3D3"/>
              <w:right w:val="single" w:sz="0" w:space="0" w:color="D3D3D3"/>
            </w:tcBorders>
          </w:tcPr>
          <w:p w14:paraId="0047CAD4" w14:textId="77777777" w:rsidR="00406971" w:rsidRPr="00406971" w:rsidRDefault="00406971" w:rsidP="00543C1E">
            <w:pPr>
              <w:keepNext/>
              <w:spacing w:after="60"/>
              <w:jc w:val="right"/>
            </w:pPr>
            <w:r w:rsidRPr="00406971">
              <w:rPr>
                <w:rFonts w:ascii="Calibri" w:hAnsi="Calibri"/>
              </w:rPr>
              <w:t>87.24548</w:t>
            </w:r>
          </w:p>
        </w:tc>
        <w:tc>
          <w:tcPr>
            <w:tcW w:w="0" w:type="auto"/>
            <w:tcBorders>
              <w:top w:val="single" w:sz="0" w:space="0" w:color="D3D3D3"/>
              <w:left w:val="single" w:sz="0" w:space="0" w:color="D3D3D3"/>
              <w:bottom w:val="single" w:sz="0" w:space="0" w:color="D3D3D3"/>
              <w:right w:val="single" w:sz="0" w:space="0" w:color="D3D3D3"/>
            </w:tcBorders>
          </w:tcPr>
          <w:p w14:paraId="5D3CD89E" w14:textId="77777777" w:rsidR="00406971" w:rsidRPr="00406971" w:rsidRDefault="00406971" w:rsidP="00543C1E">
            <w:pPr>
              <w:keepNext/>
              <w:spacing w:after="60"/>
              <w:jc w:val="right"/>
            </w:pPr>
            <w:r w:rsidRPr="00406971">
              <w:rPr>
                <w:rFonts w:ascii="Calibri" w:hAnsi="Calibri"/>
              </w:rPr>
              <w:t>2.360992</w:t>
            </w:r>
          </w:p>
        </w:tc>
        <w:tc>
          <w:tcPr>
            <w:tcW w:w="0" w:type="auto"/>
            <w:tcBorders>
              <w:top w:val="single" w:sz="0" w:space="0" w:color="D3D3D3"/>
              <w:left w:val="single" w:sz="0" w:space="0" w:color="D3D3D3"/>
              <w:bottom w:val="single" w:sz="0" w:space="0" w:color="D3D3D3"/>
              <w:right w:val="single" w:sz="0" w:space="0" w:color="D3D3D3"/>
            </w:tcBorders>
          </w:tcPr>
          <w:p w14:paraId="024F08AF" w14:textId="77777777" w:rsidR="00406971" w:rsidRPr="00406971" w:rsidRDefault="00406971" w:rsidP="00543C1E">
            <w:pPr>
              <w:keepNext/>
              <w:spacing w:after="60"/>
            </w:pPr>
            <w:r w:rsidRPr="00406971">
              <w:rPr>
                <w:rFonts w:ascii="Calibri" w:hAnsi="Calibri"/>
              </w:rPr>
              <w:t>0.045 *</w:t>
            </w:r>
          </w:p>
        </w:tc>
      </w:tr>
      <w:tr w:rsidR="00406971" w:rsidRPr="00406971" w14:paraId="4466C9D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9E0229" w14:textId="69CCFB07" w:rsidR="00406971" w:rsidRPr="00406971" w:rsidRDefault="00406971" w:rsidP="00543C1E">
            <w:pPr>
              <w:keepNext/>
              <w:spacing w:after="60"/>
            </w:pPr>
            <w:proofErr w:type="spellStart"/>
            <w:r>
              <w:rPr>
                <w:rFonts w:ascii="Calibri" w:hAnsi="Calibri"/>
              </w:rPr>
              <w:t>A</w:t>
            </w:r>
            <w:r w:rsidRPr="00406971">
              <w:rPr>
                <w:rFonts w:ascii="Calibri" w:hAnsi="Calibri"/>
              </w:rPr>
              <w:t>ntibiotic:</w:t>
            </w:r>
            <w:r>
              <w:rPr>
                <w:rFonts w:ascii="Calibri" w:hAnsi="Calibri"/>
              </w:rPr>
              <w:t>sample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8C5DB5A" w14:textId="77777777" w:rsidR="00406971" w:rsidRPr="00406971" w:rsidRDefault="00406971" w:rsidP="00543C1E">
            <w:pPr>
              <w:keepNext/>
              <w:spacing w:after="60"/>
              <w:jc w:val="right"/>
            </w:pPr>
            <w:r w:rsidRPr="00406971">
              <w:rPr>
                <w:rFonts w:ascii="Calibri" w:hAnsi="Calibri"/>
              </w:rPr>
              <w:t>40</w:t>
            </w:r>
          </w:p>
        </w:tc>
        <w:tc>
          <w:tcPr>
            <w:tcW w:w="0" w:type="auto"/>
            <w:tcBorders>
              <w:top w:val="single" w:sz="0" w:space="0" w:color="D3D3D3"/>
              <w:left w:val="single" w:sz="0" w:space="0" w:color="D3D3D3"/>
              <w:bottom w:val="single" w:sz="0" w:space="0" w:color="D3D3D3"/>
              <w:right w:val="single" w:sz="0" w:space="0" w:color="D3D3D3"/>
            </w:tcBorders>
          </w:tcPr>
          <w:p w14:paraId="497CDA38" w14:textId="77777777" w:rsidR="00406971" w:rsidRPr="00406971" w:rsidRDefault="00406971" w:rsidP="00543C1E">
            <w:pPr>
              <w:keepNext/>
              <w:spacing w:after="60"/>
              <w:jc w:val="right"/>
            </w:pPr>
            <w:r w:rsidRPr="00406971">
              <w:rPr>
                <w:rFonts w:ascii="Calibri" w:hAnsi="Calibri"/>
              </w:rPr>
              <w:t>2246.7585</w:t>
            </w:r>
          </w:p>
        </w:tc>
        <w:tc>
          <w:tcPr>
            <w:tcW w:w="0" w:type="auto"/>
            <w:tcBorders>
              <w:top w:val="single" w:sz="0" w:space="0" w:color="D3D3D3"/>
              <w:left w:val="single" w:sz="0" w:space="0" w:color="D3D3D3"/>
              <w:bottom w:val="single" w:sz="0" w:space="0" w:color="D3D3D3"/>
              <w:right w:val="single" w:sz="0" w:space="0" w:color="D3D3D3"/>
            </w:tcBorders>
          </w:tcPr>
          <w:p w14:paraId="55CC7DF8" w14:textId="77777777" w:rsidR="00406971" w:rsidRPr="00406971" w:rsidRDefault="00406971" w:rsidP="00543C1E">
            <w:pPr>
              <w:keepNext/>
              <w:spacing w:after="60"/>
              <w:jc w:val="right"/>
            </w:pPr>
            <w:r w:rsidRPr="00406971">
              <w:rPr>
                <w:rFonts w:ascii="Calibri" w:hAnsi="Calibri"/>
              </w:rPr>
              <w:t>56.16896</w:t>
            </w:r>
          </w:p>
        </w:tc>
        <w:tc>
          <w:tcPr>
            <w:tcW w:w="0" w:type="auto"/>
            <w:tcBorders>
              <w:top w:val="single" w:sz="0" w:space="0" w:color="D3D3D3"/>
              <w:left w:val="single" w:sz="0" w:space="0" w:color="D3D3D3"/>
              <w:bottom w:val="single" w:sz="0" w:space="0" w:color="D3D3D3"/>
              <w:right w:val="single" w:sz="0" w:space="0" w:color="D3D3D3"/>
            </w:tcBorders>
          </w:tcPr>
          <w:p w14:paraId="210974F4" w14:textId="77777777" w:rsidR="00406971" w:rsidRPr="00406971" w:rsidRDefault="00406971" w:rsidP="00543C1E">
            <w:pPr>
              <w:keepNext/>
              <w:spacing w:after="60"/>
              <w:jc w:val="right"/>
            </w:pPr>
            <w:r w:rsidRPr="00406971">
              <w:rPr>
                <w:rFonts w:ascii="Calibri" w:hAnsi="Calibri"/>
              </w:rPr>
              <w:t>1.520015</w:t>
            </w:r>
          </w:p>
        </w:tc>
        <w:tc>
          <w:tcPr>
            <w:tcW w:w="0" w:type="auto"/>
            <w:tcBorders>
              <w:top w:val="single" w:sz="0" w:space="0" w:color="D3D3D3"/>
              <w:left w:val="single" w:sz="0" w:space="0" w:color="D3D3D3"/>
              <w:bottom w:val="single" w:sz="0" w:space="0" w:color="D3D3D3"/>
              <w:right w:val="single" w:sz="0" w:space="0" w:color="D3D3D3"/>
            </w:tcBorders>
          </w:tcPr>
          <w:p w14:paraId="02D870AA" w14:textId="77777777" w:rsidR="00406971" w:rsidRPr="00406971" w:rsidRDefault="00406971" w:rsidP="00543C1E">
            <w:pPr>
              <w:keepNext/>
              <w:spacing w:after="60"/>
            </w:pPr>
            <w:r w:rsidRPr="00406971">
              <w:rPr>
                <w:rFonts w:ascii="Calibri" w:hAnsi="Calibri"/>
              </w:rPr>
              <w:t>0.085</w:t>
            </w:r>
          </w:p>
        </w:tc>
      </w:tr>
      <w:tr w:rsidR="00406971" w:rsidRPr="00406971" w14:paraId="506C2085"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5999F8" w14:textId="77777777" w:rsidR="00406971" w:rsidRPr="00406971" w:rsidRDefault="00406971" w:rsidP="00543C1E">
            <w:pPr>
              <w:keepNext/>
              <w:spacing w:after="60"/>
            </w:pPr>
            <w:r w:rsidRPr="00406971">
              <w:rPr>
                <w:rFonts w:ascii="Calibri" w:hAnsi="Calibri"/>
              </w:rPr>
              <w:t>Residuals</w:t>
            </w:r>
          </w:p>
        </w:tc>
        <w:tc>
          <w:tcPr>
            <w:tcW w:w="0" w:type="auto"/>
            <w:tcBorders>
              <w:top w:val="single" w:sz="0" w:space="0" w:color="D3D3D3"/>
              <w:left w:val="single" w:sz="0" w:space="0" w:color="D3D3D3"/>
              <w:bottom w:val="single" w:sz="0" w:space="0" w:color="D3D3D3"/>
              <w:right w:val="single" w:sz="0" w:space="0" w:color="D3D3D3"/>
            </w:tcBorders>
          </w:tcPr>
          <w:p w14:paraId="2674824E" w14:textId="77777777" w:rsidR="00406971" w:rsidRPr="00406971" w:rsidRDefault="00406971" w:rsidP="00543C1E">
            <w:pPr>
              <w:keepNext/>
              <w:spacing w:after="60"/>
              <w:jc w:val="right"/>
            </w:pPr>
            <w:r w:rsidRPr="00406971">
              <w:rPr>
                <w:rFonts w:ascii="Calibri" w:hAnsi="Calibri"/>
              </w:rPr>
              <w:t>46</w:t>
            </w:r>
          </w:p>
        </w:tc>
        <w:tc>
          <w:tcPr>
            <w:tcW w:w="0" w:type="auto"/>
            <w:tcBorders>
              <w:top w:val="single" w:sz="0" w:space="0" w:color="D3D3D3"/>
              <w:left w:val="single" w:sz="0" w:space="0" w:color="D3D3D3"/>
              <w:bottom w:val="single" w:sz="0" w:space="0" w:color="D3D3D3"/>
              <w:right w:val="single" w:sz="0" w:space="0" w:color="D3D3D3"/>
            </w:tcBorders>
          </w:tcPr>
          <w:p w14:paraId="5EB7C18D" w14:textId="77777777" w:rsidR="00406971" w:rsidRPr="00406971" w:rsidRDefault="00406971" w:rsidP="00543C1E">
            <w:pPr>
              <w:keepNext/>
              <w:spacing w:after="60"/>
              <w:jc w:val="right"/>
            </w:pPr>
            <w:r w:rsidRPr="00406971">
              <w:rPr>
                <w:rFonts w:ascii="Calibri" w:hAnsi="Calibri"/>
              </w:rPr>
              <w:t>1699.8333</w:t>
            </w:r>
          </w:p>
        </w:tc>
        <w:tc>
          <w:tcPr>
            <w:tcW w:w="0" w:type="auto"/>
            <w:tcBorders>
              <w:top w:val="single" w:sz="0" w:space="0" w:color="D3D3D3"/>
              <w:left w:val="single" w:sz="0" w:space="0" w:color="D3D3D3"/>
              <w:bottom w:val="single" w:sz="0" w:space="0" w:color="D3D3D3"/>
              <w:right w:val="single" w:sz="0" w:space="0" w:color="D3D3D3"/>
            </w:tcBorders>
          </w:tcPr>
          <w:p w14:paraId="4A89288C" w14:textId="77777777" w:rsidR="00406971" w:rsidRPr="00406971" w:rsidRDefault="00406971" w:rsidP="00543C1E">
            <w:pPr>
              <w:keepNext/>
              <w:spacing w:after="60"/>
              <w:jc w:val="right"/>
            </w:pPr>
            <w:r w:rsidRPr="00406971">
              <w:rPr>
                <w:rFonts w:ascii="Calibri" w:hAnsi="Calibri"/>
              </w:rPr>
              <w:t>36.95290</w:t>
            </w:r>
          </w:p>
        </w:tc>
        <w:tc>
          <w:tcPr>
            <w:tcW w:w="0" w:type="auto"/>
            <w:tcBorders>
              <w:top w:val="single" w:sz="0" w:space="0" w:color="D3D3D3"/>
              <w:left w:val="single" w:sz="0" w:space="0" w:color="D3D3D3"/>
              <w:bottom w:val="single" w:sz="0" w:space="0" w:color="D3D3D3"/>
              <w:right w:val="single" w:sz="0" w:space="0" w:color="D3D3D3"/>
            </w:tcBorders>
          </w:tcPr>
          <w:p w14:paraId="0AE55309" w14:textId="76C05C58" w:rsidR="00406971" w:rsidRPr="00406971" w:rsidRDefault="00406971" w:rsidP="00543C1E">
            <w:pPr>
              <w:keepNext/>
              <w:spacing w:after="60"/>
              <w:jc w:val="right"/>
            </w:pPr>
          </w:p>
        </w:tc>
        <w:tc>
          <w:tcPr>
            <w:tcW w:w="0" w:type="auto"/>
            <w:tcBorders>
              <w:top w:val="single" w:sz="0" w:space="0" w:color="D3D3D3"/>
              <w:left w:val="single" w:sz="0" w:space="0" w:color="D3D3D3"/>
              <w:bottom w:val="single" w:sz="0" w:space="0" w:color="D3D3D3"/>
              <w:right w:val="single" w:sz="0" w:space="0" w:color="D3D3D3"/>
            </w:tcBorders>
          </w:tcPr>
          <w:p w14:paraId="1AAF4163" w14:textId="783CFDDB" w:rsidR="00406971" w:rsidRPr="00406971" w:rsidRDefault="00406971" w:rsidP="00543C1E">
            <w:pPr>
              <w:keepNext/>
              <w:spacing w:after="60"/>
            </w:pPr>
          </w:p>
        </w:tc>
      </w:tr>
      <w:tr w:rsidR="00406971" w:rsidRPr="00406971" w14:paraId="2EB47B3C" w14:textId="77777777" w:rsidTr="00543C1E">
        <w:trPr>
          <w:cantSplit/>
          <w:jc w:val="center"/>
        </w:trPr>
        <w:tc>
          <w:tcPr>
            <w:tcW w:w="0" w:type="auto"/>
            <w:gridSpan w:val="6"/>
          </w:tcPr>
          <w:p w14:paraId="5F2878F0" w14:textId="77777777" w:rsidR="00406971" w:rsidRPr="00406971" w:rsidRDefault="00406971" w:rsidP="00543C1E">
            <w:pPr>
              <w:keepNext/>
              <w:spacing w:after="60"/>
            </w:pPr>
            <w:r w:rsidRPr="00406971">
              <w:rPr>
                <w:rFonts w:ascii="Calibri" w:hAnsi="Calibri"/>
                <w:i/>
                <w:vertAlign w:val="superscript"/>
              </w:rPr>
              <w:t>1</w:t>
            </w:r>
            <w:r w:rsidRPr="00406971">
              <w:rPr>
                <w:rFonts w:ascii="Calibri" w:hAnsi="Calibri"/>
              </w:rPr>
              <w:t>Significance codes: *** p &lt; 0.001; ** p &lt; 0.01; * p &lt; 0.05</w:t>
            </w:r>
          </w:p>
        </w:tc>
      </w:tr>
    </w:tbl>
    <w:p w14:paraId="69F7BCD8" w14:textId="786AF1FB" w:rsidR="00406971" w:rsidRPr="00487400" w:rsidRDefault="00487400" w:rsidP="00657695">
      <w:pPr>
        <w:pStyle w:val="BodyText"/>
      </w:pPr>
      <w:r>
        <w:t xml:space="preserve">I see significance in 1. Antibiotics and 2 </w:t>
      </w:r>
      <w:proofErr w:type="spellStart"/>
      <w:r>
        <w:t>Interction</w:t>
      </w:r>
      <w:proofErr w:type="spellEnd"/>
      <w:r>
        <w:t xml:space="preserve">, so I start to show </w:t>
      </w:r>
      <w:r w:rsidR="008F5FEC">
        <w:t>Antibiotics</w:t>
      </w:r>
    </w:p>
    <w:tbl>
      <w:tblPr>
        <w:tblStyle w:val="Table"/>
        <w:tblW w:w="0" w:type="auto"/>
        <w:jc w:val="center"/>
        <w:tblCellMar>
          <w:left w:w="60" w:type="dxa"/>
          <w:right w:w="60" w:type="dxa"/>
        </w:tblCellMar>
        <w:tblLook w:val="0000" w:firstRow="0" w:lastRow="0" w:firstColumn="0" w:lastColumn="0" w:noHBand="0" w:noVBand="0"/>
      </w:tblPr>
      <w:tblGrid>
        <w:gridCol w:w="1293"/>
        <w:gridCol w:w="1228"/>
        <w:gridCol w:w="1228"/>
        <w:gridCol w:w="1349"/>
        <w:gridCol w:w="1959"/>
      </w:tblGrid>
      <w:tr w:rsidR="00D42B88" w:rsidRPr="00197F7A" w14:paraId="0C9C9130"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0FCA1303" w14:textId="77777777" w:rsidR="00D42B88" w:rsidRPr="00197F7A" w:rsidRDefault="00D42B88" w:rsidP="00543C1E">
            <w:pPr>
              <w:keepNext/>
              <w:spacing w:after="60"/>
            </w:pPr>
            <w:r w:rsidRPr="00197F7A">
              <w:rPr>
                <w:rFonts w:ascii="Calibri" w:hAnsi="Calibri"/>
              </w:rPr>
              <w:lastRenderedPageBreak/>
              <w:t>Comparison</w:t>
            </w:r>
          </w:p>
        </w:tc>
        <w:tc>
          <w:tcPr>
            <w:tcW w:w="0" w:type="auto"/>
            <w:tcBorders>
              <w:top w:val="single" w:sz="16" w:space="0" w:color="D3D3D3"/>
              <w:bottom w:val="single" w:sz="16" w:space="0" w:color="D3D3D3"/>
            </w:tcBorders>
          </w:tcPr>
          <w:p w14:paraId="56481BCD" w14:textId="77777777" w:rsidR="00D42B88" w:rsidRPr="00197F7A" w:rsidRDefault="00D42B88" w:rsidP="00543C1E">
            <w:pPr>
              <w:keepNext/>
              <w:spacing w:after="60"/>
              <w:jc w:val="right"/>
            </w:pPr>
            <w:r w:rsidRPr="00197F7A">
              <w:rPr>
                <w:rFonts w:ascii="Calibri" w:hAnsi="Calibri"/>
              </w:rPr>
              <w:t>Difference</w:t>
            </w:r>
          </w:p>
        </w:tc>
        <w:tc>
          <w:tcPr>
            <w:tcW w:w="0" w:type="auto"/>
            <w:tcBorders>
              <w:top w:val="single" w:sz="16" w:space="0" w:color="D3D3D3"/>
              <w:bottom w:val="single" w:sz="16" w:space="0" w:color="D3D3D3"/>
            </w:tcBorders>
          </w:tcPr>
          <w:p w14:paraId="275F6CC7" w14:textId="77777777" w:rsidR="00D42B88" w:rsidRPr="00197F7A" w:rsidRDefault="00D42B88" w:rsidP="00543C1E">
            <w:pPr>
              <w:keepNext/>
              <w:spacing w:after="60"/>
              <w:jc w:val="right"/>
            </w:pPr>
            <w:proofErr w:type="spellStart"/>
            <w:r w:rsidRPr="00197F7A">
              <w:rPr>
                <w:rFonts w:ascii="Calibri" w:hAnsi="Calibri"/>
              </w:rPr>
              <w:t>Lower_CI</w:t>
            </w:r>
            <w:proofErr w:type="spellEnd"/>
          </w:p>
        </w:tc>
        <w:tc>
          <w:tcPr>
            <w:tcW w:w="0" w:type="auto"/>
            <w:tcBorders>
              <w:top w:val="single" w:sz="16" w:space="0" w:color="D3D3D3"/>
              <w:bottom w:val="single" w:sz="16" w:space="0" w:color="D3D3D3"/>
            </w:tcBorders>
          </w:tcPr>
          <w:p w14:paraId="12DCD7F3" w14:textId="77777777" w:rsidR="00D42B88" w:rsidRPr="00197F7A" w:rsidRDefault="00D42B88" w:rsidP="00543C1E">
            <w:pPr>
              <w:keepNext/>
              <w:spacing w:after="60"/>
              <w:jc w:val="right"/>
            </w:pPr>
            <w:proofErr w:type="spellStart"/>
            <w:r w:rsidRPr="00197F7A">
              <w:rPr>
                <w:rFonts w:ascii="Calibri" w:hAnsi="Calibri"/>
              </w:rPr>
              <w:t>Upper_CI</w:t>
            </w:r>
            <w:proofErr w:type="spellEnd"/>
          </w:p>
        </w:tc>
        <w:tc>
          <w:tcPr>
            <w:tcW w:w="0" w:type="auto"/>
            <w:tcBorders>
              <w:top w:val="single" w:sz="16" w:space="0" w:color="D3D3D3"/>
              <w:bottom w:val="single" w:sz="16" w:space="0" w:color="D3D3D3"/>
              <w:right w:val="single" w:sz="0" w:space="0" w:color="D3D3D3"/>
            </w:tcBorders>
          </w:tcPr>
          <w:p w14:paraId="3D554DF5" w14:textId="77777777" w:rsidR="00D42B88" w:rsidRPr="00197F7A" w:rsidRDefault="00D42B88" w:rsidP="00543C1E">
            <w:pPr>
              <w:keepNext/>
              <w:spacing w:after="60"/>
            </w:pPr>
            <w:r w:rsidRPr="00197F7A">
              <w:rPr>
                <w:rFonts w:ascii="Calibri" w:hAnsi="Calibri"/>
              </w:rPr>
              <w:t>Adjusted_p_value</w:t>
            </w:r>
            <w:r w:rsidRPr="00197F7A">
              <w:rPr>
                <w:rFonts w:ascii="Calibri" w:hAnsi="Calibri"/>
                <w:i/>
                <w:vertAlign w:val="superscript"/>
              </w:rPr>
              <w:t>1</w:t>
            </w:r>
          </w:p>
        </w:tc>
      </w:tr>
      <w:tr w:rsidR="00D42B88" w:rsidRPr="00197F7A" w14:paraId="7591DDA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7AA877" w14:textId="77777777" w:rsidR="00D42B88" w:rsidRPr="00197F7A" w:rsidRDefault="00D42B88" w:rsidP="00543C1E">
            <w:pPr>
              <w:keepNext/>
              <w:spacing w:after="60"/>
            </w:pPr>
            <w:r w:rsidRPr="00197F7A">
              <w:rPr>
                <w:rFonts w:ascii="Calibri" w:hAnsi="Calibri"/>
              </w:rPr>
              <w:t>CIP-SXT</w:t>
            </w:r>
          </w:p>
        </w:tc>
        <w:tc>
          <w:tcPr>
            <w:tcW w:w="0" w:type="auto"/>
            <w:tcBorders>
              <w:top w:val="single" w:sz="0" w:space="0" w:color="D3D3D3"/>
              <w:left w:val="single" w:sz="0" w:space="0" w:color="D3D3D3"/>
              <w:bottom w:val="single" w:sz="0" w:space="0" w:color="D3D3D3"/>
              <w:right w:val="single" w:sz="0" w:space="0" w:color="D3D3D3"/>
            </w:tcBorders>
          </w:tcPr>
          <w:p w14:paraId="159DC8C1" w14:textId="77777777" w:rsidR="00D42B88" w:rsidRPr="00197F7A" w:rsidRDefault="00D42B88" w:rsidP="00543C1E">
            <w:pPr>
              <w:keepNext/>
              <w:spacing w:after="60"/>
              <w:jc w:val="right"/>
            </w:pPr>
            <w:r w:rsidRPr="00197F7A">
              <w:rPr>
                <w:rFonts w:ascii="Calibri" w:hAnsi="Calibri"/>
              </w:rPr>
              <w:t>17.633333</w:t>
            </w:r>
          </w:p>
        </w:tc>
        <w:tc>
          <w:tcPr>
            <w:tcW w:w="0" w:type="auto"/>
            <w:tcBorders>
              <w:top w:val="single" w:sz="0" w:space="0" w:color="D3D3D3"/>
              <w:left w:val="single" w:sz="0" w:space="0" w:color="D3D3D3"/>
              <w:bottom w:val="single" w:sz="0" w:space="0" w:color="D3D3D3"/>
              <w:right w:val="single" w:sz="0" w:space="0" w:color="D3D3D3"/>
            </w:tcBorders>
          </w:tcPr>
          <w:p w14:paraId="612B60C3" w14:textId="77777777" w:rsidR="00D42B88" w:rsidRPr="00197F7A" w:rsidRDefault="00D42B88" w:rsidP="00543C1E">
            <w:pPr>
              <w:keepNext/>
              <w:spacing w:after="60"/>
              <w:jc w:val="right"/>
            </w:pPr>
            <w:r w:rsidRPr="00197F7A">
              <w:rPr>
                <w:rFonts w:ascii="Calibri" w:hAnsi="Calibri"/>
              </w:rPr>
              <w:t>10.570695</w:t>
            </w:r>
          </w:p>
        </w:tc>
        <w:tc>
          <w:tcPr>
            <w:tcW w:w="0" w:type="auto"/>
            <w:tcBorders>
              <w:top w:val="single" w:sz="0" w:space="0" w:color="D3D3D3"/>
              <w:left w:val="single" w:sz="0" w:space="0" w:color="D3D3D3"/>
              <w:bottom w:val="single" w:sz="0" w:space="0" w:color="D3D3D3"/>
              <w:right w:val="single" w:sz="0" w:space="0" w:color="D3D3D3"/>
            </w:tcBorders>
          </w:tcPr>
          <w:p w14:paraId="582C1213" w14:textId="77777777" w:rsidR="00D42B88" w:rsidRPr="00197F7A" w:rsidRDefault="00D42B88" w:rsidP="00543C1E">
            <w:pPr>
              <w:keepNext/>
              <w:spacing w:after="60"/>
              <w:jc w:val="right"/>
            </w:pPr>
            <w:r w:rsidRPr="00197F7A">
              <w:rPr>
                <w:rFonts w:ascii="Calibri" w:hAnsi="Calibri"/>
              </w:rPr>
              <w:t>24.6959713</w:t>
            </w:r>
          </w:p>
        </w:tc>
        <w:tc>
          <w:tcPr>
            <w:tcW w:w="0" w:type="auto"/>
            <w:tcBorders>
              <w:top w:val="single" w:sz="0" w:space="0" w:color="D3D3D3"/>
              <w:left w:val="single" w:sz="0" w:space="0" w:color="D3D3D3"/>
              <w:bottom w:val="single" w:sz="0" w:space="0" w:color="D3D3D3"/>
              <w:right w:val="single" w:sz="0" w:space="0" w:color="D3D3D3"/>
            </w:tcBorders>
          </w:tcPr>
          <w:p w14:paraId="2DBE38B2" w14:textId="77777777" w:rsidR="00D42B88" w:rsidRPr="00197F7A" w:rsidRDefault="00D42B88" w:rsidP="00543C1E">
            <w:pPr>
              <w:keepNext/>
              <w:spacing w:after="60"/>
            </w:pPr>
            <w:r w:rsidRPr="00197F7A">
              <w:rPr>
                <w:rFonts w:ascii="Calibri" w:hAnsi="Calibri"/>
              </w:rPr>
              <w:t>&lt; 0.001 ***</w:t>
            </w:r>
          </w:p>
        </w:tc>
      </w:tr>
      <w:tr w:rsidR="00D42B88" w:rsidRPr="00197F7A" w14:paraId="50E878B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F22DF4" w14:textId="77777777" w:rsidR="00D42B88" w:rsidRPr="00197F7A" w:rsidRDefault="00D42B88" w:rsidP="00543C1E">
            <w:pPr>
              <w:keepNext/>
              <w:spacing w:after="60"/>
            </w:pPr>
            <w:r w:rsidRPr="00197F7A">
              <w:rPr>
                <w:rFonts w:ascii="Calibri" w:hAnsi="Calibri"/>
              </w:rPr>
              <w:t>TGC-SXT</w:t>
            </w:r>
          </w:p>
        </w:tc>
        <w:tc>
          <w:tcPr>
            <w:tcW w:w="0" w:type="auto"/>
            <w:tcBorders>
              <w:top w:val="single" w:sz="0" w:space="0" w:color="D3D3D3"/>
              <w:left w:val="single" w:sz="0" w:space="0" w:color="D3D3D3"/>
              <w:bottom w:val="single" w:sz="0" w:space="0" w:color="D3D3D3"/>
              <w:right w:val="single" w:sz="0" w:space="0" w:color="D3D3D3"/>
            </w:tcBorders>
          </w:tcPr>
          <w:p w14:paraId="20D9F070" w14:textId="77777777" w:rsidR="00D42B88" w:rsidRPr="00197F7A" w:rsidRDefault="00D42B88" w:rsidP="00543C1E">
            <w:pPr>
              <w:keepNext/>
              <w:spacing w:after="60"/>
              <w:jc w:val="right"/>
            </w:pPr>
            <w:r w:rsidRPr="00197F7A">
              <w:rPr>
                <w:rFonts w:ascii="Calibri" w:hAnsi="Calibri"/>
              </w:rPr>
              <w:t>10.355556</w:t>
            </w:r>
          </w:p>
        </w:tc>
        <w:tc>
          <w:tcPr>
            <w:tcW w:w="0" w:type="auto"/>
            <w:tcBorders>
              <w:top w:val="single" w:sz="0" w:space="0" w:color="D3D3D3"/>
              <w:left w:val="single" w:sz="0" w:space="0" w:color="D3D3D3"/>
              <w:bottom w:val="single" w:sz="0" w:space="0" w:color="D3D3D3"/>
              <w:right w:val="single" w:sz="0" w:space="0" w:color="D3D3D3"/>
            </w:tcBorders>
          </w:tcPr>
          <w:p w14:paraId="63E9C9D5" w14:textId="77777777" w:rsidR="00D42B88" w:rsidRPr="00197F7A" w:rsidRDefault="00D42B88" w:rsidP="00543C1E">
            <w:pPr>
              <w:keepNext/>
              <w:spacing w:after="60"/>
              <w:jc w:val="right"/>
            </w:pPr>
            <w:r w:rsidRPr="00197F7A">
              <w:rPr>
                <w:rFonts w:ascii="Calibri" w:hAnsi="Calibri"/>
              </w:rPr>
              <w:t>1.837694</w:t>
            </w:r>
          </w:p>
        </w:tc>
        <w:tc>
          <w:tcPr>
            <w:tcW w:w="0" w:type="auto"/>
            <w:tcBorders>
              <w:top w:val="single" w:sz="0" w:space="0" w:color="D3D3D3"/>
              <w:left w:val="single" w:sz="0" w:space="0" w:color="D3D3D3"/>
              <w:bottom w:val="single" w:sz="0" w:space="0" w:color="D3D3D3"/>
              <w:right w:val="single" w:sz="0" w:space="0" w:color="D3D3D3"/>
            </w:tcBorders>
          </w:tcPr>
          <w:p w14:paraId="1AF0E5B8" w14:textId="77777777" w:rsidR="00D42B88" w:rsidRPr="00197F7A" w:rsidRDefault="00D42B88" w:rsidP="00543C1E">
            <w:pPr>
              <w:keepNext/>
              <w:spacing w:after="60"/>
              <w:jc w:val="right"/>
            </w:pPr>
            <w:r w:rsidRPr="00197F7A">
              <w:rPr>
                <w:rFonts w:ascii="Calibri" w:hAnsi="Calibri"/>
              </w:rPr>
              <w:t>18.8734174</w:t>
            </w:r>
          </w:p>
        </w:tc>
        <w:tc>
          <w:tcPr>
            <w:tcW w:w="0" w:type="auto"/>
            <w:tcBorders>
              <w:top w:val="single" w:sz="0" w:space="0" w:color="D3D3D3"/>
              <w:left w:val="single" w:sz="0" w:space="0" w:color="D3D3D3"/>
              <w:bottom w:val="single" w:sz="0" w:space="0" w:color="D3D3D3"/>
              <w:right w:val="single" w:sz="0" w:space="0" w:color="D3D3D3"/>
            </w:tcBorders>
          </w:tcPr>
          <w:p w14:paraId="26A9888E" w14:textId="77777777" w:rsidR="00D42B88" w:rsidRPr="00197F7A" w:rsidRDefault="00D42B88" w:rsidP="00543C1E">
            <w:pPr>
              <w:keepNext/>
              <w:spacing w:after="60"/>
            </w:pPr>
            <w:r w:rsidRPr="00197F7A">
              <w:rPr>
                <w:rFonts w:ascii="Calibri" w:hAnsi="Calibri"/>
              </w:rPr>
              <w:t>0.007 **</w:t>
            </w:r>
          </w:p>
        </w:tc>
      </w:tr>
      <w:tr w:rsidR="00D42B88" w:rsidRPr="00197F7A" w14:paraId="2BF71FA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6BE91D" w14:textId="77777777" w:rsidR="00D42B88" w:rsidRPr="00197F7A" w:rsidRDefault="00D42B88" w:rsidP="00543C1E">
            <w:pPr>
              <w:keepNext/>
              <w:spacing w:after="60"/>
            </w:pPr>
            <w:r w:rsidRPr="00197F7A">
              <w:rPr>
                <w:rFonts w:ascii="Calibri" w:hAnsi="Calibri"/>
              </w:rPr>
              <w:t>CTX-SXT</w:t>
            </w:r>
          </w:p>
        </w:tc>
        <w:tc>
          <w:tcPr>
            <w:tcW w:w="0" w:type="auto"/>
            <w:tcBorders>
              <w:top w:val="single" w:sz="0" w:space="0" w:color="D3D3D3"/>
              <w:left w:val="single" w:sz="0" w:space="0" w:color="D3D3D3"/>
              <w:bottom w:val="single" w:sz="0" w:space="0" w:color="D3D3D3"/>
              <w:right w:val="single" w:sz="0" w:space="0" w:color="D3D3D3"/>
            </w:tcBorders>
          </w:tcPr>
          <w:p w14:paraId="23DAAED7" w14:textId="77777777" w:rsidR="00D42B88" w:rsidRPr="00197F7A" w:rsidRDefault="00D42B88" w:rsidP="00543C1E">
            <w:pPr>
              <w:keepNext/>
              <w:spacing w:after="60"/>
              <w:jc w:val="right"/>
            </w:pPr>
            <w:r w:rsidRPr="00197F7A">
              <w:rPr>
                <w:rFonts w:ascii="Calibri" w:hAnsi="Calibri"/>
              </w:rPr>
              <w:t>13.883333</w:t>
            </w:r>
          </w:p>
        </w:tc>
        <w:tc>
          <w:tcPr>
            <w:tcW w:w="0" w:type="auto"/>
            <w:tcBorders>
              <w:top w:val="single" w:sz="0" w:space="0" w:color="D3D3D3"/>
              <w:left w:val="single" w:sz="0" w:space="0" w:color="D3D3D3"/>
              <w:bottom w:val="single" w:sz="0" w:space="0" w:color="D3D3D3"/>
              <w:right w:val="single" w:sz="0" w:space="0" w:color="D3D3D3"/>
            </w:tcBorders>
          </w:tcPr>
          <w:p w14:paraId="17723584" w14:textId="77777777" w:rsidR="00D42B88" w:rsidRPr="00197F7A" w:rsidRDefault="00D42B88" w:rsidP="00543C1E">
            <w:pPr>
              <w:keepNext/>
              <w:spacing w:after="60"/>
              <w:jc w:val="right"/>
            </w:pPr>
            <w:r w:rsidRPr="00197F7A">
              <w:rPr>
                <w:rFonts w:ascii="Calibri" w:hAnsi="Calibri"/>
              </w:rPr>
              <w:t>6.059178</w:t>
            </w:r>
          </w:p>
        </w:tc>
        <w:tc>
          <w:tcPr>
            <w:tcW w:w="0" w:type="auto"/>
            <w:tcBorders>
              <w:top w:val="single" w:sz="0" w:space="0" w:color="D3D3D3"/>
              <w:left w:val="single" w:sz="0" w:space="0" w:color="D3D3D3"/>
              <w:bottom w:val="single" w:sz="0" w:space="0" w:color="D3D3D3"/>
              <w:right w:val="single" w:sz="0" w:space="0" w:color="D3D3D3"/>
            </w:tcBorders>
          </w:tcPr>
          <w:p w14:paraId="137BCBE8" w14:textId="77777777" w:rsidR="00D42B88" w:rsidRPr="00197F7A" w:rsidRDefault="00D42B88" w:rsidP="00543C1E">
            <w:pPr>
              <w:keepNext/>
              <w:spacing w:after="60"/>
              <w:jc w:val="right"/>
            </w:pPr>
            <w:r w:rsidRPr="00197F7A">
              <w:rPr>
                <w:rFonts w:ascii="Calibri" w:hAnsi="Calibri"/>
              </w:rPr>
              <w:t>21.7074891</w:t>
            </w:r>
          </w:p>
        </w:tc>
        <w:tc>
          <w:tcPr>
            <w:tcW w:w="0" w:type="auto"/>
            <w:tcBorders>
              <w:top w:val="single" w:sz="0" w:space="0" w:color="D3D3D3"/>
              <w:left w:val="single" w:sz="0" w:space="0" w:color="D3D3D3"/>
              <w:bottom w:val="single" w:sz="0" w:space="0" w:color="D3D3D3"/>
              <w:right w:val="single" w:sz="0" w:space="0" w:color="D3D3D3"/>
            </w:tcBorders>
          </w:tcPr>
          <w:p w14:paraId="0F4A2EEE" w14:textId="77777777" w:rsidR="00D42B88" w:rsidRPr="00197F7A" w:rsidRDefault="00D42B88" w:rsidP="00543C1E">
            <w:pPr>
              <w:keepNext/>
              <w:spacing w:after="60"/>
            </w:pPr>
            <w:r w:rsidRPr="00197F7A">
              <w:rPr>
                <w:rFonts w:ascii="Calibri" w:hAnsi="Calibri"/>
              </w:rPr>
              <w:t>&lt; 0.001 ***</w:t>
            </w:r>
          </w:p>
        </w:tc>
      </w:tr>
      <w:tr w:rsidR="00D42B88" w:rsidRPr="00197F7A" w14:paraId="4F604AC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868B9F" w14:textId="77777777" w:rsidR="00D42B88" w:rsidRPr="00197F7A" w:rsidRDefault="00D42B88" w:rsidP="00543C1E">
            <w:pPr>
              <w:keepNext/>
              <w:spacing w:after="60"/>
            </w:pPr>
            <w:r w:rsidRPr="00197F7A">
              <w:rPr>
                <w:rFonts w:ascii="Calibri" w:hAnsi="Calibri"/>
              </w:rPr>
              <w:t>AMP-CIP</w:t>
            </w:r>
          </w:p>
        </w:tc>
        <w:tc>
          <w:tcPr>
            <w:tcW w:w="0" w:type="auto"/>
            <w:tcBorders>
              <w:top w:val="single" w:sz="0" w:space="0" w:color="D3D3D3"/>
              <w:left w:val="single" w:sz="0" w:space="0" w:color="D3D3D3"/>
              <w:bottom w:val="single" w:sz="0" w:space="0" w:color="D3D3D3"/>
              <w:right w:val="single" w:sz="0" w:space="0" w:color="D3D3D3"/>
            </w:tcBorders>
          </w:tcPr>
          <w:p w14:paraId="3EA72033" w14:textId="77777777" w:rsidR="00D42B88" w:rsidRPr="00197F7A" w:rsidRDefault="00D42B88" w:rsidP="00543C1E">
            <w:pPr>
              <w:keepNext/>
              <w:spacing w:after="60"/>
              <w:jc w:val="right"/>
            </w:pPr>
            <w:r w:rsidRPr="00197F7A">
              <w:rPr>
                <w:rFonts w:ascii="Calibri" w:hAnsi="Calibri"/>
              </w:rPr>
              <w:t>-18.277778</w:t>
            </w:r>
          </w:p>
        </w:tc>
        <w:tc>
          <w:tcPr>
            <w:tcW w:w="0" w:type="auto"/>
            <w:tcBorders>
              <w:top w:val="single" w:sz="0" w:space="0" w:color="D3D3D3"/>
              <w:left w:val="single" w:sz="0" w:space="0" w:color="D3D3D3"/>
              <w:bottom w:val="single" w:sz="0" w:space="0" w:color="D3D3D3"/>
              <w:right w:val="single" w:sz="0" w:space="0" w:color="D3D3D3"/>
            </w:tcBorders>
          </w:tcPr>
          <w:p w14:paraId="2C8B26FC" w14:textId="77777777" w:rsidR="00D42B88" w:rsidRPr="00197F7A" w:rsidRDefault="00D42B88" w:rsidP="00543C1E">
            <w:pPr>
              <w:keepNext/>
              <w:spacing w:after="60"/>
              <w:jc w:val="right"/>
            </w:pPr>
            <w:r w:rsidRPr="00197F7A">
              <w:rPr>
                <w:rFonts w:ascii="Calibri" w:hAnsi="Calibri"/>
              </w:rPr>
              <w:t>-26.525162</w:t>
            </w:r>
          </w:p>
        </w:tc>
        <w:tc>
          <w:tcPr>
            <w:tcW w:w="0" w:type="auto"/>
            <w:tcBorders>
              <w:top w:val="single" w:sz="0" w:space="0" w:color="D3D3D3"/>
              <w:left w:val="single" w:sz="0" w:space="0" w:color="D3D3D3"/>
              <w:bottom w:val="single" w:sz="0" w:space="0" w:color="D3D3D3"/>
              <w:right w:val="single" w:sz="0" w:space="0" w:color="D3D3D3"/>
            </w:tcBorders>
          </w:tcPr>
          <w:p w14:paraId="71635EF2" w14:textId="77777777" w:rsidR="00D42B88" w:rsidRPr="00197F7A" w:rsidRDefault="00D42B88" w:rsidP="00543C1E">
            <w:pPr>
              <w:keepNext/>
              <w:spacing w:after="60"/>
              <w:jc w:val="right"/>
            </w:pPr>
            <w:r w:rsidRPr="00197F7A">
              <w:rPr>
                <w:rFonts w:ascii="Calibri" w:hAnsi="Calibri"/>
              </w:rPr>
              <w:t>-10.0303935</w:t>
            </w:r>
          </w:p>
        </w:tc>
        <w:tc>
          <w:tcPr>
            <w:tcW w:w="0" w:type="auto"/>
            <w:tcBorders>
              <w:top w:val="single" w:sz="0" w:space="0" w:color="D3D3D3"/>
              <w:left w:val="single" w:sz="0" w:space="0" w:color="D3D3D3"/>
              <w:bottom w:val="single" w:sz="0" w:space="0" w:color="D3D3D3"/>
              <w:right w:val="single" w:sz="0" w:space="0" w:color="D3D3D3"/>
            </w:tcBorders>
          </w:tcPr>
          <w:p w14:paraId="0C3E5C1C" w14:textId="77777777" w:rsidR="00D42B88" w:rsidRPr="00197F7A" w:rsidRDefault="00D42B88" w:rsidP="00543C1E">
            <w:pPr>
              <w:keepNext/>
              <w:spacing w:after="60"/>
            </w:pPr>
            <w:r w:rsidRPr="00197F7A">
              <w:rPr>
                <w:rFonts w:ascii="Calibri" w:hAnsi="Calibri"/>
              </w:rPr>
              <w:t>&lt; 0.001 ***</w:t>
            </w:r>
          </w:p>
        </w:tc>
      </w:tr>
      <w:tr w:rsidR="00D42B88" w:rsidRPr="00197F7A" w14:paraId="265AD34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20AAE0" w14:textId="77777777" w:rsidR="00D42B88" w:rsidRPr="00197F7A" w:rsidRDefault="00D42B88" w:rsidP="00543C1E">
            <w:pPr>
              <w:keepNext/>
              <w:spacing w:after="60"/>
            </w:pPr>
            <w:r w:rsidRPr="00197F7A">
              <w:rPr>
                <w:rFonts w:ascii="Calibri" w:hAnsi="Calibri"/>
              </w:rPr>
              <w:t>GM-CIP</w:t>
            </w:r>
          </w:p>
        </w:tc>
        <w:tc>
          <w:tcPr>
            <w:tcW w:w="0" w:type="auto"/>
            <w:tcBorders>
              <w:top w:val="single" w:sz="0" w:space="0" w:color="D3D3D3"/>
              <w:left w:val="single" w:sz="0" w:space="0" w:color="D3D3D3"/>
              <w:bottom w:val="single" w:sz="0" w:space="0" w:color="D3D3D3"/>
              <w:right w:val="single" w:sz="0" w:space="0" w:color="D3D3D3"/>
            </w:tcBorders>
          </w:tcPr>
          <w:p w14:paraId="4C482845" w14:textId="77777777" w:rsidR="00D42B88" w:rsidRPr="00197F7A" w:rsidRDefault="00D42B88" w:rsidP="00543C1E">
            <w:pPr>
              <w:keepNext/>
              <w:spacing w:after="60"/>
              <w:jc w:val="right"/>
            </w:pPr>
            <w:r w:rsidRPr="00197F7A">
              <w:rPr>
                <w:rFonts w:ascii="Calibri" w:hAnsi="Calibri"/>
              </w:rPr>
              <w:t>-14.333333</w:t>
            </w:r>
          </w:p>
        </w:tc>
        <w:tc>
          <w:tcPr>
            <w:tcW w:w="0" w:type="auto"/>
            <w:tcBorders>
              <w:top w:val="single" w:sz="0" w:space="0" w:color="D3D3D3"/>
              <w:left w:val="single" w:sz="0" w:space="0" w:color="D3D3D3"/>
              <w:bottom w:val="single" w:sz="0" w:space="0" w:color="D3D3D3"/>
              <w:right w:val="single" w:sz="0" w:space="0" w:color="D3D3D3"/>
            </w:tcBorders>
          </w:tcPr>
          <w:p w14:paraId="073DB131" w14:textId="77777777" w:rsidR="00D42B88" w:rsidRPr="00197F7A" w:rsidRDefault="00D42B88" w:rsidP="00543C1E">
            <w:pPr>
              <w:keepNext/>
              <w:spacing w:after="60"/>
              <w:jc w:val="right"/>
            </w:pPr>
            <w:r w:rsidRPr="00197F7A">
              <w:rPr>
                <w:rFonts w:ascii="Calibri" w:hAnsi="Calibri"/>
              </w:rPr>
              <w:t>-21.067294</w:t>
            </w:r>
          </w:p>
        </w:tc>
        <w:tc>
          <w:tcPr>
            <w:tcW w:w="0" w:type="auto"/>
            <w:tcBorders>
              <w:top w:val="single" w:sz="0" w:space="0" w:color="D3D3D3"/>
              <w:left w:val="single" w:sz="0" w:space="0" w:color="D3D3D3"/>
              <w:bottom w:val="single" w:sz="0" w:space="0" w:color="D3D3D3"/>
              <w:right w:val="single" w:sz="0" w:space="0" w:color="D3D3D3"/>
            </w:tcBorders>
          </w:tcPr>
          <w:p w14:paraId="64C35B46" w14:textId="77777777" w:rsidR="00D42B88" w:rsidRPr="00197F7A" w:rsidRDefault="00D42B88" w:rsidP="00543C1E">
            <w:pPr>
              <w:keepNext/>
              <w:spacing w:after="60"/>
              <w:jc w:val="right"/>
            </w:pPr>
            <w:r w:rsidRPr="00197F7A">
              <w:rPr>
                <w:rFonts w:ascii="Calibri" w:hAnsi="Calibri"/>
              </w:rPr>
              <w:t>-7.5993723</w:t>
            </w:r>
          </w:p>
        </w:tc>
        <w:tc>
          <w:tcPr>
            <w:tcW w:w="0" w:type="auto"/>
            <w:tcBorders>
              <w:top w:val="single" w:sz="0" w:space="0" w:color="D3D3D3"/>
              <w:left w:val="single" w:sz="0" w:space="0" w:color="D3D3D3"/>
              <w:bottom w:val="single" w:sz="0" w:space="0" w:color="D3D3D3"/>
              <w:right w:val="single" w:sz="0" w:space="0" w:color="D3D3D3"/>
            </w:tcBorders>
          </w:tcPr>
          <w:p w14:paraId="3591684B" w14:textId="77777777" w:rsidR="00D42B88" w:rsidRPr="00197F7A" w:rsidRDefault="00D42B88" w:rsidP="00543C1E">
            <w:pPr>
              <w:keepNext/>
              <w:spacing w:after="60"/>
            </w:pPr>
            <w:r w:rsidRPr="00197F7A">
              <w:rPr>
                <w:rFonts w:ascii="Calibri" w:hAnsi="Calibri"/>
              </w:rPr>
              <w:t>&lt; 0.001 ***</w:t>
            </w:r>
          </w:p>
        </w:tc>
      </w:tr>
      <w:tr w:rsidR="00D42B88" w:rsidRPr="00197F7A" w14:paraId="3796F8D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66F51A" w14:textId="77777777" w:rsidR="00D42B88" w:rsidRPr="00197F7A" w:rsidRDefault="00D42B88" w:rsidP="00543C1E">
            <w:pPr>
              <w:keepNext/>
              <w:spacing w:after="60"/>
            </w:pPr>
            <w:r w:rsidRPr="00197F7A">
              <w:rPr>
                <w:rFonts w:ascii="Calibri" w:hAnsi="Calibri"/>
              </w:rPr>
              <w:t>ATM-CIP</w:t>
            </w:r>
          </w:p>
        </w:tc>
        <w:tc>
          <w:tcPr>
            <w:tcW w:w="0" w:type="auto"/>
            <w:tcBorders>
              <w:top w:val="single" w:sz="0" w:space="0" w:color="D3D3D3"/>
              <w:left w:val="single" w:sz="0" w:space="0" w:color="D3D3D3"/>
              <w:bottom w:val="single" w:sz="0" w:space="0" w:color="D3D3D3"/>
              <w:right w:val="single" w:sz="0" w:space="0" w:color="D3D3D3"/>
            </w:tcBorders>
          </w:tcPr>
          <w:p w14:paraId="59D5986C" w14:textId="77777777" w:rsidR="00D42B88" w:rsidRPr="00197F7A" w:rsidRDefault="00D42B88" w:rsidP="00543C1E">
            <w:pPr>
              <w:keepNext/>
              <w:spacing w:after="60"/>
              <w:jc w:val="right"/>
            </w:pPr>
            <w:r w:rsidRPr="00197F7A">
              <w:rPr>
                <w:rFonts w:ascii="Calibri" w:hAnsi="Calibri"/>
              </w:rPr>
              <w:t>-12.119048</w:t>
            </w:r>
          </w:p>
        </w:tc>
        <w:tc>
          <w:tcPr>
            <w:tcW w:w="0" w:type="auto"/>
            <w:tcBorders>
              <w:top w:val="single" w:sz="0" w:space="0" w:color="D3D3D3"/>
              <w:left w:val="single" w:sz="0" w:space="0" w:color="D3D3D3"/>
              <w:bottom w:val="single" w:sz="0" w:space="0" w:color="D3D3D3"/>
              <w:right w:val="single" w:sz="0" w:space="0" w:color="D3D3D3"/>
            </w:tcBorders>
          </w:tcPr>
          <w:p w14:paraId="724546FD" w14:textId="77777777" w:rsidR="00D42B88" w:rsidRPr="00197F7A" w:rsidRDefault="00D42B88" w:rsidP="00543C1E">
            <w:pPr>
              <w:keepNext/>
              <w:spacing w:after="60"/>
              <w:jc w:val="right"/>
            </w:pPr>
            <w:r w:rsidRPr="00197F7A">
              <w:rPr>
                <w:rFonts w:ascii="Calibri" w:hAnsi="Calibri"/>
              </w:rPr>
              <w:t>-21.117682</w:t>
            </w:r>
          </w:p>
        </w:tc>
        <w:tc>
          <w:tcPr>
            <w:tcW w:w="0" w:type="auto"/>
            <w:tcBorders>
              <w:top w:val="single" w:sz="0" w:space="0" w:color="D3D3D3"/>
              <w:left w:val="single" w:sz="0" w:space="0" w:color="D3D3D3"/>
              <w:bottom w:val="single" w:sz="0" w:space="0" w:color="D3D3D3"/>
              <w:right w:val="single" w:sz="0" w:space="0" w:color="D3D3D3"/>
            </w:tcBorders>
          </w:tcPr>
          <w:p w14:paraId="66C15D5B" w14:textId="77777777" w:rsidR="00D42B88" w:rsidRPr="00197F7A" w:rsidRDefault="00D42B88" w:rsidP="00543C1E">
            <w:pPr>
              <w:keepNext/>
              <w:spacing w:after="60"/>
              <w:jc w:val="right"/>
            </w:pPr>
            <w:r w:rsidRPr="00197F7A">
              <w:rPr>
                <w:rFonts w:ascii="Calibri" w:hAnsi="Calibri"/>
              </w:rPr>
              <w:t>-3.1204136</w:t>
            </w:r>
          </w:p>
        </w:tc>
        <w:tc>
          <w:tcPr>
            <w:tcW w:w="0" w:type="auto"/>
            <w:tcBorders>
              <w:top w:val="single" w:sz="0" w:space="0" w:color="D3D3D3"/>
              <w:left w:val="single" w:sz="0" w:space="0" w:color="D3D3D3"/>
              <w:bottom w:val="single" w:sz="0" w:space="0" w:color="D3D3D3"/>
              <w:right w:val="single" w:sz="0" w:space="0" w:color="D3D3D3"/>
            </w:tcBorders>
          </w:tcPr>
          <w:p w14:paraId="2327593B" w14:textId="77777777" w:rsidR="00D42B88" w:rsidRPr="00197F7A" w:rsidRDefault="00D42B88" w:rsidP="00543C1E">
            <w:pPr>
              <w:keepNext/>
              <w:spacing w:after="60"/>
            </w:pPr>
            <w:r w:rsidRPr="00197F7A">
              <w:rPr>
                <w:rFonts w:ascii="Calibri" w:hAnsi="Calibri"/>
              </w:rPr>
              <w:t>0.002 **</w:t>
            </w:r>
          </w:p>
        </w:tc>
      </w:tr>
      <w:tr w:rsidR="00D42B88" w:rsidRPr="00197F7A" w14:paraId="37CD935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D5F440" w14:textId="77777777" w:rsidR="00D42B88" w:rsidRPr="00197F7A" w:rsidRDefault="00D42B88" w:rsidP="00543C1E">
            <w:pPr>
              <w:keepNext/>
              <w:spacing w:after="60"/>
            </w:pPr>
            <w:r w:rsidRPr="00197F7A">
              <w:rPr>
                <w:rFonts w:ascii="Calibri" w:hAnsi="Calibri"/>
              </w:rPr>
              <w:t>CRO-CIP</w:t>
            </w:r>
          </w:p>
        </w:tc>
        <w:tc>
          <w:tcPr>
            <w:tcW w:w="0" w:type="auto"/>
            <w:tcBorders>
              <w:top w:val="single" w:sz="0" w:space="0" w:color="D3D3D3"/>
              <w:left w:val="single" w:sz="0" w:space="0" w:color="D3D3D3"/>
              <w:bottom w:val="single" w:sz="0" w:space="0" w:color="D3D3D3"/>
              <w:right w:val="single" w:sz="0" w:space="0" w:color="D3D3D3"/>
            </w:tcBorders>
          </w:tcPr>
          <w:p w14:paraId="6C081D67" w14:textId="77777777" w:rsidR="00D42B88" w:rsidRPr="00197F7A" w:rsidRDefault="00D42B88" w:rsidP="00543C1E">
            <w:pPr>
              <w:keepNext/>
              <w:spacing w:after="60"/>
              <w:jc w:val="right"/>
            </w:pPr>
            <w:r w:rsidRPr="00197F7A">
              <w:rPr>
                <w:rFonts w:ascii="Calibri" w:hAnsi="Calibri"/>
              </w:rPr>
              <w:t>-9.458333</w:t>
            </w:r>
          </w:p>
        </w:tc>
        <w:tc>
          <w:tcPr>
            <w:tcW w:w="0" w:type="auto"/>
            <w:tcBorders>
              <w:top w:val="single" w:sz="0" w:space="0" w:color="D3D3D3"/>
              <w:left w:val="single" w:sz="0" w:space="0" w:color="D3D3D3"/>
              <w:bottom w:val="single" w:sz="0" w:space="0" w:color="D3D3D3"/>
              <w:right w:val="single" w:sz="0" w:space="0" w:color="D3D3D3"/>
            </w:tcBorders>
          </w:tcPr>
          <w:p w14:paraId="0E5CF6AD" w14:textId="77777777" w:rsidR="00D42B88" w:rsidRPr="00197F7A" w:rsidRDefault="00D42B88" w:rsidP="00543C1E">
            <w:pPr>
              <w:keepNext/>
              <w:spacing w:after="60"/>
              <w:jc w:val="right"/>
            </w:pPr>
            <w:r w:rsidRPr="00197F7A">
              <w:rPr>
                <w:rFonts w:ascii="Calibri" w:hAnsi="Calibri"/>
              </w:rPr>
              <w:t>-18.042483</w:t>
            </w:r>
          </w:p>
        </w:tc>
        <w:tc>
          <w:tcPr>
            <w:tcW w:w="0" w:type="auto"/>
            <w:tcBorders>
              <w:top w:val="single" w:sz="0" w:space="0" w:color="D3D3D3"/>
              <w:left w:val="single" w:sz="0" w:space="0" w:color="D3D3D3"/>
              <w:bottom w:val="single" w:sz="0" w:space="0" w:color="D3D3D3"/>
              <w:right w:val="single" w:sz="0" w:space="0" w:color="D3D3D3"/>
            </w:tcBorders>
          </w:tcPr>
          <w:p w14:paraId="1F7000E0" w14:textId="77777777" w:rsidR="00D42B88" w:rsidRPr="00197F7A" w:rsidRDefault="00D42B88" w:rsidP="00543C1E">
            <w:pPr>
              <w:keepNext/>
              <w:spacing w:after="60"/>
              <w:jc w:val="right"/>
            </w:pPr>
            <w:r w:rsidRPr="00197F7A">
              <w:rPr>
                <w:rFonts w:ascii="Calibri" w:hAnsi="Calibri"/>
              </w:rPr>
              <w:t>-0.8741836</w:t>
            </w:r>
          </w:p>
        </w:tc>
        <w:tc>
          <w:tcPr>
            <w:tcW w:w="0" w:type="auto"/>
            <w:tcBorders>
              <w:top w:val="single" w:sz="0" w:space="0" w:color="D3D3D3"/>
              <w:left w:val="single" w:sz="0" w:space="0" w:color="D3D3D3"/>
              <w:bottom w:val="single" w:sz="0" w:space="0" w:color="D3D3D3"/>
              <w:right w:val="single" w:sz="0" w:space="0" w:color="D3D3D3"/>
            </w:tcBorders>
          </w:tcPr>
          <w:p w14:paraId="26DE436E" w14:textId="77777777" w:rsidR="00D42B88" w:rsidRPr="00197F7A" w:rsidRDefault="00D42B88" w:rsidP="00543C1E">
            <w:pPr>
              <w:keepNext/>
              <w:spacing w:after="60"/>
            </w:pPr>
            <w:r w:rsidRPr="00197F7A">
              <w:rPr>
                <w:rFonts w:ascii="Calibri" w:hAnsi="Calibri"/>
              </w:rPr>
              <w:t>0.02 *</w:t>
            </w:r>
          </w:p>
        </w:tc>
      </w:tr>
      <w:tr w:rsidR="00D42B88" w:rsidRPr="00197F7A" w14:paraId="664143B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99B21D" w14:textId="77777777" w:rsidR="00D42B88" w:rsidRPr="00197F7A" w:rsidRDefault="00D42B88" w:rsidP="00543C1E">
            <w:pPr>
              <w:keepNext/>
              <w:spacing w:after="60"/>
            </w:pPr>
            <w:r w:rsidRPr="00197F7A">
              <w:rPr>
                <w:rFonts w:ascii="Calibri" w:hAnsi="Calibri"/>
              </w:rPr>
              <w:t>VAN-CIP</w:t>
            </w:r>
          </w:p>
        </w:tc>
        <w:tc>
          <w:tcPr>
            <w:tcW w:w="0" w:type="auto"/>
            <w:tcBorders>
              <w:top w:val="single" w:sz="0" w:space="0" w:color="D3D3D3"/>
              <w:left w:val="single" w:sz="0" w:space="0" w:color="D3D3D3"/>
              <w:bottom w:val="single" w:sz="0" w:space="0" w:color="D3D3D3"/>
              <w:right w:val="single" w:sz="0" w:space="0" w:color="D3D3D3"/>
            </w:tcBorders>
          </w:tcPr>
          <w:p w14:paraId="7752F001" w14:textId="77777777" w:rsidR="00D42B88" w:rsidRPr="00197F7A" w:rsidRDefault="00D42B88" w:rsidP="00543C1E">
            <w:pPr>
              <w:keepNext/>
              <w:spacing w:after="60"/>
              <w:jc w:val="right"/>
            </w:pPr>
            <w:r w:rsidRPr="00197F7A">
              <w:rPr>
                <w:rFonts w:ascii="Calibri" w:hAnsi="Calibri"/>
              </w:rPr>
              <w:t>-25.833333</w:t>
            </w:r>
          </w:p>
        </w:tc>
        <w:tc>
          <w:tcPr>
            <w:tcW w:w="0" w:type="auto"/>
            <w:tcBorders>
              <w:top w:val="single" w:sz="0" w:space="0" w:color="D3D3D3"/>
              <w:left w:val="single" w:sz="0" w:space="0" w:color="D3D3D3"/>
              <w:bottom w:val="single" w:sz="0" w:space="0" w:color="D3D3D3"/>
              <w:right w:val="single" w:sz="0" w:space="0" w:color="D3D3D3"/>
            </w:tcBorders>
          </w:tcPr>
          <w:p w14:paraId="43CE3EAA" w14:textId="77777777" w:rsidR="00D42B88" w:rsidRPr="00197F7A" w:rsidRDefault="00D42B88" w:rsidP="00543C1E">
            <w:pPr>
              <w:keepNext/>
              <w:spacing w:after="60"/>
              <w:jc w:val="right"/>
            </w:pPr>
            <w:r w:rsidRPr="00197F7A">
              <w:rPr>
                <w:rFonts w:ascii="Calibri" w:hAnsi="Calibri"/>
              </w:rPr>
              <w:t>-36.045891</w:t>
            </w:r>
          </w:p>
        </w:tc>
        <w:tc>
          <w:tcPr>
            <w:tcW w:w="0" w:type="auto"/>
            <w:tcBorders>
              <w:top w:val="single" w:sz="0" w:space="0" w:color="D3D3D3"/>
              <w:left w:val="single" w:sz="0" w:space="0" w:color="D3D3D3"/>
              <w:bottom w:val="single" w:sz="0" w:space="0" w:color="D3D3D3"/>
              <w:right w:val="single" w:sz="0" w:space="0" w:color="D3D3D3"/>
            </w:tcBorders>
          </w:tcPr>
          <w:p w14:paraId="5A46D39A" w14:textId="77777777" w:rsidR="00D42B88" w:rsidRPr="00197F7A" w:rsidRDefault="00D42B88" w:rsidP="00543C1E">
            <w:pPr>
              <w:keepNext/>
              <w:spacing w:after="60"/>
              <w:jc w:val="right"/>
            </w:pPr>
            <w:r w:rsidRPr="00197F7A">
              <w:rPr>
                <w:rFonts w:ascii="Calibri" w:hAnsi="Calibri"/>
              </w:rPr>
              <w:t>-15.6207757</w:t>
            </w:r>
          </w:p>
        </w:tc>
        <w:tc>
          <w:tcPr>
            <w:tcW w:w="0" w:type="auto"/>
            <w:tcBorders>
              <w:top w:val="single" w:sz="0" w:space="0" w:color="D3D3D3"/>
              <w:left w:val="single" w:sz="0" w:space="0" w:color="D3D3D3"/>
              <w:bottom w:val="single" w:sz="0" w:space="0" w:color="D3D3D3"/>
              <w:right w:val="single" w:sz="0" w:space="0" w:color="D3D3D3"/>
            </w:tcBorders>
          </w:tcPr>
          <w:p w14:paraId="6A309E99" w14:textId="77777777" w:rsidR="00D42B88" w:rsidRPr="00197F7A" w:rsidRDefault="00D42B88" w:rsidP="00543C1E">
            <w:pPr>
              <w:keepNext/>
              <w:spacing w:after="60"/>
            </w:pPr>
            <w:r w:rsidRPr="00197F7A">
              <w:rPr>
                <w:rFonts w:ascii="Calibri" w:hAnsi="Calibri"/>
              </w:rPr>
              <w:t>&lt; 0.001 ***</w:t>
            </w:r>
          </w:p>
        </w:tc>
      </w:tr>
      <w:tr w:rsidR="00D42B88" w:rsidRPr="00197F7A" w14:paraId="0FA8360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D0F35D" w14:textId="77777777" w:rsidR="00D42B88" w:rsidRPr="00197F7A" w:rsidRDefault="00D42B88" w:rsidP="00543C1E">
            <w:pPr>
              <w:keepNext/>
              <w:spacing w:after="60"/>
            </w:pPr>
            <w:r w:rsidRPr="00197F7A">
              <w:rPr>
                <w:rFonts w:ascii="Calibri" w:hAnsi="Calibri"/>
              </w:rPr>
              <w:t>AMP-TGC</w:t>
            </w:r>
          </w:p>
        </w:tc>
        <w:tc>
          <w:tcPr>
            <w:tcW w:w="0" w:type="auto"/>
            <w:tcBorders>
              <w:top w:val="single" w:sz="0" w:space="0" w:color="D3D3D3"/>
              <w:left w:val="single" w:sz="0" w:space="0" w:color="D3D3D3"/>
              <w:bottom w:val="single" w:sz="0" w:space="0" w:color="D3D3D3"/>
              <w:right w:val="single" w:sz="0" w:space="0" w:color="D3D3D3"/>
            </w:tcBorders>
          </w:tcPr>
          <w:p w14:paraId="1B153617" w14:textId="77777777" w:rsidR="00D42B88" w:rsidRPr="00197F7A" w:rsidRDefault="00D42B88" w:rsidP="00543C1E">
            <w:pPr>
              <w:keepNext/>
              <w:spacing w:after="60"/>
              <w:jc w:val="right"/>
            </w:pPr>
            <w:r w:rsidRPr="00197F7A">
              <w:rPr>
                <w:rFonts w:ascii="Calibri" w:hAnsi="Calibri"/>
              </w:rPr>
              <w:t>-11.000000</w:t>
            </w:r>
          </w:p>
        </w:tc>
        <w:tc>
          <w:tcPr>
            <w:tcW w:w="0" w:type="auto"/>
            <w:tcBorders>
              <w:top w:val="single" w:sz="0" w:space="0" w:color="D3D3D3"/>
              <w:left w:val="single" w:sz="0" w:space="0" w:color="D3D3D3"/>
              <w:bottom w:val="single" w:sz="0" w:space="0" w:color="D3D3D3"/>
              <w:right w:val="single" w:sz="0" w:space="0" w:color="D3D3D3"/>
            </w:tcBorders>
          </w:tcPr>
          <w:p w14:paraId="17C8DB36" w14:textId="77777777" w:rsidR="00D42B88" w:rsidRPr="00197F7A" w:rsidRDefault="00D42B88" w:rsidP="00543C1E">
            <w:pPr>
              <w:keepNext/>
              <w:spacing w:after="60"/>
              <w:jc w:val="right"/>
            </w:pPr>
            <w:r w:rsidRPr="00197F7A">
              <w:rPr>
                <w:rFonts w:ascii="Calibri" w:hAnsi="Calibri"/>
              </w:rPr>
              <w:t>-20.523259</w:t>
            </w:r>
          </w:p>
        </w:tc>
        <w:tc>
          <w:tcPr>
            <w:tcW w:w="0" w:type="auto"/>
            <w:tcBorders>
              <w:top w:val="single" w:sz="0" w:space="0" w:color="D3D3D3"/>
              <w:left w:val="single" w:sz="0" w:space="0" w:color="D3D3D3"/>
              <w:bottom w:val="single" w:sz="0" w:space="0" w:color="D3D3D3"/>
              <w:right w:val="single" w:sz="0" w:space="0" w:color="D3D3D3"/>
            </w:tcBorders>
          </w:tcPr>
          <w:p w14:paraId="0F8E6BB4" w14:textId="77777777" w:rsidR="00D42B88" w:rsidRPr="00197F7A" w:rsidRDefault="00D42B88" w:rsidP="00543C1E">
            <w:pPr>
              <w:keepNext/>
              <w:spacing w:after="60"/>
              <w:jc w:val="right"/>
            </w:pPr>
            <w:r w:rsidRPr="00197F7A">
              <w:rPr>
                <w:rFonts w:ascii="Calibri" w:hAnsi="Calibri"/>
              </w:rPr>
              <w:t>-1.4767409</w:t>
            </w:r>
          </w:p>
        </w:tc>
        <w:tc>
          <w:tcPr>
            <w:tcW w:w="0" w:type="auto"/>
            <w:tcBorders>
              <w:top w:val="single" w:sz="0" w:space="0" w:color="D3D3D3"/>
              <w:left w:val="single" w:sz="0" w:space="0" w:color="D3D3D3"/>
              <w:bottom w:val="single" w:sz="0" w:space="0" w:color="D3D3D3"/>
              <w:right w:val="single" w:sz="0" w:space="0" w:color="D3D3D3"/>
            </w:tcBorders>
          </w:tcPr>
          <w:p w14:paraId="65C69DFF" w14:textId="77777777" w:rsidR="00D42B88" w:rsidRPr="00197F7A" w:rsidRDefault="00D42B88" w:rsidP="00543C1E">
            <w:pPr>
              <w:keepNext/>
              <w:spacing w:after="60"/>
            </w:pPr>
            <w:r w:rsidRPr="00197F7A">
              <w:rPr>
                <w:rFonts w:ascii="Calibri" w:hAnsi="Calibri"/>
              </w:rPr>
              <w:t>0.012 *</w:t>
            </w:r>
          </w:p>
        </w:tc>
      </w:tr>
      <w:tr w:rsidR="00D42B88" w:rsidRPr="00197F7A" w14:paraId="6A34A00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2D5DB8" w14:textId="77777777" w:rsidR="00D42B88" w:rsidRPr="00197F7A" w:rsidRDefault="00D42B88" w:rsidP="00543C1E">
            <w:pPr>
              <w:keepNext/>
              <w:spacing w:after="60"/>
            </w:pPr>
            <w:r w:rsidRPr="00197F7A">
              <w:rPr>
                <w:rFonts w:ascii="Calibri" w:hAnsi="Calibri"/>
              </w:rPr>
              <w:t>VAN-TGC</w:t>
            </w:r>
          </w:p>
        </w:tc>
        <w:tc>
          <w:tcPr>
            <w:tcW w:w="0" w:type="auto"/>
            <w:tcBorders>
              <w:top w:val="single" w:sz="0" w:space="0" w:color="D3D3D3"/>
              <w:left w:val="single" w:sz="0" w:space="0" w:color="D3D3D3"/>
              <w:bottom w:val="single" w:sz="0" w:space="0" w:color="D3D3D3"/>
              <w:right w:val="single" w:sz="0" w:space="0" w:color="D3D3D3"/>
            </w:tcBorders>
          </w:tcPr>
          <w:p w14:paraId="3E713802" w14:textId="77777777" w:rsidR="00D42B88" w:rsidRPr="00197F7A" w:rsidRDefault="00D42B88" w:rsidP="00543C1E">
            <w:pPr>
              <w:keepNext/>
              <w:spacing w:after="60"/>
              <w:jc w:val="right"/>
            </w:pPr>
            <w:r w:rsidRPr="00197F7A">
              <w:rPr>
                <w:rFonts w:ascii="Calibri" w:hAnsi="Calibri"/>
              </w:rPr>
              <w:t>-18.555556</w:t>
            </w:r>
          </w:p>
        </w:tc>
        <w:tc>
          <w:tcPr>
            <w:tcW w:w="0" w:type="auto"/>
            <w:tcBorders>
              <w:top w:val="single" w:sz="0" w:space="0" w:color="D3D3D3"/>
              <w:left w:val="single" w:sz="0" w:space="0" w:color="D3D3D3"/>
              <w:bottom w:val="single" w:sz="0" w:space="0" w:color="D3D3D3"/>
              <w:right w:val="single" w:sz="0" w:space="0" w:color="D3D3D3"/>
            </w:tcBorders>
          </w:tcPr>
          <w:p w14:paraId="187E683D" w14:textId="77777777" w:rsidR="00D42B88" w:rsidRPr="00197F7A" w:rsidRDefault="00D42B88" w:rsidP="00543C1E">
            <w:pPr>
              <w:keepNext/>
              <w:spacing w:after="60"/>
              <w:jc w:val="right"/>
            </w:pPr>
            <w:r w:rsidRPr="00197F7A">
              <w:rPr>
                <w:rFonts w:ascii="Calibri" w:hAnsi="Calibri"/>
              </w:rPr>
              <w:t>-29.823628</w:t>
            </w:r>
          </w:p>
        </w:tc>
        <w:tc>
          <w:tcPr>
            <w:tcW w:w="0" w:type="auto"/>
            <w:tcBorders>
              <w:top w:val="single" w:sz="0" w:space="0" w:color="D3D3D3"/>
              <w:left w:val="single" w:sz="0" w:space="0" w:color="D3D3D3"/>
              <w:bottom w:val="single" w:sz="0" w:space="0" w:color="D3D3D3"/>
              <w:right w:val="single" w:sz="0" w:space="0" w:color="D3D3D3"/>
            </w:tcBorders>
          </w:tcPr>
          <w:p w14:paraId="4471B8E3" w14:textId="77777777" w:rsidR="00D42B88" w:rsidRPr="00197F7A" w:rsidRDefault="00D42B88" w:rsidP="00543C1E">
            <w:pPr>
              <w:keepNext/>
              <w:spacing w:after="60"/>
              <w:jc w:val="right"/>
            </w:pPr>
            <w:r w:rsidRPr="00197F7A">
              <w:rPr>
                <w:rFonts w:ascii="Calibri" w:hAnsi="Calibri"/>
              </w:rPr>
              <w:t>-7.2874835</w:t>
            </w:r>
          </w:p>
        </w:tc>
        <w:tc>
          <w:tcPr>
            <w:tcW w:w="0" w:type="auto"/>
            <w:tcBorders>
              <w:top w:val="single" w:sz="0" w:space="0" w:color="D3D3D3"/>
              <w:left w:val="single" w:sz="0" w:space="0" w:color="D3D3D3"/>
              <w:bottom w:val="single" w:sz="0" w:space="0" w:color="D3D3D3"/>
              <w:right w:val="single" w:sz="0" w:space="0" w:color="D3D3D3"/>
            </w:tcBorders>
          </w:tcPr>
          <w:p w14:paraId="59CEB64D" w14:textId="77777777" w:rsidR="00D42B88" w:rsidRPr="00197F7A" w:rsidRDefault="00D42B88" w:rsidP="00543C1E">
            <w:pPr>
              <w:keepNext/>
              <w:spacing w:after="60"/>
            </w:pPr>
            <w:r w:rsidRPr="00197F7A">
              <w:rPr>
                <w:rFonts w:ascii="Calibri" w:hAnsi="Calibri"/>
              </w:rPr>
              <w:t>&lt; 0.001 ***</w:t>
            </w:r>
          </w:p>
        </w:tc>
      </w:tr>
      <w:tr w:rsidR="00D42B88" w:rsidRPr="00197F7A" w14:paraId="156D9DB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EB461D" w14:textId="77777777" w:rsidR="00D42B88" w:rsidRPr="00197F7A" w:rsidRDefault="00D42B88" w:rsidP="00543C1E">
            <w:pPr>
              <w:keepNext/>
              <w:spacing w:after="60"/>
            </w:pPr>
            <w:r w:rsidRPr="00197F7A">
              <w:rPr>
                <w:rFonts w:ascii="Calibri" w:hAnsi="Calibri"/>
              </w:rPr>
              <w:t>AMP-CTX</w:t>
            </w:r>
          </w:p>
        </w:tc>
        <w:tc>
          <w:tcPr>
            <w:tcW w:w="0" w:type="auto"/>
            <w:tcBorders>
              <w:top w:val="single" w:sz="0" w:space="0" w:color="D3D3D3"/>
              <w:left w:val="single" w:sz="0" w:space="0" w:color="D3D3D3"/>
              <w:bottom w:val="single" w:sz="0" w:space="0" w:color="D3D3D3"/>
              <w:right w:val="single" w:sz="0" w:space="0" w:color="D3D3D3"/>
            </w:tcBorders>
          </w:tcPr>
          <w:p w14:paraId="7FEDBB1F" w14:textId="77777777" w:rsidR="00D42B88" w:rsidRPr="00197F7A" w:rsidRDefault="00D42B88" w:rsidP="00543C1E">
            <w:pPr>
              <w:keepNext/>
              <w:spacing w:after="60"/>
              <w:jc w:val="right"/>
            </w:pPr>
            <w:r w:rsidRPr="00197F7A">
              <w:rPr>
                <w:rFonts w:ascii="Calibri" w:hAnsi="Calibri"/>
              </w:rPr>
              <w:t>-14.527778</w:t>
            </w:r>
          </w:p>
        </w:tc>
        <w:tc>
          <w:tcPr>
            <w:tcW w:w="0" w:type="auto"/>
            <w:tcBorders>
              <w:top w:val="single" w:sz="0" w:space="0" w:color="D3D3D3"/>
              <w:left w:val="single" w:sz="0" w:space="0" w:color="D3D3D3"/>
              <w:bottom w:val="single" w:sz="0" w:space="0" w:color="D3D3D3"/>
              <w:right w:val="single" w:sz="0" w:space="0" w:color="D3D3D3"/>
            </w:tcBorders>
          </w:tcPr>
          <w:p w14:paraId="5E308660" w14:textId="77777777" w:rsidR="00D42B88" w:rsidRPr="00197F7A" w:rsidRDefault="00D42B88" w:rsidP="00543C1E">
            <w:pPr>
              <w:keepNext/>
              <w:spacing w:after="60"/>
              <w:jc w:val="right"/>
            </w:pPr>
            <w:r w:rsidRPr="00197F7A">
              <w:rPr>
                <w:rFonts w:ascii="Calibri" w:hAnsi="Calibri"/>
              </w:rPr>
              <w:t>-23.435971</w:t>
            </w:r>
          </w:p>
        </w:tc>
        <w:tc>
          <w:tcPr>
            <w:tcW w:w="0" w:type="auto"/>
            <w:tcBorders>
              <w:top w:val="single" w:sz="0" w:space="0" w:color="D3D3D3"/>
              <w:left w:val="single" w:sz="0" w:space="0" w:color="D3D3D3"/>
              <w:bottom w:val="single" w:sz="0" w:space="0" w:color="D3D3D3"/>
              <w:right w:val="single" w:sz="0" w:space="0" w:color="D3D3D3"/>
            </w:tcBorders>
          </w:tcPr>
          <w:p w14:paraId="06A0034B" w14:textId="77777777" w:rsidR="00D42B88" w:rsidRPr="00197F7A" w:rsidRDefault="00D42B88" w:rsidP="00543C1E">
            <w:pPr>
              <w:keepNext/>
              <w:spacing w:after="60"/>
              <w:jc w:val="right"/>
            </w:pPr>
            <w:r w:rsidRPr="00197F7A">
              <w:rPr>
                <w:rFonts w:ascii="Calibri" w:hAnsi="Calibri"/>
              </w:rPr>
              <w:t>-5.6195846</w:t>
            </w:r>
          </w:p>
        </w:tc>
        <w:tc>
          <w:tcPr>
            <w:tcW w:w="0" w:type="auto"/>
            <w:tcBorders>
              <w:top w:val="single" w:sz="0" w:space="0" w:color="D3D3D3"/>
              <w:left w:val="single" w:sz="0" w:space="0" w:color="D3D3D3"/>
              <w:bottom w:val="single" w:sz="0" w:space="0" w:color="D3D3D3"/>
              <w:right w:val="single" w:sz="0" w:space="0" w:color="D3D3D3"/>
            </w:tcBorders>
          </w:tcPr>
          <w:p w14:paraId="43AB15BC" w14:textId="77777777" w:rsidR="00D42B88" w:rsidRPr="00197F7A" w:rsidRDefault="00D42B88" w:rsidP="00543C1E">
            <w:pPr>
              <w:keepNext/>
              <w:spacing w:after="60"/>
            </w:pPr>
            <w:r w:rsidRPr="00197F7A">
              <w:rPr>
                <w:rFonts w:ascii="Calibri" w:hAnsi="Calibri"/>
              </w:rPr>
              <w:t>&lt; 0.001 ***</w:t>
            </w:r>
          </w:p>
        </w:tc>
      </w:tr>
      <w:tr w:rsidR="00D42B88" w:rsidRPr="00197F7A" w14:paraId="004D3735"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478BAF" w14:textId="77777777" w:rsidR="00D42B88" w:rsidRPr="00197F7A" w:rsidRDefault="00D42B88" w:rsidP="00543C1E">
            <w:pPr>
              <w:keepNext/>
              <w:spacing w:after="60"/>
            </w:pPr>
            <w:r w:rsidRPr="00197F7A">
              <w:rPr>
                <w:rFonts w:ascii="Calibri" w:hAnsi="Calibri"/>
              </w:rPr>
              <w:t>GM-CTX</w:t>
            </w:r>
          </w:p>
        </w:tc>
        <w:tc>
          <w:tcPr>
            <w:tcW w:w="0" w:type="auto"/>
            <w:tcBorders>
              <w:top w:val="single" w:sz="0" w:space="0" w:color="D3D3D3"/>
              <w:left w:val="single" w:sz="0" w:space="0" w:color="D3D3D3"/>
              <w:bottom w:val="single" w:sz="0" w:space="0" w:color="D3D3D3"/>
              <w:right w:val="single" w:sz="0" w:space="0" w:color="D3D3D3"/>
            </w:tcBorders>
          </w:tcPr>
          <w:p w14:paraId="38C68022" w14:textId="77777777" w:rsidR="00D42B88" w:rsidRPr="00197F7A" w:rsidRDefault="00D42B88" w:rsidP="00543C1E">
            <w:pPr>
              <w:keepNext/>
              <w:spacing w:after="60"/>
              <w:jc w:val="right"/>
            </w:pPr>
            <w:r w:rsidRPr="00197F7A">
              <w:rPr>
                <w:rFonts w:ascii="Calibri" w:hAnsi="Calibri"/>
              </w:rPr>
              <w:t>-10.583333</w:t>
            </w:r>
          </w:p>
        </w:tc>
        <w:tc>
          <w:tcPr>
            <w:tcW w:w="0" w:type="auto"/>
            <w:tcBorders>
              <w:top w:val="single" w:sz="0" w:space="0" w:color="D3D3D3"/>
              <w:left w:val="single" w:sz="0" w:space="0" w:color="D3D3D3"/>
              <w:bottom w:val="single" w:sz="0" w:space="0" w:color="D3D3D3"/>
              <w:right w:val="single" w:sz="0" w:space="0" w:color="D3D3D3"/>
            </w:tcBorders>
          </w:tcPr>
          <w:p w14:paraId="322E5DBD" w14:textId="77777777" w:rsidR="00D42B88" w:rsidRPr="00197F7A" w:rsidRDefault="00D42B88" w:rsidP="00543C1E">
            <w:pPr>
              <w:keepNext/>
              <w:spacing w:after="60"/>
              <w:jc w:val="right"/>
            </w:pPr>
            <w:r w:rsidRPr="00197F7A">
              <w:rPr>
                <w:rFonts w:ascii="Calibri" w:hAnsi="Calibri"/>
              </w:rPr>
              <w:t>-18.112131</w:t>
            </w:r>
          </w:p>
        </w:tc>
        <w:tc>
          <w:tcPr>
            <w:tcW w:w="0" w:type="auto"/>
            <w:tcBorders>
              <w:top w:val="single" w:sz="0" w:space="0" w:color="D3D3D3"/>
              <w:left w:val="single" w:sz="0" w:space="0" w:color="D3D3D3"/>
              <w:bottom w:val="single" w:sz="0" w:space="0" w:color="D3D3D3"/>
              <w:right w:val="single" w:sz="0" w:space="0" w:color="D3D3D3"/>
            </w:tcBorders>
          </w:tcPr>
          <w:p w14:paraId="37CED6C8" w14:textId="77777777" w:rsidR="00D42B88" w:rsidRPr="00197F7A" w:rsidRDefault="00D42B88" w:rsidP="00543C1E">
            <w:pPr>
              <w:keepNext/>
              <w:spacing w:after="60"/>
              <w:jc w:val="right"/>
            </w:pPr>
            <w:r w:rsidRPr="00197F7A">
              <w:rPr>
                <w:rFonts w:ascii="Calibri" w:hAnsi="Calibri"/>
              </w:rPr>
              <w:t>-3.0545360</w:t>
            </w:r>
          </w:p>
        </w:tc>
        <w:tc>
          <w:tcPr>
            <w:tcW w:w="0" w:type="auto"/>
            <w:tcBorders>
              <w:top w:val="single" w:sz="0" w:space="0" w:color="D3D3D3"/>
              <w:left w:val="single" w:sz="0" w:space="0" w:color="D3D3D3"/>
              <w:bottom w:val="single" w:sz="0" w:space="0" w:color="D3D3D3"/>
              <w:right w:val="single" w:sz="0" w:space="0" w:color="D3D3D3"/>
            </w:tcBorders>
          </w:tcPr>
          <w:p w14:paraId="15127633" w14:textId="77777777" w:rsidR="00D42B88" w:rsidRPr="00197F7A" w:rsidRDefault="00D42B88" w:rsidP="00543C1E">
            <w:pPr>
              <w:keepNext/>
              <w:spacing w:after="60"/>
            </w:pPr>
            <w:r w:rsidRPr="00197F7A">
              <w:rPr>
                <w:rFonts w:ascii="Calibri" w:hAnsi="Calibri"/>
              </w:rPr>
              <w:t>0.001 **</w:t>
            </w:r>
          </w:p>
        </w:tc>
      </w:tr>
      <w:tr w:rsidR="00D42B88" w:rsidRPr="00197F7A" w14:paraId="744E279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4B93F8" w14:textId="77777777" w:rsidR="00D42B88" w:rsidRPr="00197F7A" w:rsidRDefault="00D42B88" w:rsidP="00543C1E">
            <w:pPr>
              <w:keepNext/>
              <w:spacing w:after="60"/>
            </w:pPr>
            <w:r w:rsidRPr="00197F7A">
              <w:rPr>
                <w:rFonts w:ascii="Calibri" w:hAnsi="Calibri"/>
              </w:rPr>
              <w:t>VAN-CTX</w:t>
            </w:r>
          </w:p>
        </w:tc>
        <w:tc>
          <w:tcPr>
            <w:tcW w:w="0" w:type="auto"/>
            <w:tcBorders>
              <w:top w:val="single" w:sz="0" w:space="0" w:color="D3D3D3"/>
              <w:left w:val="single" w:sz="0" w:space="0" w:color="D3D3D3"/>
              <w:bottom w:val="single" w:sz="0" w:space="0" w:color="D3D3D3"/>
              <w:right w:val="single" w:sz="0" w:space="0" w:color="D3D3D3"/>
            </w:tcBorders>
          </w:tcPr>
          <w:p w14:paraId="47784EE9" w14:textId="77777777" w:rsidR="00D42B88" w:rsidRPr="00197F7A" w:rsidRDefault="00D42B88" w:rsidP="00543C1E">
            <w:pPr>
              <w:keepNext/>
              <w:spacing w:after="60"/>
              <w:jc w:val="right"/>
            </w:pPr>
            <w:r w:rsidRPr="00197F7A">
              <w:rPr>
                <w:rFonts w:ascii="Calibri" w:hAnsi="Calibri"/>
              </w:rPr>
              <w:t>-22.083333</w:t>
            </w:r>
          </w:p>
        </w:tc>
        <w:tc>
          <w:tcPr>
            <w:tcW w:w="0" w:type="auto"/>
            <w:tcBorders>
              <w:top w:val="single" w:sz="0" w:space="0" w:color="D3D3D3"/>
              <w:left w:val="single" w:sz="0" w:space="0" w:color="D3D3D3"/>
              <w:bottom w:val="single" w:sz="0" w:space="0" w:color="D3D3D3"/>
              <w:right w:val="single" w:sz="0" w:space="0" w:color="D3D3D3"/>
            </w:tcBorders>
          </w:tcPr>
          <w:p w14:paraId="6D78233F" w14:textId="77777777" w:rsidR="00D42B88" w:rsidRPr="00197F7A" w:rsidRDefault="00D42B88" w:rsidP="00543C1E">
            <w:pPr>
              <w:keepNext/>
              <w:spacing w:after="60"/>
              <w:jc w:val="right"/>
            </w:pPr>
            <w:r w:rsidRPr="00197F7A">
              <w:rPr>
                <w:rFonts w:ascii="Calibri" w:hAnsi="Calibri"/>
              </w:rPr>
              <w:t>-32.836607</w:t>
            </w:r>
          </w:p>
        </w:tc>
        <w:tc>
          <w:tcPr>
            <w:tcW w:w="0" w:type="auto"/>
            <w:tcBorders>
              <w:top w:val="single" w:sz="0" w:space="0" w:color="D3D3D3"/>
              <w:left w:val="single" w:sz="0" w:space="0" w:color="D3D3D3"/>
              <w:bottom w:val="single" w:sz="0" w:space="0" w:color="D3D3D3"/>
              <w:right w:val="single" w:sz="0" w:space="0" w:color="D3D3D3"/>
            </w:tcBorders>
          </w:tcPr>
          <w:p w14:paraId="34ED2997" w14:textId="77777777" w:rsidR="00D42B88" w:rsidRPr="00197F7A" w:rsidRDefault="00D42B88" w:rsidP="00543C1E">
            <w:pPr>
              <w:keepNext/>
              <w:spacing w:after="60"/>
              <w:jc w:val="right"/>
            </w:pPr>
            <w:r w:rsidRPr="00197F7A">
              <w:rPr>
                <w:rFonts w:ascii="Calibri" w:hAnsi="Calibri"/>
              </w:rPr>
              <w:t>-11.3300598</w:t>
            </w:r>
          </w:p>
        </w:tc>
        <w:tc>
          <w:tcPr>
            <w:tcW w:w="0" w:type="auto"/>
            <w:tcBorders>
              <w:top w:val="single" w:sz="0" w:space="0" w:color="D3D3D3"/>
              <w:left w:val="single" w:sz="0" w:space="0" w:color="D3D3D3"/>
              <w:bottom w:val="single" w:sz="0" w:space="0" w:color="D3D3D3"/>
              <w:right w:val="single" w:sz="0" w:space="0" w:color="D3D3D3"/>
            </w:tcBorders>
          </w:tcPr>
          <w:p w14:paraId="09614985" w14:textId="77777777" w:rsidR="00D42B88" w:rsidRPr="00197F7A" w:rsidRDefault="00D42B88" w:rsidP="00543C1E">
            <w:pPr>
              <w:keepNext/>
              <w:spacing w:after="60"/>
            </w:pPr>
            <w:r w:rsidRPr="00197F7A">
              <w:rPr>
                <w:rFonts w:ascii="Calibri" w:hAnsi="Calibri"/>
              </w:rPr>
              <w:t>&lt; 0.001 ***</w:t>
            </w:r>
          </w:p>
        </w:tc>
      </w:tr>
      <w:tr w:rsidR="00D42B88" w:rsidRPr="00197F7A" w14:paraId="3488953B"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2A9FE" w14:textId="77777777" w:rsidR="00D42B88" w:rsidRPr="00197F7A" w:rsidRDefault="00D42B88" w:rsidP="00543C1E">
            <w:pPr>
              <w:keepNext/>
              <w:spacing w:after="60"/>
            </w:pPr>
            <w:r w:rsidRPr="00197F7A">
              <w:rPr>
                <w:rFonts w:ascii="Calibri" w:hAnsi="Calibri"/>
              </w:rPr>
              <w:t>VAN-GM</w:t>
            </w:r>
          </w:p>
        </w:tc>
        <w:tc>
          <w:tcPr>
            <w:tcW w:w="0" w:type="auto"/>
            <w:tcBorders>
              <w:top w:val="single" w:sz="0" w:space="0" w:color="D3D3D3"/>
              <w:left w:val="single" w:sz="0" w:space="0" w:color="D3D3D3"/>
              <w:bottom w:val="single" w:sz="0" w:space="0" w:color="D3D3D3"/>
              <w:right w:val="single" w:sz="0" w:space="0" w:color="D3D3D3"/>
            </w:tcBorders>
          </w:tcPr>
          <w:p w14:paraId="7F506E21" w14:textId="77777777" w:rsidR="00D42B88" w:rsidRPr="00197F7A" w:rsidRDefault="00D42B88" w:rsidP="00543C1E">
            <w:pPr>
              <w:keepNext/>
              <w:spacing w:after="60"/>
              <w:jc w:val="right"/>
            </w:pPr>
            <w:r w:rsidRPr="00197F7A">
              <w:rPr>
                <w:rFonts w:ascii="Calibri" w:hAnsi="Calibri"/>
              </w:rPr>
              <w:t>-11.500000</w:t>
            </w:r>
          </w:p>
        </w:tc>
        <w:tc>
          <w:tcPr>
            <w:tcW w:w="0" w:type="auto"/>
            <w:tcBorders>
              <w:top w:val="single" w:sz="0" w:space="0" w:color="D3D3D3"/>
              <w:left w:val="single" w:sz="0" w:space="0" w:color="D3D3D3"/>
              <w:bottom w:val="single" w:sz="0" w:space="0" w:color="D3D3D3"/>
              <w:right w:val="single" w:sz="0" w:space="0" w:color="D3D3D3"/>
            </w:tcBorders>
          </w:tcPr>
          <w:p w14:paraId="4B9DE7BE" w14:textId="77777777" w:rsidR="00D42B88" w:rsidRPr="00197F7A" w:rsidRDefault="00D42B88" w:rsidP="00543C1E">
            <w:pPr>
              <w:keepNext/>
              <w:spacing w:after="60"/>
              <w:jc w:val="right"/>
            </w:pPr>
            <w:r w:rsidRPr="00197F7A">
              <w:rPr>
                <w:rFonts w:ascii="Calibri" w:hAnsi="Calibri"/>
              </w:rPr>
              <w:t>-21.712558</w:t>
            </w:r>
          </w:p>
        </w:tc>
        <w:tc>
          <w:tcPr>
            <w:tcW w:w="0" w:type="auto"/>
            <w:tcBorders>
              <w:top w:val="single" w:sz="0" w:space="0" w:color="D3D3D3"/>
              <w:left w:val="single" w:sz="0" w:space="0" w:color="D3D3D3"/>
              <w:bottom w:val="single" w:sz="0" w:space="0" w:color="D3D3D3"/>
              <w:right w:val="single" w:sz="0" w:space="0" w:color="D3D3D3"/>
            </w:tcBorders>
          </w:tcPr>
          <w:p w14:paraId="03D03254" w14:textId="77777777" w:rsidR="00D42B88" w:rsidRPr="00197F7A" w:rsidRDefault="00D42B88" w:rsidP="00543C1E">
            <w:pPr>
              <w:keepNext/>
              <w:spacing w:after="60"/>
              <w:jc w:val="right"/>
            </w:pPr>
            <w:r w:rsidRPr="00197F7A">
              <w:rPr>
                <w:rFonts w:ascii="Calibri" w:hAnsi="Calibri"/>
              </w:rPr>
              <w:t>-1.2874424</w:t>
            </w:r>
          </w:p>
        </w:tc>
        <w:tc>
          <w:tcPr>
            <w:tcW w:w="0" w:type="auto"/>
            <w:tcBorders>
              <w:top w:val="single" w:sz="0" w:space="0" w:color="D3D3D3"/>
              <w:left w:val="single" w:sz="0" w:space="0" w:color="D3D3D3"/>
              <w:bottom w:val="single" w:sz="0" w:space="0" w:color="D3D3D3"/>
              <w:right w:val="single" w:sz="0" w:space="0" w:color="D3D3D3"/>
            </w:tcBorders>
          </w:tcPr>
          <w:p w14:paraId="65276CDF" w14:textId="77777777" w:rsidR="00D42B88" w:rsidRPr="00197F7A" w:rsidRDefault="00D42B88" w:rsidP="00543C1E">
            <w:pPr>
              <w:keepNext/>
              <w:spacing w:after="60"/>
            </w:pPr>
            <w:r w:rsidRPr="00197F7A">
              <w:rPr>
                <w:rFonts w:ascii="Calibri" w:hAnsi="Calibri"/>
              </w:rPr>
              <w:t>0.016 *</w:t>
            </w:r>
          </w:p>
        </w:tc>
      </w:tr>
      <w:tr w:rsidR="00D42B88" w:rsidRPr="00197F7A" w14:paraId="16BC819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D1D9B0" w14:textId="77777777" w:rsidR="00D42B88" w:rsidRPr="00197F7A" w:rsidRDefault="00D42B88" w:rsidP="00543C1E">
            <w:pPr>
              <w:keepNext/>
              <w:spacing w:after="60"/>
            </w:pPr>
            <w:r w:rsidRPr="00197F7A">
              <w:rPr>
                <w:rFonts w:ascii="Calibri" w:hAnsi="Calibri"/>
              </w:rPr>
              <w:t>VAN-MEM</w:t>
            </w:r>
          </w:p>
        </w:tc>
        <w:tc>
          <w:tcPr>
            <w:tcW w:w="0" w:type="auto"/>
            <w:tcBorders>
              <w:top w:val="single" w:sz="0" w:space="0" w:color="D3D3D3"/>
              <w:left w:val="single" w:sz="0" w:space="0" w:color="D3D3D3"/>
              <w:bottom w:val="single" w:sz="0" w:space="0" w:color="D3D3D3"/>
              <w:right w:val="single" w:sz="0" w:space="0" w:color="D3D3D3"/>
            </w:tcBorders>
          </w:tcPr>
          <w:p w14:paraId="6B992C4C" w14:textId="77777777" w:rsidR="00D42B88" w:rsidRPr="00197F7A" w:rsidRDefault="00D42B88" w:rsidP="00543C1E">
            <w:pPr>
              <w:keepNext/>
              <w:spacing w:after="60"/>
              <w:jc w:val="right"/>
            </w:pPr>
            <w:r w:rsidRPr="00197F7A">
              <w:rPr>
                <w:rFonts w:ascii="Calibri" w:hAnsi="Calibri"/>
              </w:rPr>
              <w:t>-24.000000</w:t>
            </w:r>
          </w:p>
        </w:tc>
        <w:tc>
          <w:tcPr>
            <w:tcW w:w="0" w:type="auto"/>
            <w:tcBorders>
              <w:top w:val="single" w:sz="0" w:space="0" w:color="D3D3D3"/>
              <w:left w:val="single" w:sz="0" w:space="0" w:color="D3D3D3"/>
              <w:bottom w:val="single" w:sz="0" w:space="0" w:color="D3D3D3"/>
              <w:right w:val="single" w:sz="0" w:space="0" w:color="D3D3D3"/>
            </w:tcBorders>
          </w:tcPr>
          <w:p w14:paraId="6E454715" w14:textId="77777777" w:rsidR="00D42B88" w:rsidRPr="00197F7A" w:rsidRDefault="00D42B88" w:rsidP="00543C1E">
            <w:pPr>
              <w:keepNext/>
              <w:spacing w:after="60"/>
              <w:jc w:val="right"/>
            </w:pPr>
            <w:r w:rsidRPr="00197F7A">
              <w:rPr>
                <w:rFonts w:ascii="Calibri" w:hAnsi="Calibri"/>
              </w:rPr>
              <w:t>-46.130054</w:t>
            </w:r>
          </w:p>
        </w:tc>
        <w:tc>
          <w:tcPr>
            <w:tcW w:w="0" w:type="auto"/>
            <w:tcBorders>
              <w:top w:val="single" w:sz="0" w:space="0" w:color="D3D3D3"/>
              <w:left w:val="single" w:sz="0" w:space="0" w:color="D3D3D3"/>
              <w:bottom w:val="single" w:sz="0" w:space="0" w:color="D3D3D3"/>
              <w:right w:val="single" w:sz="0" w:space="0" w:color="D3D3D3"/>
            </w:tcBorders>
          </w:tcPr>
          <w:p w14:paraId="72C4EAFC" w14:textId="77777777" w:rsidR="00D42B88" w:rsidRPr="00197F7A" w:rsidRDefault="00D42B88" w:rsidP="00543C1E">
            <w:pPr>
              <w:keepNext/>
              <w:spacing w:after="60"/>
              <w:jc w:val="right"/>
            </w:pPr>
            <w:r w:rsidRPr="00197F7A">
              <w:rPr>
                <w:rFonts w:ascii="Calibri" w:hAnsi="Calibri"/>
              </w:rPr>
              <w:t>-1.8699457</w:t>
            </w:r>
          </w:p>
        </w:tc>
        <w:tc>
          <w:tcPr>
            <w:tcW w:w="0" w:type="auto"/>
            <w:tcBorders>
              <w:top w:val="single" w:sz="0" w:space="0" w:color="D3D3D3"/>
              <w:left w:val="single" w:sz="0" w:space="0" w:color="D3D3D3"/>
              <w:bottom w:val="single" w:sz="0" w:space="0" w:color="D3D3D3"/>
              <w:right w:val="single" w:sz="0" w:space="0" w:color="D3D3D3"/>
            </w:tcBorders>
          </w:tcPr>
          <w:p w14:paraId="0777B738" w14:textId="77777777" w:rsidR="00D42B88" w:rsidRPr="00197F7A" w:rsidRDefault="00D42B88" w:rsidP="00543C1E">
            <w:pPr>
              <w:keepNext/>
              <w:spacing w:after="60"/>
            </w:pPr>
            <w:r w:rsidRPr="00197F7A">
              <w:rPr>
                <w:rFonts w:ascii="Calibri" w:hAnsi="Calibri"/>
              </w:rPr>
              <w:t>0.024 *</w:t>
            </w:r>
          </w:p>
        </w:tc>
      </w:tr>
      <w:tr w:rsidR="00D42B88" w:rsidRPr="00197F7A" w14:paraId="028D0EE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C431B4" w14:textId="77777777" w:rsidR="00D42B88" w:rsidRPr="00197F7A" w:rsidRDefault="00D42B88" w:rsidP="00543C1E">
            <w:pPr>
              <w:keepNext/>
              <w:spacing w:after="60"/>
            </w:pPr>
            <w:r w:rsidRPr="00197F7A">
              <w:rPr>
                <w:rFonts w:ascii="Calibri" w:hAnsi="Calibri"/>
              </w:rPr>
              <w:t>VAN-ATM</w:t>
            </w:r>
          </w:p>
        </w:tc>
        <w:tc>
          <w:tcPr>
            <w:tcW w:w="0" w:type="auto"/>
            <w:tcBorders>
              <w:top w:val="single" w:sz="0" w:space="0" w:color="D3D3D3"/>
              <w:left w:val="single" w:sz="0" w:space="0" w:color="D3D3D3"/>
              <w:bottom w:val="single" w:sz="0" w:space="0" w:color="D3D3D3"/>
              <w:right w:val="single" w:sz="0" w:space="0" w:color="D3D3D3"/>
            </w:tcBorders>
          </w:tcPr>
          <w:p w14:paraId="79B3BAE7" w14:textId="77777777" w:rsidR="00D42B88" w:rsidRPr="00197F7A" w:rsidRDefault="00D42B88" w:rsidP="00543C1E">
            <w:pPr>
              <w:keepNext/>
              <w:spacing w:after="60"/>
              <w:jc w:val="right"/>
            </w:pPr>
            <w:r w:rsidRPr="00197F7A">
              <w:rPr>
                <w:rFonts w:ascii="Calibri" w:hAnsi="Calibri"/>
              </w:rPr>
              <w:t>-13.714286</w:t>
            </w:r>
          </w:p>
        </w:tc>
        <w:tc>
          <w:tcPr>
            <w:tcW w:w="0" w:type="auto"/>
            <w:tcBorders>
              <w:top w:val="single" w:sz="0" w:space="0" w:color="D3D3D3"/>
              <w:left w:val="single" w:sz="0" w:space="0" w:color="D3D3D3"/>
              <w:bottom w:val="single" w:sz="0" w:space="0" w:color="D3D3D3"/>
              <w:right w:val="single" w:sz="0" w:space="0" w:color="D3D3D3"/>
            </w:tcBorders>
          </w:tcPr>
          <w:p w14:paraId="7F161B10" w14:textId="77777777" w:rsidR="00D42B88" w:rsidRPr="00197F7A" w:rsidRDefault="00D42B88" w:rsidP="00543C1E">
            <w:pPr>
              <w:keepNext/>
              <w:spacing w:after="60"/>
              <w:jc w:val="right"/>
            </w:pPr>
            <w:r w:rsidRPr="00197F7A">
              <w:rPr>
                <w:rFonts w:ascii="Calibri" w:hAnsi="Calibri"/>
              </w:rPr>
              <w:t>-25.543297</w:t>
            </w:r>
          </w:p>
        </w:tc>
        <w:tc>
          <w:tcPr>
            <w:tcW w:w="0" w:type="auto"/>
            <w:tcBorders>
              <w:top w:val="single" w:sz="0" w:space="0" w:color="D3D3D3"/>
              <w:left w:val="single" w:sz="0" w:space="0" w:color="D3D3D3"/>
              <w:bottom w:val="single" w:sz="0" w:space="0" w:color="D3D3D3"/>
              <w:right w:val="single" w:sz="0" w:space="0" w:color="D3D3D3"/>
            </w:tcBorders>
          </w:tcPr>
          <w:p w14:paraId="0E192B6D" w14:textId="77777777" w:rsidR="00D42B88" w:rsidRPr="00197F7A" w:rsidRDefault="00D42B88" w:rsidP="00543C1E">
            <w:pPr>
              <w:keepNext/>
              <w:spacing w:after="60"/>
              <w:jc w:val="right"/>
            </w:pPr>
            <w:r w:rsidRPr="00197F7A">
              <w:rPr>
                <w:rFonts w:ascii="Calibri" w:hAnsi="Calibri"/>
              </w:rPr>
              <w:t>-1.8852741</w:t>
            </w:r>
          </w:p>
        </w:tc>
        <w:tc>
          <w:tcPr>
            <w:tcW w:w="0" w:type="auto"/>
            <w:tcBorders>
              <w:top w:val="single" w:sz="0" w:space="0" w:color="D3D3D3"/>
              <w:left w:val="single" w:sz="0" w:space="0" w:color="D3D3D3"/>
              <w:bottom w:val="single" w:sz="0" w:space="0" w:color="D3D3D3"/>
              <w:right w:val="single" w:sz="0" w:space="0" w:color="D3D3D3"/>
            </w:tcBorders>
          </w:tcPr>
          <w:p w14:paraId="76A3BCC0" w14:textId="77777777" w:rsidR="00D42B88" w:rsidRPr="00197F7A" w:rsidRDefault="00D42B88" w:rsidP="00543C1E">
            <w:pPr>
              <w:keepNext/>
              <w:spacing w:after="60"/>
            </w:pPr>
            <w:r w:rsidRPr="00197F7A">
              <w:rPr>
                <w:rFonts w:ascii="Calibri" w:hAnsi="Calibri"/>
              </w:rPr>
              <w:t>0.012 *</w:t>
            </w:r>
          </w:p>
        </w:tc>
      </w:tr>
      <w:tr w:rsidR="00D42B88" w:rsidRPr="00197F7A" w14:paraId="0E84B0E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80B4C3" w14:textId="77777777" w:rsidR="00D42B88" w:rsidRPr="00197F7A" w:rsidRDefault="00D42B88" w:rsidP="00543C1E">
            <w:pPr>
              <w:keepNext/>
              <w:spacing w:after="60"/>
            </w:pPr>
            <w:r w:rsidRPr="00197F7A">
              <w:rPr>
                <w:rFonts w:ascii="Calibri" w:hAnsi="Calibri"/>
              </w:rPr>
              <w:t>VAN-CRO</w:t>
            </w:r>
          </w:p>
        </w:tc>
        <w:tc>
          <w:tcPr>
            <w:tcW w:w="0" w:type="auto"/>
            <w:tcBorders>
              <w:top w:val="single" w:sz="0" w:space="0" w:color="D3D3D3"/>
              <w:left w:val="single" w:sz="0" w:space="0" w:color="D3D3D3"/>
              <w:bottom w:val="single" w:sz="0" w:space="0" w:color="D3D3D3"/>
              <w:right w:val="single" w:sz="0" w:space="0" w:color="D3D3D3"/>
            </w:tcBorders>
          </w:tcPr>
          <w:p w14:paraId="7CA393AD" w14:textId="77777777" w:rsidR="00D42B88" w:rsidRPr="00197F7A" w:rsidRDefault="00D42B88" w:rsidP="00543C1E">
            <w:pPr>
              <w:keepNext/>
              <w:spacing w:after="60"/>
              <w:jc w:val="right"/>
            </w:pPr>
            <w:r w:rsidRPr="00197F7A">
              <w:rPr>
                <w:rFonts w:ascii="Calibri" w:hAnsi="Calibri"/>
              </w:rPr>
              <w:t>-16.375000</w:t>
            </w:r>
          </w:p>
        </w:tc>
        <w:tc>
          <w:tcPr>
            <w:tcW w:w="0" w:type="auto"/>
            <w:tcBorders>
              <w:top w:val="single" w:sz="0" w:space="0" w:color="D3D3D3"/>
              <w:left w:val="single" w:sz="0" w:space="0" w:color="D3D3D3"/>
              <w:bottom w:val="single" w:sz="0" w:space="0" w:color="D3D3D3"/>
              <w:right w:val="single" w:sz="0" w:space="0" w:color="D3D3D3"/>
            </w:tcBorders>
          </w:tcPr>
          <w:p w14:paraId="2A6547EA" w14:textId="77777777" w:rsidR="00D42B88" w:rsidRPr="00197F7A" w:rsidRDefault="00D42B88" w:rsidP="00543C1E">
            <w:pPr>
              <w:keepNext/>
              <w:spacing w:after="60"/>
              <w:jc w:val="right"/>
            </w:pPr>
            <w:r w:rsidRPr="00197F7A">
              <w:rPr>
                <w:rFonts w:ascii="Calibri" w:hAnsi="Calibri"/>
              </w:rPr>
              <w:t>-27.891845</w:t>
            </w:r>
          </w:p>
        </w:tc>
        <w:tc>
          <w:tcPr>
            <w:tcW w:w="0" w:type="auto"/>
            <w:tcBorders>
              <w:top w:val="single" w:sz="0" w:space="0" w:color="D3D3D3"/>
              <w:left w:val="single" w:sz="0" w:space="0" w:color="D3D3D3"/>
              <w:bottom w:val="single" w:sz="0" w:space="0" w:color="D3D3D3"/>
              <w:right w:val="single" w:sz="0" w:space="0" w:color="D3D3D3"/>
            </w:tcBorders>
          </w:tcPr>
          <w:p w14:paraId="0A849D6C" w14:textId="77777777" w:rsidR="00D42B88" w:rsidRPr="00197F7A" w:rsidRDefault="00D42B88" w:rsidP="00543C1E">
            <w:pPr>
              <w:keepNext/>
              <w:spacing w:after="60"/>
              <w:jc w:val="right"/>
            </w:pPr>
            <w:r w:rsidRPr="00197F7A">
              <w:rPr>
                <w:rFonts w:ascii="Calibri" w:hAnsi="Calibri"/>
              </w:rPr>
              <w:t>-4.8581546</w:t>
            </w:r>
          </w:p>
        </w:tc>
        <w:tc>
          <w:tcPr>
            <w:tcW w:w="0" w:type="auto"/>
            <w:tcBorders>
              <w:top w:val="single" w:sz="0" w:space="0" w:color="D3D3D3"/>
              <w:left w:val="single" w:sz="0" w:space="0" w:color="D3D3D3"/>
              <w:bottom w:val="single" w:sz="0" w:space="0" w:color="D3D3D3"/>
              <w:right w:val="single" w:sz="0" w:space="0" w:color="D3D3D3"/>
            </w:tcBorders>
          </w:tcPr>
          <w:p w14:paraId="1C9801AB" w14:textId="77777777" w:rsidR="00D42B88" w:rsidRPr="00197F7A" w:rsidRDefault="00D42B88" w:rsidP="00543C1E">
            <w:pPr>
              <w:keepNext/>
              <w:spacing w:after="60"/>
            </w:pPr>
            <w:r w:rsidRPr="00197F7A">
              <w:rPr>
                <w:rFonts w:ascii="Calibri" w:hAnsi="Calibri"/>
              </w:rPr>
              <w:t>&lt; 0.001 ***</w:t>
            </w:r>
          </w:p>
        </w:tc>
      </w:tr>
      <w:tr w:rsidR="00D42B88" w:rsidRPr="00197F7A" w14:paraId="2AA4D191" w14:textId="77777777" w:rsidTr="00543C1E">
        <w:trPr>
          <w:cantSplit/>
          <w:jc w:val="center"/>
        </w:trPr>
        <w:tc>
          <w:tcPr>
            <w:tcW w:w="0" w:type="auto"/>
            <w:gridSpan w:val="5"/>
          </w:tcPr>
          <w:p w14:paraId="13832EBD" w14:textId="77777777" w:rsidR="00D42B88" w:rsidRPr="00197F7A" w:rsidRDefault="00D42B88" w:rsidP="00543C1E">
            <w:pPr>
              <w:keepNext/>
              <w:spacing w:after="60"/>
            </w:pPr>
            <w:r w:rsidRPr="00197F7A">
              <w:rPr>
                <w:rFonts w:ascii="Calibri" w:hAnsi="Calibri"/>
                <w:i/>
                <w:vertAlign w:val="superscript"/>
              </w:rPr>
              <w:t>1</w:t>
            </w:r>
            <w:r w:rsidRPr="00197F7A">
              <w:rPr>
                <w:rFonts w:ascii="Calibri" w:hAnsi="Calibri"/>
              </w:rPr>
              <w:t>Significance codes: *** p &lt; 0.001; ** p &lt; 0.01; * p &lt; 0.05</w:t>
            </w:r>
          </w:p>
        </w:tc>
      </w:tr>
    </w:tbl>
    <w:p w14:paraId="28BFCF37" w14:textId="00F7D686" w:rsidR="00602208" w:rsidRPr="005142ED" w:rsidRDefault="005142ED" w:rsidP="00657695">
      <w:pPr>
        <w:pStyle w:val="BodyText"/>
        <w:rPr>
          <w:b/>
          <w:bCs/>
        </w:rPr>
      </w:pPr>
      <w:proofErr w:type="spellStart"/>
      <w:r w:rsidRPr="005142ED">
        <w:rPr>
          <w:b/>
          <w:bCs/>
        </w:rPr>
        <w:t>Eample</w:t>
      </w:r>
      <w:proofErr w:type="spellEnd"/>
      <w:r w:rsidRPr="005142ED">
        <w:rPr>
          <w:b/>
          <w:bCs/>
        </w:rPr>
        <w:t xml:space="preserve"> results:</w:t>
      </w:r>
    </w:p>
    <w:p w14:paraId="5D75AFE3" w14:textId="77777777" w:rsidR="005142ED" w:rsidRPr="005142ED" w:rsidRDefault="005142ED" w:rsidP="005142ED">
      <w:pPr>
        <w:pStyle w:val="BodyText"/>
      </w:pPr>
      <w:r w:rsidRPr="005142ED">
        <w:t>The comparison between Tigecycline (TGC) and Sulfamethoxazole-Trimethoprim (SXT) reveals a statistically significant difference in resistance levels, with a mean difference of 10.36 (95% CI: 1.84 to 18.87) and an adjusted p-value of 0.007. This indicates that TGC is significantly more effective than SXT in inhibiting microbial growth. The confidence interval does not include zero, further confirming the significance of the result.</w:t>
      </w:r>
    </w:p>
    <w:p w14:paraId="06E987C9" w14:textId="77777777" w:rsidR="005142ED" w:rsidRPr="005142ED" w:rsidRDefault="005142ED" w:rsidP="005142ED">
      <w:pPr>
        <w:pStyle w:val="BodyText"/>
        <w:rPr>
          <w:b/>
          <w:bCs/>
        </w:rPr>
      </w:pPr>
      <w:r w:rsidRPr="005142ED">
        <w:rPr>
          <w:b/>
          <w:bCs/>
        </w:rPr>
        <w:t>Discussion</w:t>
      </w:r>
    </w:p>
    <w:p w14:paraId="3968BC65" w14:textId="480AE836" w:rsidR="005142ED" w:rsidRPr="005142ED" w:rsidRDefault="005142ED" w:rsidP="005142ED">
      <w:pPr>
        <w:pStyle w:val="BodyText"/>
      </w:pPr>
      <w:r w:rsidRPr="005142ED">
        <w:t>The results suggest that TGC is a better option than SXT for treating infections where both antibiotics are viable choices, particularly in cases where resistance is a concern. This finding has clinical implications, as it highlights the superior efficacy of TGC, which could influence treatment guidelines and antibiotic selection. From a public health perspective, prioritizing the use of TGC over SXT in appropriate scenarios could help mitigate resistance development and improve patient outcomes. Further research is needed to explore whether this pattern holds across different microbial strains and infection types, ensuring broader applicability of these findings.</w:t>
      </w:r>
    </w:p>
    <w:p w14:paraId="0C33ECE0" w14:textId="22A30AC1" w:rsidR="005142ED" w:rsidRDefault="005142ED" w:rsidP="00657695">
      <w:pPr>
        <w:pStyle w:val="BodyText"/>
        <w:rPr>
          <w:b/>
          <w:bCs/>
        </w:rPr>
      </w:pPr>
      <w:r w:rsidRPr="005142ED">
        <w:rPr>
          <w:b/>
          <w:bCs/>
        </w:rPr>
        <w:t>Then the interaction</w:t>
      </w:r>
    </w:p>
    <w:tbl>
      <w:tblPr>
        <w:tblStyle w:val="Table"/>
        <w:tblW w:w="0" w:type="auto"/>
        <w:jc w:val="center"/>
        <w:tblCellMar>
          <w:left w:w="60" w:type="dxa"/>
          <w:right w:w="60" w:type="dxa"/>
        </w:tblCellMar>
        <w:tblLook w:val="0000" w:firstRow="0" w:lastRow="0" w:firstColumn="0" w:lastColumn="0" w:noHBand="0" w:noVBand="0"/>
      </w:tblPr>
      <w:tblGrid>
        <w:gridCol w:w="3814"/>
        <w:gridCol w:w="1054"/>
        <w:gridCol w:w="1358"/>
        <w:gridCol w:w="1180"/>
        <w:gridCol w:w="1802"/>
      </w:tblGrid>
      <w:tr w:rsidR="0000455B" w:rsidRPr="0000455B" w14:paraId="3158BECE"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61B62586" w14:textId="77777777" w:rsidR="0000455B" w:rsidRPr="0000455B" w:rsidRDefault="0000455B" w:rsidP="00543C1E">
            <w:pPr>
              <w:keepNext/>
              <w:spacing w:after="60"/>
              <w:rPr>
                <w:sz w:val="22"/>
                <w:szCs w:val="22"/>
              </w:rPr>
            </w:pPr>
            <w:r w:rsidRPr="0000455B">
              <w:rPr>
                <w:rFonts w:ascii="Calibri" w:hAnsi="Calibri"/>
                <w:sz w:val="22"/>
                <w:szCs w:val="22"/>
              </w:rPr>
              <w:lastRenderedPageBreak/>
              <w:t>Comparison</w:t>
            </w:r>
          </w:p>
        </w:tc>
        <w:tc>
          <w:tcPr>
            <w:tcW w:w="0" w:type="auto"/>
            <w:tcBorders>
              <w:top w:val="single" w:sz="16" w:space="0" w:color="D3D3D3"/>
              <w:bottom w:val="single" w:sz="16" w:space="0" w:color="D3D3D3"/>
            </w:tcBorders>
          </w:tcPr>
          <w:p w14:paraId="23CA818A" w14:textId="77777777" w:rsidR="0000455B" w:rsidRPr="0000455B" w:rsidRDefault="0000455B" w:rsidP="00543C1E">
            <w:pPr>
              <w:keepNext/>
              <w:spacing w:after="60"/>
              <w:jc w:val="right"/>
              <w:rPr>
                <w:sz w:val="22"/>
                <w:szCs w:val="22"/>
              </w:rPr>
            </w:pPr>
            <w:r w:rsidRPr="0000455B">
              <w:rPr>
                <w:rFonts w:ascii="Calibri" w:hAnsi="Calibri"/>
                <w:sz w:val="22"/>
                <w:szCs w:val="22"/>
              </w:rPr>
              <w:t>Difference</w:t>
            </w:r>
          </w:p>
        </w:tc>
        <w:tc>
          <w:tcPr>
            <w:tcW w:w="0" w:type="auto"/>
            <w:tcBorders>
              <w:top w:val="single" w:sz="16" w:space="0" w:color="D3D3D3"/>
              <w:bottom w:val="single" w:sz="16" w:space="0" w:color="D3D3D3"/>
            </w:tcBorders>
          </w:tcPr>
          <w:p w14:paraId="2AD84847" w14:textId="77777777" w:rsidR="0000455B" w:rsidRPr="0000455B" w:rsidRDefault="0000455B" w:rsidP="00543C1E">
            <w:pPr>
              <w:keepNext/>
              <w:spacing w:after="60"/>
              <w:jc w:val="right"/>
              <w:rPr>
                <w:sz w:val="22"/>
                <w:szCs w:val="22"/>
              </w:rPr>
            </w:pPr>
            <w:proofErr w:type="spellStart"/>
            <w:r w:rsidRPr="0000455B">
              <w:rPr>
                <w:rFonts w:ascii="Calibri" w:hAnsi="Calibri"/>
                <w:sz w:val="22"/>
                <w:szCs w:val="22"/>
              </w:rPr>
              <w:t>Lower_CI</w:t>
            </w:r>
            <w:proofErr w:type="spellEnd"/>
          </w:p>
        </w:tc>
        <w:tc>
          <w:tcPr>
            <w:tcW w:w="0" w:type="auto"/>
            <w:tcBorders>
              <w:top w:val="single" w:sz="16" w:space="0" w:color="D3D3D3"/>
              <w:bottom w:val="single" w:sz="16" w:space="0" w:color="D3D3D3"/>
            </w:tcBorders>
          </w:tcPr>
          <w:p w14:paraId="465987A9" w14:textId="77777777" w:rsidR="0000455B" w:rsidRPr="0000455B" w:rsidRDefault="0000455B" w:rsidP="00543C1E">
            <w:pPr>
              <w:keepNext/>
              <w:spacing w:after="60"/>
              <w:jc w:val="right"/>
              <w:rPr>
                <w:sz w:val="22"/>
                <w:szCs w:val="22"/>
              </w:rPr>
            </w:pPr>
            <w:proofErr w:type="spellStart"/>
            <w:r w:rsidRPr="0000455B">
              <w:rPr>
                <w:rFonts w:ascii="Calibri" w:hAnsi="Calibri"/>
                <w:sz w:val="22"/>
                <w:szCs w:val="22"/>
              </w:rPr>
              <w:t>Upper_CI</w:t>
            </w:r>
            <w:proofErr w:type="spellEnd"/>
          </w:p>
        </w:tc>
        <w:tc>
          <w:tcPr>
            <w:tcW w:w="0" w:type="auto"/>
            <w:tcBorders>
              <w:top w:val="single" w:sz="16" w:space="0" w:color="D3D3D3"/>
              <w:bottom w:val="single" w:sz="16" w:space="0" w:color="D3D3D3"/>
              <w:right w:val="single" w:sz="0" w:space="0" w:color="D3D3D3"/>
            </w:tcBorders>
          </w:tcPr>
          <w:p w14:paraId="73B63D40" w14:textId="77777777" w:rsidR="0000455B" w:rsidRPr="0000455B" w:rsidRDefault="0000455B" w:rsidP="00543C1E">
            <w:pPr>
              <w:keepNext/>
              <w:spacing w:after="60"/>
              <w:jc w:val="right"/>
              <w:rPr>
                <w:sz w:val="22"/>
                <w:szCs w:val="22"/>
              </w:rPr>
            </w:pPr>
            <w:r w:rsidRPr="0000455B">
              <w:rPr>
                <w:rFonts w:ascii="Calibri" w:hAnsi="Calibri"/>
                <w:sz w:val="22"/>
                <w:szCs w:val="22"/>
              </w:rPr>
              <w:t>Adjusted_p_value</w:t>
            </w:r>
            <w:r w:rsidRPr="0000455B">
              <w:rPr>
                <w:rFonts w:ascii="Calibri" w:hAnsi="Calibri"/>
                <w:i/>
                <w:sz w:val="22"/>
                <w:szCs w:val="22"/>
                <w:vertAlign w:val="superscript"/>
              </w:rPr>
              <w:t>1</w:t>
            </w:r>
          </w:p>
        </w:tc>
      </w:tr>
      <w:tr w:rsidR="0000455B" w:rsidRPr="0000455B" w14:paraId="29043CF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9CB6BC" w14:textId="77777777" w:rsidR="0000455B" w:rsidRPr="0000455B" w:rsidRDefault="0000455B" w:rsidP="00543C1E">
            <w:pPr>
              <w:keepNext/>
              <w:spacing w:after="60"/>
              <w:rPr>
                <w:sz w:val="22"/>
                <w:szCs w:val="22"/>
              </w:rPr>
            </w:pPr>
            <w:proofErr w:type="spellStart"/>
            <w:r w:rsidRPr="0000455B">
              <w:rPr>
                <w:rFonts w:ascii="Calibri" w:hAnsi="Calibri"/>
                <w:sz w:val="22"/>
                <w:szCs w:val="22"/>
              </w:rPr>
              <w:t>CIP:Chicken</w:t>
            </w:r>
            <w:proofErr w:type="spellEnd"/>
            <w:r w:rsidRPr="0000455B">
              <w:rPr>
                <w:rFonts w:ascii="Calibri" w:hAnsi="Calibri"/>
                <w:sz w:val="22"/>
                <w:szCs w:val="22"/>
              </w:rPr>
              <w:t xml:space="preserve"> </w:t>
            </w:r>
            <w:proofErr w:type="spellStart"/>
            <w:r w:rsidRPr="0000455B">
              <w:rPr>
                <w:rFonts w:ascii="Calibri" w:hAnsi="Calibri"/>
                <w:sz w:val="22"/>
                <w:szCs w:val="22"/>
              </w:rPr>
              <w:t>manure-SXT:Chicken</w:t>
            </w:r>
            <w:proofErr w:type="spellEnd"/>
            <w:r w:rsidRPr="0000455B">
              <w:rPr>
                <w:rFonts w:ascii="Calibri" w:hAnsi="Calibri"/>
                <w:sz w:val="22"/>
                <w:szCs w:val="22"/>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7B1B123A" w14:textId="77777777" w:rsidR="0000455B" w:rsidRPr="0000455B" w:rsidRDefault="0000455B" w:rsidP="00543C1E">
            <w:pPr>
              <w:keepNext/>
              <w:spacing w:after="60"/>
              <w:jc w:val="right"/>
              <w:rPr>
                <w:sz w:val="22"/>
                <w:szCs w:val="22"/>
              </w:rPr>
            </w:pPr>
            <w:r w:rsidRPr="0000455B">
              <w:rPr>
                <w:rFonts w:ascii="Calibri" w:hAnsi="Calibri"/>
                <w:sz w:val="22"/>
                <w:szCs w:val="22"/>
              </w:rPr>
              <w:t>25.00000</w:t>
            </w:r>
          </w:p>
        </w:tc>
        <w:tc>
          <w:tcPr>
            <w:tcW w:w="0" w:type="auto"/>
            <w:tcBorders>
              <w:top w:val="single" w:sz="0" w:space="0" w:color="D3D3D3"/>
              <w:left w:val="single" w:sz="0" w:space="0" w:color="D3D3D3"/>
              <w:bottom w:val="single" w:sz="0" w:space="0" w:color="D3D3D3"/>
              <w:right w:val="single" w:sz="0" w:space="0" w:color="D3D3D3"/>
            </w:tcBorders>
          </w:tcPr>
          <w:p w14:paraId="5897234B" w14:textId="77777777" w:rsidR="0000455B" w:rsidRPr="0000455B" w:rsidRDefault="0000455B" w:rsidP="00543C1E">
            <w:pPr>
              <w:keepNext/>
              <w:spacing w:after="60"/>
              <w:jc w:val="right"/>
              <w:rPr>
                <w:sz w:val="22"/>
                <w:szCs w:val="22"/>
              </w:rPr>
            </w:pPr>
            <w:r w:rsidRPr="0000455B">
              <w:rPr>
                <w:rFonts w:ascii="Calibri" w:hAnsi="Calibri"/>
                <w:sz w:val="22"/>
                <w:szCs w:val="22"/>
              </w:rPr>
              <w:t>0.24509436</w:t>
            </w:r>
          </w:p>
        </w:tc>
        <w:tc>
          <w:tcPr>
            <w:tcW w:w="0" w:type="auto"/>
            <w:tcBorders>
              <w:top w:val="single" w:sz="0" w:space="0" w:color="D3D3D3"/>
              <w:left w:val="single" w:sz="0" w:space="0" w:color="D3D3D3"/>
              <w:bottom w:val="single" w:sz="0" w:space="0" w:color="D3D3D3"/>
              <w:right w:val="single" w:sz="0" w:space="0" w:color="D3D3D3"/>
            </w:tcBorders>
          </w:tcPr>
          <w:p w14:paraId="3931E790" w14:textId="77777777" w:rsidR="0000455B" w:rsidRPr="0000455B" w:rsidRDefault="0000455B" w:rsidP="00543C1E">
            <w:pPr>
              <w:keepNext/>
              <w:spacing w:after="60"/>
              <w:jc w:val="right"/>
              <w:rPr>
                <w:sz w:val="22"/>
                <w:szCs w:val="22"/>
              </w:rPr>
            </w:pPr>
            <w:r w:rsidRPr="0000455B">
              <w:rPr>
                <w:rFonts w:ascii="Calibri" w:hAnsi="Calibri"/>
                <w:sz w:val="22"/>
                <w:szCs w:val="22"/>
              </w:rPr>
              <w:t>49.7549056</w:t>
            </w:r>
          </w:p>
        </w:tc>
        <w:tc>
          <w:tcPr>
            <w:tcW w:w="0" w:type="auto"/>
            <w:tcBorders>
              <w:top w:val="single" w:sz="0" w:space="0" w:color="D3D3D3"/>
              <w:left w:val="single" w:sz="0" w:space="0" w:color="D3D3D3"/>
              <w:bottom w:val="single" w:sz="0" w:space="0" w:color="D3D3D3"/>
              <w:right w:val="single" w:sz="0" w:space="0" w:color="D3D3D3"/>
            </w:tcBorders>
          </w:tcPr>
          <w:p w14:paraId="4A8D47B1" w14:textId="77777777" w:rsidR="0000455B" w:rsidRPr="0000455B" w:rsidRDefault="0000455B" w:rsidP="00543C1E">
            <w:pPr>
              <w:keepNext/>
              <w:spacing w:after="60"/>
              <w:jc w:val="right"/>
              <w:rPr>
                <w:sz w:val="22"/>
                <w:szCs w:val="22"/>
              </w:rPr>
            </w:pPr>
            <w:r w:rsidRPr="0000455B">
              <w:rPr>
                <w:rFonts w:ascii="Calibri" w:hAnsi="Calibri"/>
                <w:sz w:val="22"/>
                <w:szCs w:val="22"/>
              </w:rPr>
              <w:t>0.044 *</w:t>
            </w:r>
          </w:p>
        </w:tc>
      </w:tr>
      <w:tr w:rsidR="0000455B" w:rsidRPr="0000455B" w14:paraId="1747238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A3F6F9" w14:textId="77777777" w:rsidR="0000455B" w:rsidRPr="0000455B" w:rsidRDefault="0000455B" w:rsidP="00543C1E">
            <w:pPr>
              <w:keepNext/>
              <w:spacing w:after="60"/>
              <w:rPr>
                <w:sz w:val="22"/>
                <w:szCs w:val="22"/>
              </w:rPr>
            </w:pPr>
            <w:proofErr w:type="spellStart"/>
            <w:r w:rsidRPr="0000455B">
              <w:rPr>
                <w:rFonts w:ascii="Calibri" w:hAnsi="Calibri"/>
                <w:sz w:val="22"/>
                <w:szCs w:val="22"/>
              </w:rPr>
              <w:t>CIP:Pig</w:t>
            </w:r>
            <w:proofErr w:type="spellEnd"/>
            <w:r w:rsidRPr="0000455B">
              <w:rPr>
                <w:rFonts w:ascii="Calibri" w:hAnsi="Calibri"/>
                <w:sz w:val="22"/>
                <w:szCs w:val="22"/>
              </w:rPr>
              <w:t xml:space="preserve"> </w:t>
            </w:r>
            <w:proofErr w:type="spellStart"/>
            <w:r w:rsidRPr="0000455B">
              <w:rPr>
                <w:rFonts w:ascii="Calibri" w:hAnsi="Calibri"/>
                <w:sz w:val="22"/>
                <w:szCs w:val="22"/>
              </w:rPr>
              <w:t>manure-SXT:Chicken</w:t>
            </w:r>
            <w:proofErr w:type="spellEnd"/>
            <w:r w:rsidRPr="0000455B">
              <w:rPr>
                <w:rFonts w:ascii="Calibri" w:hAnsi="Calibri"/>
                <w:sz w:val="22"/>
                <w:szCs w:val="22"/>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0746721F" w14:textId="77777777" w:rsidR="0000455B" w:rsidRPr="0000455B" w:rsidRDefault="0000455B" w:rsidP="00543C1E">
            <w:pPr>
              <w:keepNext/>
              <w:spacing w:after="60"/>
              <w:jc w:val="right"/>
              <w:rPr>
                <w:sz w:val="22"/>
                <w:szCs w:val="22"/>
              </w:rPr>
            </w:pPr>
            <w:r w:rsidRPr="0000455B">
              <w:rPr>
                <w:rFonts w:ascii="Calibri" w:hAnsi="Calibri"/>
                <w:sz w:val="22"/>
                <w:szCs w:val="22"/>
              </w:rPr>
              <w:t>23.50000</w:t>
            </w:r>
          </w:p>
        </w:tc>
        <w:tc>
          <w:tcPr>
            <w:tcW w:w="0" w:type="auto"/>
            <w:tcBorders>
              <w:top w:val="single" w:sz="0" w:space="0" w:color="D3D3D3"/>
              <w:left w:val="single" w:sz="0" w:space="0" w:color="D3D3D3"/>
              <w:bottom w:val="single" w:sz="0" w:space="0" w:color="D3D3D3"/>
              <w:right w:val="single" w:sz="0" w:space="0" w:color="D3D3D3"/>
            </w:tcBorders>
          </w:tcPr>
          <w:p w14:paraId="3494C390" w14:textId="77777777" w:rsidR="0000455B" w:rsidRPr="0000455B" w:rsidRDefault="0000455B" w:rsidP="00543C1E">
            <w:pPr>
              <w:keepNext/>
              <w:spacing w:after="60"/>
              <w:jc w:val="right"/>
              <w:rPr>
                <w:sz w:val="22"/>
                <w:szCs w:val="22"/>
              </w:rPr>
            </w:pPr>
            <w:r w:rsidRPr="0000455B">
              <w:rPr>
                <w:rFonts w:ascii="Calibri" w:hAnsi="Calibri"/>
                <w:sz w:val="22"/>
                <w:szCs w:val="22"/>
              </w:rPr>
              <w:t>0.01543447</w:t>
            </w:r>
          </w:p>
        </w:tc>
        <w:tc>
          <w:tcPr>
            <w:tcW w:w="0" w:type="auto"/>
            <w:tcBorders>
              <w:top w:val="single" w:sz="0" w:space="0" w:color="D3D3D3"/>
              <w:left w:val="single" w:sz="0" w:space="0" w:color="D3D3D3"/>
              <w:bottom w:val="single" w:sz="0" w:space="0" w:color="D3D3D3"/>
              <w:right w:val="single" w:sz="0" w:space="0" w:color="D3D3D3"/>
            </w:tcBorders>
          </w:tcPr>
          <w:p w14:paraId="4A1F3CE9" w14:textId="77777777" w:rsidR="0000455B" w:rsidRPr="0000455B" w:rsidRDefault="0000455B" w:rsidP="00543C1E">
            <w:pPr>
              <w:keepNext/>
              <w:spacing w:after="60"/>
              <w:jc w:val="right"/>
              <w:rPr>
                <w:sz w:val="22"/>
                <w:szCs w:val="22"/>
              </w:rPr>
            </w:pPr>
            <w:r w:rsidRPr="0000455B">
              <w:rPr>
                <w:rFonts w:ascii="Calibri" w:hAnsi="Calibri"/>
                <w:sz w:val="22"/>
                <w:szCs w:val="22"/>
              </w:rPr>
              <w:t>46.9845655</w:t>
            </w:r>
          </w:p>
        </w:tc>
        <w:tc>
          <w:tcPr>
            <w:tcW w:w="0" w:type="auto"/>
            <w:tcBorders>
              <w:top w:val="single" w:sz="0" w:space="0" w:color="D3D3D3"/>
              <w:left w:val="single" w:sz="0" w:space="0" w:color="D3D3D3"/>
              <w:bottom w:val="single" w:sz="0" w:space="0" w:color="D3D3D3"/>
              <w:right w:val="single" w:sz="0" w:space="0" w:color="D3D3D3"/>
            </w:tcBorders>
          </w:tcPr>
          <w:p w14:paraId="2B708911" w14:textId="77777777" w:rsidR="0000455B" w:rsidRPr="0000455B" w:rsidRDefault="0000455B" w:rsidP="00543C1E">
            <w:pPr>
              <w:keepNext/>
              <w:spacing w:after="60"/>
              <w:jc w:val="right"/>
              <w:rPr>
                <w:sz w:val="22"/>
                <w:szCs w:val="22"/>
              </w:rPr>
            </w:pPr>
            <w:r w:rsidRPr="0000455B">
              <w:rPr>
                <w:rFonts w:ascii="Calibri" w:hAnsi="Calibri"/>
                <w:sz w:val="22"/>
                <w:szCs w:val="22"/>
              </w:rPr>
              <w:t>0.05 *</w:t>
            </w:r>
          </w:p>
        </w:tc>
      </w:tr>
      <w:tr w:rsidR="0000455B" w:rsidRPr="0000455B" w14:paraId="39B26C5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2A970F" w14:textId="77777777" w:rsidR="0000455B" w:rsidRPr="0000455B" w:rsidRDefault="0000455B" w:rsidP="00543C1E">
            <w:pPr>
              <w:keepNext/>
              <w:spacing w:after="60"/>
              <w:rPr>
                <w:sz w:val="22"/>
                <w:szCs w:val="22"/>
              </w:rPr>
            </w:pPr>
            <w:proofErr w:type="spellStart"/>
            <w:r w:rsidRPr="0000455B">
              <w:rPr>
                <w:rFonts w:ascii="Calibri" w:hAnsi="Calibri"/>
                <w:sz w:val="22"/>
                <w:szCs w:val="22"/>
              </w:rPr>
              <w:t>SXT:Home</w:t>
            </w:r>
            <w:proofErr w:type="spellEnd"/>
            <w:r w:rsidRPr="0000455B">
              <w:rPr>
                <w:rFonts w:ascii="Calibri" w:hAnsi="Calibri"/>
                <w:sz w:val="22"/>
                <w:szCs w:val="22"/>
              </w:rPr>
              <w:t xml:space="preserve"> </w:t>
            </w:r>
            <w:proofErr w:type="spellStart"/>
            <w:r w:rsidRPr="0000455B">
              <w:rPr>
                <w:rFonts w:ascii="Calibri" w:hAnsi="Calibri"/>
                <w:sz w:val="22"/>
                <w:szCs w:val="22"/>
              </w:rPr>
              <w:t>soil-CIP:Chicken</w:t>
            </w:r>
            <w:proofErr w:type="spellEnd"/>
            <w:r w:rsidRPr="0000455B">
              <w:rPr>
                <w:rFonts w:ascii="Calibri" w:hAnsi="Calibri"/>
                <w:sz w:val="22"/>
                <w:szCs w:val="22"/>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3FF1E9F3" w14:textId="77777777" w:rsidR="0000455B" w:rsidRPr="0000455B" w:rsidRDefault="0000455B" w:rsidP="00543C1E">
            <w:pPr>
              <w:keepNext/>
              <w:spacing w:after="60"/>
              <w:jc w:val="right"/>
              <w:rPr>
                <w:sz w:val="22"/>
                <w:szCs w:val="22"/>
              </w:rPr>
            </w:pPr>
            <w:r w:rsidRPr="0000455B">
              <w:rPr>
                <w:rFonts w:ascii="Calibri" w:hAnsi="Calibri"/>
                <w:sz w:val="22"/>
                <w:szCs w:val="22"/>
              </w:rPr>
              <w:t>-25.00000</w:t>
            </w:r>
          </w:p>
        </w:tc>
        <w:tc>
          <w:tcPr>
            <w:tcW w:w="0" w:type="auto"/>
            <w:tcBorders>
              <w:top w:val="single" w:sz="0" w:space="0" w:color="D3D3D3"/>
              <w:left w:val="single" w:sz="0" w:space="0" w:color="D3D3D3"/>
              <w:bottom w:val="single" w:sz="0" w:space="0" w:color="D3D3D3"/>
              <w:right w:val="single" w:sz="0" w:space="0" w:color="D3D3D3"/>
            </w:tcBorders>
          </w:tcPr>
          <w:p w14:paraId="3EA8DE67" w14:textId="77777777" w:rsidR="0000455B" w:rsidRPr="0000455B" w:rsidRDefault="0000455B" w:rsidP="00543C1E">
            <w:pPr>
              <w:keepNext/>
              <w:spacing w:after="60"/>
              <w:jc w:val="right"/>
              <w:rPr>
                <w:sz w:val="22"/>
                <w:szCs w:val="22"/>
              </w:rPr>
            </w:pPr>
            <w:r w:rsidRPr="0000455B">
              <w:rPr>
                <w:rFonts w:ascii="Calibri" w:hAnsi="Calibri"/>
                <w:sz w:val="22"/>
                <w:szCs w:val="22"/>
              </w:rPr>
              <w:t>-49.75490564</w:t>
            </w:r>
          </w:p>
        </w:tc>
        <w:tc>
          <w:tcPr>
            <w:tcW w:w="0" w:type="auto"/>
            <w:tcBorders>
              <w:top w:val="single" w:sz="0" w:space="0" w:color="D3D3D3"/>
              <w:left w:val="single" w:sz="0" w:space="0" w:color="D3D3D3"/>
              <w:bottom w:val="single" w:sz="0" w:space="0" w:color="D3D3D3"/>
              <w:right w:val="single" w:sz="0" w:space="0" w:color="D3D3D3"/>
            </w:tcBorders>
          </w:tcPr>
          <w:p w14:paraId="6F68E810" w14:textId="77777777" w:rsidR="0000455B" w:rsidRPr="0000455B" w:rsidRDefault="0000455B" w:rsidP="00543C1E">
            <w:pPr>
              <w:keepNext/>
              <w:spacing w:after="60"/>
              <w:jc w:val="right"/>
              <w:rPr>
                <w:sz w:val="22"/>
                <w:szCs w:val="22"/>
              </w:rPr>
            </w:pPr>
            <w:r w:rsidRPr="0000455B">
              <w:rPr>
                <w:rFonts w:ascii="Calibri" w:hAnsi="Calibri"/>
                <w:sz w:val="22"/>
                <w:szCs w:val="22"/>
              </w:rPr>
              <w:t>-0.2450944</w:t>
            </w:r>
          </w:p>
        </w:tc>
        <w:tc>
          <w:tcPr>
            <w:tcW w:w="0" w:type="auto"/>
            <w:tcBorders>
              <w:top w:val="single" w:sz="0" w:space="0" w:color="D3D3D3"/>
              <w:left w:val="single" w:sz="0" w:space="0" w:color="D3D3D3"/>
              <w:bottom w:val="single" w:sz="0" w:space="0" w:color="D3D3D3"/>
              <w:right w:val="single" w:sz="0" w:space="0" w:color="D3D3D3"/>
            </w:tcBorders>
          </w:tcPr>
          <w:p w14:paraId="269B9511" w14:textId="77777777" w:rsidR="0000455B" w:rsidRPr="0000455B" w:rsidRDefault="0000455B" w:rsidP="00543C1E">
            <w:pPr>
              <w:keepNext/>
              <w:spacing w:after="60"/>
              <w:jc w:val="right"/>
              <w:rPr>
                <w:sz w:val="22"/>
                <w:szCs w:val="22"/>
              </w:rPr>
            </w:pPr>
            <w:r w:rsidRPr="0000455B">
              <w:rPr>
                <w:rFonts w:ascii="Calibri" w:hAnsi="Calibri"/>
                <w:sz w:val="22"/>
                <w:szCs w:val="22"/>
              </w:rPr>
              <w:t>0.044 *</w:t>
            </w:r>
          </w:p>
        </w:tc>
      </w:tr>
      <w:tr w:rsidR="0000455B" w:rsidRPr="0000455B" w14:paraId="082E40A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F3242B" w14:textId="77777777" w:rsidR="0000455B" w:rsidRPr="0000455B" w:rsidRDefault="0000455B" w:rsidP="00543C1E">
            <w:pPr>
              <w:keepNext/>
              <w:spacing w:after="60"/>
              <w:rPr>
                <w:sz w:val="22"/>
                <w:szCs w:val="22"/>
              </w:rPr>
            </w:pPr>
            <w:proofErr w:type="spellStart"/>
            <w:r w:rsidRPr="0000455B">
              <w:rPr>
                <w:rFonts w:ascii="Calibri" w:hAnsi="Calibri"/>
                <w:sz w:val="22"/>
                <w:szCs w:val="22"/>
              </w:rPr>
              <w:t>GM:Rape-CIP:Chicken</w:t>
            </w:r>
            <w:proofErr w:type="spellEnd"/>
            <w:r w:rsidRPr="0000455B">
              <w:rPr>
                <w:rFonts w:ascii="Calibri" w:hAnsi="Calibri"/>
                <w:sz w:val="22"/>
                <w:szCs w:val="22"/>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66BF41F0" w14:textId="77777777" w:rsidR="0000455B" w:rsidRPr="0000455B" w:rsidRDefault="0000455B" w:rsidP="00543C1E">
            <w:pPr>
              <w:keepNext/>
              <w:spacing w:after="60"/>
              <w:jc w:val="right"/>
              <w:rPr>
                <w:sz w:val="22"/>
                <w:szCs w:val="22"/>
              </w:rPr>
            </w:pPr>
            <w:r w:rsidRPr="0000455B">
              <w:rPr>
                <w:rFonts w:ascii="Calibri" w:hAnsi="Calibri"/>
                <w:sz w:val="22"/>
                <w:szCs w:val="22"/>
              </w:rPr>
              <w:t>-21.25000</w:t>
            </w:r>
          </w:p>
        </w:tc>
        <w:tc>
          <w:tcPr>
            <w:tcW w:w="0" w:type="auto"/>
            <w:tcBorders>
              <w:top w:val="single" w:sz="0" w:space="0" w:color="D3D3D3"/>
              <w:left w:val="single" w:sz="0" w:space="0" w:color="D3D3D3"/>
              <w:bottom w:val="single" w:sz="0" w:space="0" w:color="D3D3D3"/>
              <w:right w:val="single" w:sz="0" w:space="0" w:color="D3D3D3"/>
            </w:tcBorders>
          </w:tcPr>
          <w:p w14:paraId="5251767E" w14:textId="77777777" w:rsidR="0000455B" w:rsidRPr="0000455B" w:rsidRDefault="0000455B" w:rsidP="00543C1E">
            <w:pPr>
              <w:keepNext/>
              <w:spacing w:after="60"/>
              <w:jc w:val="right"/>
              <w:rPr>
                <w:sz w:val="22"/>
                <w:szCs w:val="22"/>
              </w:rPr>
            </w:pPr>
            <w:r w:rsidRPr="0000455B">
              <w:rPr>
                <w:rFonts w:ascii="Calibri" w:hAnsi="Calibri"/>
                <w:sz w:val="22"/>
                <w:szCs w:val="22"/>
              </w:rPr>
              <w:t>-41.96144001</w:t>
            </w:r>
          </w:p>
        </w:tc>
        <w:tc>
          <w:tcPr>
            <w:tcW w:w="0" w:type="auto"/>
            <w:tcBorders>
              <w:top w:val="single" w:sz="0" w:space="0" w:color="D3D3D3"/>
              <w:left w:val="single" w:sz="0" w:space="0" w:color="D3D3D3"/>
              <w:bottom w:val="single" w:sz="0" w:space="0" w:color="D3D3D3"/>
              <w:right w:val="single" w:sz="0" w:space="0" w:color="D3D3D3"/>
            </w:tcBorders>
          </w:tcPr>
          <w:p w14:paraId="1A3BA59B" w14:textId="77777777" w:rsidR="0000455B" w:rsidRPr="0000455B" w:rsidRDefault="0000455B" w:rsidP="00543C1E">
            <w:pPr>
              <w:keepNext/>
              <w:spacing w:after="60"/>
              <w:jc w:val="right"/>
              <w:rPr>
                <w:sz w:val="22"/>
                <w:szCs w:val="22"/>
              </w:rPr>
            </w:pPr>
            <w:r w:rsidRPr="0000455B">
              <w:rPr>
                <w:rFonts w:ascii="Calibri" w:hAnsi="Calibri"/>
                <w:sz w:val="22"/>
                <w:szCs w:val="22"/>
              </w:rPr>
              <w:t>-0.5385600</w:t>
            </w:r>
          </w:p>
        </w:tc>
        <w:tc>
          <w:tcPr>
            <w:tcW w:w="0" w:type="auto"/>
            <w:tcBorders>
              <w:top w:val="single" w:sz="0" w:space="0" w:color="D3D3D3"/>
              <w:left w:val="single" w:sz="0" w:space="0" w:color="D3D3D3"/>
              <w:bottom w:val="single" w:sz="0" w:space="0" w:color="D3D3D3"/>
              <w:right w:val="single" w:sz="0" w:space="0" w:color="D3D3D3"/>
            </w:tcBorders>
          </w:tcPr>
          <w:p w14:paraId="7D4CD903" w14:textId="77777777" w:rsidR="0000455B" w:rsidRPr="0000455B" w:rsidRDefault="0000455B" w:rsidP="00543C1E">
            <w:pPr>
              <w:keepNext/>
              <w:spacing w:after="60"/>
              <w:jc w:val="right"/>
              <w:rPr>
                <w:sz w:val="22"/>
                <w:szCs w:val="22"/>
              </w:rPr>
            </w:pPr>
            <w:r w:rsidRPr="0000455B">
              <w:rPr>
                <w:rFonts w:ascii="Calibri" w:hAnsi="Calibri"/>
                <w:sz w:val="22"/>
                <w:szCs w:val="22"/>
              </w:rPr>
              <w:t>0.037 *</w:t>
            </w:r>
          </w:p>
        </w:tc>
      </w:tr>
      <w:tr w:rsidR="0000455B" w:rsidRPr="0000455B" w14:paraId="242DBAB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73042E" w14:textId="77777777" w:rsidR="0000455B" w:rsidRPr="0000455B" w:rsidRDefault="0000455B" w:rsidP="00543C1E">
            <w:pPr>
              <w:keepNext/>
              <w:spacing w:after="60"/>
              <w:rPr>
                <w:sz w:val="22"/>
                <w:szCs w:val="22"/>
              </w:rPr>
            </w:pPr>
            <w:proofErr w:type="spellStart"/>
            <w:r w:rsidRPr="0000455B">
              <w:rPr>
                <w:rFonts w:ascii="Calibri" w:hAnsi="Calibri"/>
                <w:sz w:val="22"/>
                <w:szCs w:val="22"/>
              </w:rPr>
              <w:t>ATM:Rape-CIP:Chicken</w:t>
            </w:r>
            <w:proofErr w:type="spellEnd"/>
            <w:r w:rsidRPr="0000455B">
              <w:rPr>
                <w:rFonts w:ascii="Calibri" w:hAnsi="Calibri"/>
                <w:sz w:val="22"/>
                <w:szCs w:val="22"/>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64745DC8" w14:textId="77777777" w:rsidR="0000455B" w:rsidRPr="0000455B" w:rsidRDefault="0000455B" w:rsidP="00543C1E">
            <w:pPr>
              <w:keepNext/>
              <w:spacing w:after="60"/>
              <w:jc w:val="right"/>
              <w:rPr>
                <w:sz w:val="22"/>
                <w:szCs w:val="22"/>
              </w:rPr>
            </w:pPr>
            <w:r w:rsidRPr="0000455B">
              <w:rPr>
                <w:rFonts w:ascii="Calibri" w:hAnsi="Calibri"/>
                <w:sz w:val="22"/>
                <w:szCs w:val="22"/>
              </w:rPr>
              <w:t>-24.66667</w:t>
            </w:r>
          </w:p>
        </w:tc>
        <w:tc>
          <w:tcPr>
            <w:tcW w:w="0" w:type="auto"/>
            <w:tcBorders>
              <w:top w:val="single" w:sz="0" w:space="0" w:color="D3D3D3"/>
              <w:left w:val="single" w:sz="0" w:space="0" w:color="D3D3D3"/>
              <w:bottom w:val="single" w:sz="0" w:space="0" w:color="D3D3D3"/>
              <w:right w:val="single" w:sz="0" w:space="0" w:color="D3D3D3"/>
            </w:tcBorders>
          </w:tcPr>
          <w:p w14:paraId="5F3EB246" w14:textId="77777777" w:rsidR="0000455B" w:rsidRPr="0000455B" w:rsidRDefault="0000455B" w:rsidP="00543C1E">
            <w:pPr>
              <w:keepNext/>
              <w:spacing w:after="60"/>
              <w:jc w:val="right"/>
              <w:rPr>
                <w:sz w:val="22"/>
                <w:szCs w:val="22"/>
              </w:rPr>
            </w:pPr>
            <w:r w:rsidRPr="0000455B">
              <w:rPr>
                <w:rFonts w:ascii="Calibri" w:hAnsi="Calibri"/>
                <w:sz w:val="22"/>
                <w:szCs w:val="22"/>
              </w:rPr>
              <w:t>-46.80812739</w:t>
            </w:r>
          </w:p>
        </w:tc>
        <w:tc>
          <w:tcPr>
            <w:tcW w:w="0" w:type="auto"/>
            <w:tcBorders>
              <w:top w:val="single" w:sz="0" w:space="0" w:color="D3D3D3"/>
              <w:left w:val="single" w:sz="0" w:space="0" w:color="D3D3D3"/>
              <w:bottom w:val="single" w:sz="0" w:space="0" w:color="D3D3D3"/>
              <w:right w:val="single" w:sz="0" w:space="0" w:color="D3D3D3"/>
            </w:tcBorders>
          </w:tcPr>
          <w:p w14:paraId="034A017F" w14:textId="77777777" w:rsidR="0000455B" w:rsidRPr="0000455B" w:rsidRDefault="0000455B" w:rsidP="00543C1E">
            <w:pPr>
              <w:keepNext/>
              <w:spacing w:after="60"/>
              <w:jc w:val="right"/>
              <w:rPr>
                <w:sz w:val="22"/>
                <w:szCs w:val="22"/>
              </w:rPr>
            </w:pPr>
            <w:r w:rsidRPr="0000455B">
              <w:rPr>
                <w:rFonts w:ascii="Calibri" w:hAnsi="Calibri"/>
                <w:sz w:val="22"/>
                <w:szCs w:val="22"/>
              </w:rPr>
              <w:t>-2.5252059</w:t>
            </w:r>
          </w:p>
        </w:tc>
        <w:tc>
          <w:tcPr>
            <w:tcW w:w="0" w:type="auto"/>
            <w:tcBorders>
              <w:top w:val="single" w:sz="0" w:space="0" w:color="D3D3D3"/>
              <w:left w:val="single" w:sz="0" w:space="0" w:color="D3D3D3"/>
              <w:bottom w:val="single" w:sz="0" w:space="0" w:color="D3D3D3"/>
              <w:right w:val="single" w:sz="0" w:space="0" w:color="D3D3D3"/>
            </w:tcBorders>
          </w:tcPr>
          <w:p w14:paraId="4928255A" w14:textId="77777777" w:rsidR="0000455B" w:rsidRPr="0000455B" w:rsidRDefault="0000455B" w:rsidP="00543C1E">
            <w:pPr>
              <w:keepNext/>
              <w:spacing w:after="60"/>
              <w:jc w:val="right"/>
              <w:rPr>
                <w:sz w:val="22"/>
                <w:szCs w:val="22"/>
              </w:rPr>
            </w:pPr>
            <w:r w:rsidRPr="0000455B">
              <w:rPr>
                <w:rFonts w:ascii="Calibri" w:hAnsi="Calibri"/>
                <w:sz w:val="22"/>
                <w:szCs w:val="22"/>
              </w:rPr>
              <w:t>0.012 *</w:t>
            </w:r>
          </w:p>
        </w:tc>
      </w:tr>
      <w:tr w:rsidR="0000455B" w:rsidRPr="0000455B" w14:paraId="585DB67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613190" w14:textId="77777777" w:rsidR="0000455B" w:rsidRPr="0000455B" w:rsidRDefault="0000455B" w:rsidP="00543C1E">
            <w:pPr>
              <w:keepNext/>
              <w:spacing w:after="60"/>
              <w:rPr>
                <w:sz w:val="22"/>
                <w:szCs w:val="22"/>
              </w:rPr>
            </w:pPr>
            <w:proofErr w:type="spellStart"/>
            <w:r w:rsidRPr="0000455B">
              <w:rPr>
                <w:rFonts w:ascii="Calibri" w:hAnsi="Calibri"/>
                <w:sz w:val="22"/>
                <w:szCs w:val="22"/>
              </w:rPr>
              <w:t>VAN:Rape-CIP:Chicken</w:t>
            </w:r>
            <w:proofErr w:type="spellEnd"/>
            <w:r w:rsidRPr="0000455B">
              <w:rPr>
                <w:rFonts w:ascii="Calibri" w:hAnsi="Calibri"/>
                <w:sz w:val="22"/>
                <w:szCs w:val="22"/>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70B7196E" w14:textId="77777777" w:rsidR="0000455B" w:rsidRPr="0000455B" w:rsidRDefault="0000455B" w:rsidP="00543C1E">
            <w:pPr>
              <w:keepNext/>
              <w:spacing w:after="60"/>
              <w:jc w:val="right"/>
              <w:rPr>
                <w:sz w:val="22"/>
                <w:szCs w:val="22"/>
              </w:rPr>
            </w:pPr>
            <w:r w:rsidRPr="0000455B">
              <w:rPr>
                <w:rFonts w:ascii="Calibri" w:hAnsi="Calibri"/>
                <w:sz w:val="22"/>
                <w:szCs w:val="22"/>
              </w:rPr>
              <w:t>-28.00000</w:t>
            </w:r>
          </w:p>
        </w:tc>
        <w:tc>
          <w:tcPr>
            <w:tcW w:w="0" w:type="auto"/>
            <w:tcBorders>
              <w:top w:val="single" w:sz="0" w:space="0" w:color="D3D3D3"/>
              <w:left w:val="single" w:sz="0" w:space="0" w:color="D3D3D3"/>
              <w:bottom w:val="single" w:sz="0" w:space="0" w:color="D3D3D3"/>
              <w:right w:val="single" w:sz="0" w:space="0" w:color="D3D3D3"/>
            </w:tcBorders>
          </w:tcPr>
          <w:p w14:paraId="3B579309" w14:textId="77777777" w:rsidR="0000455B" w:rsidRPr="0000455B" w:rsidRDefault="0000455B" w:rsidP="00543C1E">
            <w:pPr>
              <w:keepNext/>
              <w:spacing w:after="60"/>
              <w:jc w:val="right"/>
              <w:rPr>
                <w:sz w:val="22"/>
                <w:szCs w:val="22"/>
              </w:rPr>
            </w:pPr>
            <w:r w:rsidRPr="0000455B">
              <w:rPr>
                <w:rFonts w:ascii="Calibri" w:hAnsi="Calibri"/>
                <w:sz w:val="22"/>
                <w:szCs w:val="22"/>
              </w:rPr>
              <w:t>-52.75490564</w:t>
            </w:r>
          </w:p>
        </w:tc>
        <w:tc>
          <w:tcPr>
            <w:tcW w:w="0" w:type="auto"/>
            <w:tcBorders>
              <w:top w:val="single" w:sz="0" w:space="0" w:color="D3D3D3"/>
              <w:left w:val="single" w:sz="0" w:space="0" w:color="D3D3D3"/>
              <w:bottom w:val="single" w:sz="0" w:space="0" w:color="D3D3D3"/>
              <w:right w:val="single" w:sz="0" w:space="0" w:color="D3D3D3"/>
            </w:tcBorders>
          </w:tcPr>
          <w:p w14:paraId="29B0A6B3" w14:textId="77777777" w:rsidR="0000455B" w:rsidRPr="0000455B" w:rsidRDefault="0000455B" w:rsidP="00543C1E">
            <w:pPr>
              <w:keepNext/>
              <w:spacing w:after="60"/>
              <w:jc w:val="right"/>
              <w:rPr>
                <w:sz w:val="22"/>
                <w:szCs w:val="22"/>
              </w:rPr>
            </w:pPr>
            <w:r w:rsidRPr="0000455B">
              <w:rPr>
                <w:rFonts w:ascii="Calibri" w:hAnsi="Calibri"/>
                <w:sz w:val="22"/>
                <w:szCs w:val="22"/>
              </w:rPr>
              <w:t>-3.2450944</w:t>
            </w:r>
          </w:p>
        </w:tc>
        <w:tc>
          <w:tcPr>
            <w:tcW w:w="0" w:type="auto"/>
            <w:tcBorders>
              <w:top w:val="single" w:sz="0" w:space="0" w:color="D3D3D3"/>
              <w:left w:val="single" w:sz="0" w:space="0" w:color="D3D3D3"/>
              <w:bottom w:val="single" w:sz="0" w:space="0" w:color="D3D3D3"/>
              <w:right w:val="single" w:sz="0" w:space="0" w:color="D3D3D3"/>
            </w:tcBorders>
          </w:tcPr>
          <w:p w14:paraId="78F7E01D" w14:textId="77777777" w:rsidR="0000455B" w:rsidRPr="0000455B" w:rsidRDefault="0000455B" w:rsidP="00543C1E">
            <w:pPr>
              <w:keepNext/>
              <w:spacing w:after="60"/>
              <w:jc w:val="right"/>
              <w:rPr>
                <w:sz w:val="22"/>
                <w:szCs w:val="22"/>
              </w:rPr>
            </w:pPr>
            <w:r w:rsidRPr="0000455B">
              <w:rPr>
                <w:rFonts w:ascii="Calibri" w:hAnsi="Calibri"/>
                <w:sz w:val="22"/>
                <w:szCs w:val="22"/>
              </w:rPr>
              <w:t>0.01 **</w:t>
            </w:r>
          </w:p>
        </w:tc>
      </w:tr>
      <w:tr w:rsidR="0000455B" w:rsidRPr="0000455B" w14:paraId="68B1B92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2EC04A" w14:textId="77777777" w:rsidR="0000455B" w:rsidRPr="0000455B" w:rsidRDefault="0000455B" w:rsidP="00543C1E">
            <w:pPr>
              <w:keepNext/>
              <w:spacing w:after="60"/>
              <w:rPr>
                <w:sz w:val="22"/>
                <w:szCs w:val="22"/>
              </w:rPr>
            </w:pPr>
            <w:proofErr w:type="spellStart"/>
            <w:r w:rsidRPr="0000455B">
              <w:rPr>
                <w:rFonts w:ascii="Calibri" w:hAnsi="Calibri"/>
                <w:sz w:val="22"/>
                <w:szCs w:val="22"/>
              </w:rPr>
              <w:t>SXT:Pig</w:t>
            </w:r>
            <w:proofErr w:type="spellEnd"/>
            <w:r w:rsidRPr="0000455B">
              <w:rPr>
                <w:rFonts w:ascii="Calibri" w:hAnsi="Calibri"/>
                <w:sz w:val="22"/>
                <w:szCs w:val="22"/>
              </w:rPr>
              <w:t xml:space="preserve"> </w:t>
            </w:r>
            <w:proofErr w:type="spellStart"/>
            <w:r w:rsidRPr="0000455B">
              <w:rPr>
                <w:rFonts w:ascii="Calibri" w:hAnsi="Calibri"/>
                <w:sz w:val="22"/>
                <w:szCs w:val="22"/>
              </w:rPr>
              <w:t>manure-CIP:Chicken</w:t>
            </w:r>
            <w:proofErr w:type="spellEnd"/>
            <w:r w:rsidRPr="0000455B">
              <w:rPr>
                <w:rFonts w:ascii="Calibri" w:hAnsi="Calibri"/>
                <w:sz w:val="22"/>
                <w:szCs w:val="22"/>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0293996C" w14:textId="77777777" w:rsidR="0000455B" w:rsidRPr="0000455B" w:rsidRDefault="0000455B" w:rsidP="00543C1E">
            <w:pPr>
              <w:keepNext/>
              <w:spacing w:after="60"/>
              <w:jc w:val="right"/>
              <w:rPr>
                <w:sz w:val="22"/>
                <w:szCs w:val="22"/>
              </w:rPr>
            </w:pPr>
            <w:r w:rsidRPr="0000455B">
              <w:rPr>
                <w:rFonts w:ascii="Calibri" w:hAnsi="Calibri"/>
                <w:sz w:val="22"/>
                <w:szCs w:val="22"/>
              </w:rPr>
              <w:t>-22.25000</w:t>
            </w:r>
          </w:p>
        </w:tc>
        <w:tc>
          <w:tcPr>
            <w:tcW w:w="0" w:type="auto"/>
            <w:tcBorders>
              <w:top w:val="single" w:sz="0" w:space="0" w:color="D3D3D3"/>
              <w:left w:val="single" w:sz="0" w:space="0" w:color="D3D3D3"/>
              <w:bottom w:val="single" w:sz="0" w:space="0" w:color="D3D3D3"/>
              <w:right w:val="single" w:sz="0" w:space="0" w:color="D3D3D3"/>
            </w:tcBorders>
          </w:tcPr>
          <w:p w14:paraId="73718319" w14:textId="77777777" w:rsidR="0000455B" w:rsidRPr="0000455B" w:rsidRDefault="0000455B" w:rsidP="00543C1E">
            <w:pPr>
              <w:keepNext/>
              <w:spacing w:after="60"/>
              <w:jc w:val="right"/>
              <w:rPr>
                <w:sz w:val="22"/>
                <w:szCs w:val="22"/>
              </w:rPr>
            </w:pPr>
            <w:r w:rsidRPr="0000455B">
              <w:rPr>
                <w:rFonts w:ascii="Calibri" w:hAnsi="Calibri"/>
                <w:sz w:val="22"/>
                <w:szCs w:val="22"/>
              </w:rPr>
              <w:t>-42.96144001</w:t>
            </w:r>
          </w:p>
        </w:tc>
        <w:tc>
          <w:tcPr>
            <w:tcW w:w="0" w:type="auto"/>
            <w:tcBorders>
              <w:top w:val="single" w:sz="0" w:space="0" w:color="D3D3D3"/>
              <w:left w:val="single" w:sz="0" w:space="0" w:color="D3D3D3"/>
              <w:bottom w:val="single" w:sz="0" w:space="0" w:color="D3D3D3"/>
              <w:right w:val="single" w:sz="0" w:space="0" w:color="D3D3D3"/>
            </w:tcBorders>
          </w:tcPr>
          <w:p w14:paraId="64BF3F22" w14:textId="77777777" w:rsidR="0000455B" w:rsidRPr="0000455B" w:rsidRDefault="0000455B" w:rsidP="00543C1E">
            <w:pPr>
              <w:keepNext/>
              <w:spacing w:after="60"/>
              <w:jc w:val="right"/>
              <w:rPr>
                <w:sz w:val="22"/>
                <w:szCs w:val="22"/>
              </w:rPr>
            </w:pPr>
            <w:r w:rsidRPr="0000455B">
              <w:rPr>
                <w:rFonts w:ascii="Calibri" w:hAnsi="Calibri"/>
                <w:sz w:val="22"/>
                <w:szCs w:val="22"/>
              </w:rPr>
              <w:t>-1.5385600</w:t>
            </w:r>
          </w:p>
        </w:tc>
        <w:tc>
          <w:tcPr>
            <w:tcW w:w="0" w:type="auto"/>
            <w:tcBorders>
              <w:top w:val="single" w:sz="0" w:space="0" w:color="D3D3D3"/>
              <w:left w:val="single" w:sz="0" w:space="0" w:color="D3D3D3"/>
              <w:bottom w:val="single" w:sz="0" w:space="0" w:color="D3D3D3"/>
              <w:right w:val="single" w:sz="0" w:space="0" w:color="D3D3D3"/>
            </w:tcBorders>
          </w:tcPr>
          <w:p w14:paraId="17E5DF3C" w14:textId="77777777" w:rsidR="0000455B" w:rsidRPr="0000455B" w:rsidRDefault="0000455B" w:rsidP="00543C1E">
            <w:pPr>
              <w:keepNext/>
              <w:spacing w:after="60"/>
              <w:jc w:val="right"/>
              <w:rPr>
                <w:sz w:val="22"/>
                <w:szCs w:val="22"/>
              </w:rPr>
            </w:pPr>
            <w:r w:rsidRPr="0000455B">
              <w:rPr>
                <w:rFonts w:ascii="Calibri" w:hAnsi="Calibri"/>
                <w:sz w:val="22"/>
                <w:szCs w:val="22"/>
              </w:rPr>
              <w:t>0.02 *</w:t>
            </w:r>
          </w:p>
        </w:tc>
      </w:tr>
      <w:tr w:rsidR="0000455B" w:rsidRPr="0000455B" w14:paraId="78494D1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188AB3" w14:textId="77777777" w:rsidR="0000455B" w:rsidRPr="0000455B" w:rsidRDefault="0000455B" w:rsidP="00543C1E">
            <w:pPr>
              <w:keepNext/>
              <w:spacing w:after="60"/>
              <w:rPr>
                <w:sz w:val="22"/>
                <w:szCs w:val="22"/>
              </w:rPr>
            </w:pPr>
            <w:proofErr w:type="spellStart"/>
            <w:r w:rsidRPr="0000455B">
              <w:rPr>
                <w:rFonts w:ascii="Calibri" w:hAnsi="Calibri"/>
                <w:sz w:val="22"/>
                <w:szCs w:val="22"/>
              </w:rPr>
              <w:t>VAN:Rape-CIP:Farm</w:t>
            </w:r>
            <w:proofErr w:type="spellEnd"/>
            <w:r w:rsidRPr="0000455B">
              <w:rPr>
                <w:rFonts w:ascii="Calibri" w:hAnsi="Calibri"/>
                <w:sz w:val="22"/>
                <w:szCs w:val="22"/>
              </w:rPr>
              <w:t xml:space="preserve"> soil</w:t>
            </w:r>
          </w:p>
        </w:tc>
        <w:tc>
          <w:tcPr>
            <w:tcW w:w="0" w:type="auto"/>
            <w:tcBorders>
              <w:top w:val="single" w:sz="0" w:space="0" w:color="D3D3D3"/>
              <w:left w:val="single" w:sz="0" w:space="0" w:color="D3D3D3"/>
              <w:bottom w:val="single" w:sz="0" w:space="0" w:color="D3D3D3"/>
              <w:right w:val="single" w:sz="0" w:space="0" w:color="D3D3D3"/>
            </w:tcBorders>
          </w:tcPr>
          <w:p w14:paraId="198DA8BB" w14:textId="77777777" w:rsidR="0000455B" w:rsidRPr="0000455B" w:rsidRDefault="0000455B" w:rsidP="00543C1E">
            <w:pPr>
              <w:keepNext/>
              <w:spacing w:after="60"/>
              <w:jc w:val="right"/>
              <w:rPr>
                <w:sz w:val="22"/>
                <w:szCs w:val="22"/>
              </w:rPr>
            </w:pPr>
            <w:r w:rsidRPr="0000455B">
              <w:rPr>
                <w:rFonts w:ascii="Calibri" w:hAnsi="Calibri"/>
                <w:sz w:val="22"/>
                <w:szCs w:val="22"/>
              </w:rPr>
              <w:t>-25.00000</w:t>
            </w:r>
          </w:p>
        </w:tc>
        <w:tc>
          <w:tcPr>
            <w:tcW w:w="0" w:type="auto"/>
            <w:tcBorders>
              <w:top w:val="single" w:sz="0" w:space="0" w:color="D3D3D3"/>
              <w:left w:val="single" w:sz="0" w:space="0" w:color="D3D3D3"/>
              <w:bottom w:val="single" w:sz="0" w:space="0" w:color="D3D3D3"/>
              <w:right w:val="single" w:sz="0" w:space="0" w:color="D3D3D3"/>
            </w:tcBorders>
          </w:tcPr>
          <w:p w14:paraId="6A8ECE25" w14:textId="77777777" w:rsidR="0000455B" w:rsidRPr="0000455B" w:rsidRDefault="0000455B" w:rsidP="00543C1E">
            <w:pPr>
              <w:keepNext/>
              <w:spacing w:after="60"/>
              <w:jc w:val="right"/>
              <w:rPr>
                <w:sz w:val="22"/>
                <w:szCs w:val="22"/>
              </w:rPr>
            </w:pPr>
            <w:r w:rsidRPr="0000455B">
              <w:rPr>
                <w:rFonts w:ascii="Calibri" w:hAnsi="Calibri"/>
                <w:sz w:val="22"/>
                <w:szCs w:val="22"/>
              </w:rPr>
              <w:t>-49.75490564</w:t>
            </w:r>
          </w:p>
        </w:tc>
        <w:tc>
          <w:tcPr>
            <w:tcW w:w="0" w:type="auto"/>
            <w:tcBorders>
              <w:top w:val="single" w:sz="0" w:space="0" w:color="D3D3D3"/>
              <w:left w:val="single" w:sz="0" w:space="0" w:color="D3D3D3"/>
              <w:bottom w:val="single" w:sz="0" w:space="0" w:color="D3D3D3"/>
              <w:right w:val="single" w:sz="0" w:space="0" w:color="D3D3D3"/>
            </w:tcBorders>
          </w:tcPr>
          <w:p w14:paraId="038754D6" w14:textId="77777777" w:rsidR="0000455B" w:rsidRPr="0000455B" w:rsidRDefault="0000455B" w:rsidP="00543C1E">
            <w:pPr>
              <w:keepNext/>
              <w:spacing w:after="60"/>
              <w:jc w:val="right"/>
              <w:rPr>
                <w:sz w:val="22"/>
                <w:szCs w:val="22"/>
              </w:rPr>
            </w:pPr>
            <w:r w:rsidRPr="0000455B">
              <w:rPr>
                <w:rFonts w:ascii="Calibri" w:hAnsi="Calibri"/>
                <w:sz w:val="22"/>
                <w:szCs w:val="22"/>
              </w:rPr>
              <w:t>-0.2450944</w:t>
            </w:r>
          </w:p>
        </w:tc>
        <w:tc>
          <w:tcPr>
            <w:tcW w:w="0" w:type="auto"/>
            <w:tcBorders>
              <w:top w:val="single" w:sz="0" w:space="0" w:color="D3D3D3"/>
              <w:left w:val="single" w:sz="0" w:space="0" w:color="D3D3D3"/>
              <w:bottom w:val="single" w:sz="0" w:space="0" w:color="D3D3D3"/>
              <w:right w:val="single" w:sz="0" w:space="0" w:color="D3D3D3"/>
            </w:tcBorders>
          </w:tcPr>
          <w:p w14:paraId="79CE3EBA" w14:textId="77777777" w:rsidR="0000455B" w:rsidRPr="0000455B" w:rsidRDefault="0000455B" w:rsidP="00543C1E">
            <w:pPr>
              <w:keepNext/>
              <w:spacing w:after="60"/>
              <w:jc w:val="right"/>
              <w:rPr>
                <w:sz w:val="22"/>
                <w:szCs w:val="22"/>
              </w:rPr>
            </w:pPr>
            <w:r w:rsidRPr="0000455B">
              <w:rPr>
                <w:rFonts w:ascii="Calibri" w:hAnsi="Calibri"/>
                <w:sz w:val="22"/>
                <w:szCs w:val="22"/>
              </w:rPr>
              <w:t>0.044 *</w:t>
            </w:r>
          </w:p>
        </w:tc>
      </w:tr>
      <w:tr w:rsidR="0000455B" w:rsidRPr="0000455B" w14:paraId="1F4F42F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20794D" w14:textId="77777777" w:rsidR="0000455B" w:rsidRPr="0000455B" w:rsidRDefault="0000455B" w:rsidP="00543C1E">
            <w:pPr>
              <w:keepNext/>
              <w:spacing w:after="60"/>
              <w:rPr>
                <w:sz w:val="22"/>
                <w:szCs w:val="22"/>
              </w:rPr>
            </w:pPr>
            <w:proofErr w:type="spellStart"/>
            <w:r w:rsidRPr="0000455B">
              <w:rPr>
                <w:rFonts w:ascii="Calibri" w:hAnsi="Calibri"/>
                <w:sz w:val="22"/>
                <w:szCs w:val="22"/>
              </w:rPr>
              <w:t>CIP:Pig</w:t>
            </w:r>
            <w:proofErr w:type="spellEnd"/>
            <w:r w:rsidRPr="0000455B">
              <w:rPr>
                <w:rFonts w:ascii="Calibri" w:hAnsi="Calibri"/>
                <w:sz w:val="22"/>
                <w:szCs w:val="22"/>
              </w:rPr>
              <w:t xml:space="preserve"> </w:t>
            </w:r>
            <w:proofErr w:type="spellStart"/>
            <w:r w:rsidRPr="0000455B">
              <w:rPr>
                <w:rFonts w:ascii="Calibri" w:hAnsi="Calibri"/>
                <w:sz w:val="22"/>
                <w:szCs w:val="22"/>
              </w:rPr>
              <w:t>manure-SXT:Home</w:t>
            </w:r>
            <w:proofErr w:type="spellEnd"/>
            <w:r w:rsidRPr="0000455B">
              <w:rPr>
                <w:rFonts w:ascii="Calibri" w:hAnsi="Calibri"/>
                <w:sz w:val="22"/>
                <w:szCs w:val="22"/>
              </w:rPr>
              <w:t xml:space="preserve"> soil</w:t>
            </w:r>
          </w:p>
        </w:tc>
        <w:tc>
          <w:tcPr>
            <w:tcW w:w="0" w:type="auto"/>
            <w:tcBorders>
              <w:top w:val="single" w:sz="0" w:space="0" w:color="D3D3D3"/>
              <w:left w:val="single" w:sz="0" w:space="0" w:color="D3D3D3"/>
              <w:bottom w:val="single" w:sz="0" w:space="0" w:color="D3D3D3"/>
              <w:right w:val="single" w:sz="0" w:space="0" w:color="D3D3D3"/>
            </w:tcBorders>
          </w:tcPr>
          <w:p w14:paraId="0BDA4D20" w14:textId="77777777" w:rsidR="0000455B" w:rsidRPr="0000455B" w:rsidRDefault="0000455B" w:rsidP="00543C1E">
            <w:pPr>
              <w:keepNext/>
              <w:spacing w:after="60"/>
              <w:jc w:val="right"/>
              <w:rPr>
                <w:sz w:val="22"/>
                <w:szCs w:val="22"/>
              </w:rPr>
            </w:pPr>
            <w:r w:rsidRPr="0000455B">
              <w:rPr>
                <w:rFonts w:ascii="Calibri" w:hAnsi="Calibri"/>
                <w:sz w:val="22"/>
                <w:szCs w:val="22"/>
              </w:rPr>
              <w:t>23.50000</w:t>
            </w:r>
          </w:p>
        </w:tc>
        <w:tc>
          <w:tcPr>
            <w:tcW w:w="0" w:type="auto"/>
            <w:tcBorders>
              <w:top w:val="single" w:sz="0" w:space="0" w:color="D3D3D3"/>
              <w:left w:val="single" w:sz="0" w:space="0" w:color="D3D3D3"/>
              <w:bottom w:val="single" w:sz="0" w:space="0" w:color="D3D3D3"/>
              <w:right w:val="single" w:sz="0" w:space="0" w:color="D3D3D3"/>
            </w:tcBorders>
          </w:tcPr>
          <w:p w14:paraId="50CD8969" w14:textId="77777777" w:rsidR="0000455B" w:rsidRPr="0000455B" w:rsidRDefault="0000455B" w:rsidP="00543C1E">
            <w:pPr>
              <w:keepNext/>
              <w:spacing w:after="60"/>
              <w:jc w:val="right"/>
              <w:rPr>
                <w:sz w:val="22"/>
                <w:szCs w:val="22"/>
              </w:rPr>
            </w:pPr>
            <w:r w:rsidRPr="0000455B">
              <w:rPr>
                <w:rFonts w:ascii="Calibri" w:hAnsi="Calibri"/>
                <w:sz w:val="22"/>
                <w:szCs w:val="22"/>
              </w:rPr>
              <w:t>0.01543447</w:t>
            </w:r>
          </w:p>
        </w:tc>
        <w:tc>
          <w:tcPr>
            <w:tcW w:w="0" w:type="auto"/>
            <w:tcBorders>
              <w:top w:val="single" w:sz="0" w:space="0" w:color="D3D3D3"/>
              <w:left w:val="single" w:sz="0" w:space="0" w:color="D3D3D3"/>
              <w:bottom w:val="single" w:sz="0" w:space="0" w:color="D3D3D3"/>
              <w:right w:val="single" w:sz="0" w:space="0" w:color="D3D3D3"/>
            </w:tcBorders>
          </w:tcPr>
          <w:p w14:paraId="781D513D" w14:textId="77777777" w:rsidR="0000455B" w:rsidRPr="0000455B" w:rsidRDefault="0000455B" w:rsidP="00543C1E">
            <w:pPr>
              <w:keepNext/>
              <w:spacing w:after="60"/>
              <w:jc w:val="right"/>
              <w:rPr>
                <w:sz w:val="22"/>
                <w:szCs w:val="22"/>
              </w:rPr>
            </w:pPr>
            <w:r w:rsidRPr="0000455B">
              <w:rPr>
                <w:rFonts w:ascii="Calibri" w:hAnsi="Calibri"/>
                <w:sz w:val="22"/>
                <w:szCs w:val="22"/>
              </w:rPr>
              <w:t>46.9845655</w:t>
            </w:r>
          </w:p>
        </w:tc>
        <w:tc>
          <w:tcPr>
            <w:tcW w:w="0" w:type="auto"/>
            <w:tcBorders>
              <w:top w:val="single" w:sz="0" w:space="0" w:color="D3D3D3"/>
              <w:left w:val="single" w:sz="0" w:space="0" w:color="D3D3D3"/>
              <w:bottom w:val="single" w:sz="0" w:space="0" w:color="D3D3D3"/>
              <w:right w:val="single" w:sz="0" w:space="0" w:color="D3D3D3"/>
            </w:tcBorders>
          </w:tcPr>
          <w:p w14:paraId="17C29809" w14:textId="77777777" w:rsidR="0000455B" w:rsidRPr="0000455B" w:rsidRDefault="0000455B" w:rsidP="00543C1E">
            <w:pPr>
              <w:keepNext/>
              <w:spacing w:after="60"/>
              <w:jc w:val="right"/>
              <w:rPr>
                <w:sz w:val="22"/>
                <w:szCs w:val="22"/>
              </w:rPr>
            </w:pPr>
            <w:r w:rsidRPr="0000455B">
              <w:rPr>
                <w:rFonts w:ascii="Calibri" w:hAnsi="Calibri"/>
                <w:sz w:val="22"/>
                <w:szCs w:val="22"/>
              </w:rPr>
              <w:t>0.05 *</w:t>
            </w:r>
          </w:p>
        </w:tc>
      </w:tr>
      <w:tr w:rsidR="0000455B" w:rsidRPr="0000455B" w14:paraId="03B4EB3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C8282A" w14:textId="77777777" w:rsidR="0000455B" w:rsidRPr="0000455B" w:rsidRDefault="0000455B" w:rsidP="00543C1E">
            <w:pPr>
              <w:keepNext/>
              <w:spacing w:after="60"/>
              <w:rPr>
                <w:sz w:val="22"/>
                <w:szCs w:val="22"/>
              </w:rPr>
            </w:pPr>
            <w:proofErr w:type="spellStart"/>
            <w:r w:rsidRPr="0000455B">
              <w:rPr>
                <w:rFonts w:ascii="Calibri" w:hAnsi="Calibri"/>
                <w:sz w:val="22"/>
                <w:szCs w:val="22"/>
              </w:rPr>
              <w:t>ATM:Rape-CIP:Rape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FB99C77" w14:textId="77777777" w:rsidR="0000455B" w:rsidRPr="0000455B" w:rsidRDefault="0000455B" w:rsidP="00543C1E">
            <w:pPr>
              <w:keepNext/>
              <w:spacing w:after="60"/>
              <w:jc w:val="right"/>
              <w:rPr>
                <w:sz w:val="22"/>
                <w:szCs w:val="22"/>
              </w:rPr>
            </w:pPr>
            <w:r w:rsidRPr="0000455B">
              <w:rPr>
                <w:rFonts w:ascii="Calibri" w:hAnsi="Calibri"/>
                <w:sz w:val="22"/>
                <w:szCs w:val="22"/>
              </w:rPr>
              <w:t>-21.16667</w:t>
            </w:r>
          </w:p>
        </w:tc>
        <w:tc>
          <w:tcPr>
            <w:tcW w:w="0" w:type="auto"/>
            <w:tcBorders>
              <w:top w:val="single" w:sz="0" w:space="0" w:color="D3D3D3"/>
              <w:left w:val="single" w:sz="0" w:space="0" w:color="D3D3D3"/>
              <w:bottom w:val="single" w:sz="0" w:space="0" w:color="D3D3D3"/>
              <w:right w:val="single" w:sz="0" w:space="0" w:color="D3D3D3"/>
            </w:tcBorders>
          </w:tcPr>
          <w:p w14:paraId="2EB44677" w14:textId="77777777" w:rsidR="0000455B" w:rsidRPr="0000455B" w:rsidRDefault="0000455B" w:rsidP="00543C1E">
            <w:pPr>
              <w:keepNext/>
              <w:spacing w:after="60"/>
              <w:jc w:val="right"/>
              <w:rPr>
                <w:sz w:val="22"/>
                <w:szCs w:val="22"/>
              </w:rPr>
            </w:pPr>
            <w:r w:rsidRPr="0000455B">
              <w:rPr>
                <w:rFonts w:ascii="Calibri" w:hAnsi="Calibri"/>
                <w:sz w:val="22"/>
                <w:szCs w:val="22"/>
              </w:rPr>
              <w:t>-41.87810668</w:t>
            </w:r>
          </w:p>
        </w:tc>
        <w:tc>
          <w:tcPr>
            <w:tcW w:w="0" w:type="auto"/>
            <w:tcBorders>
              <w:top w:val="single" w:sz="0" w:space="0" w:color="D3D3D3"/>
              <w:left w:val="single" w:sz="0" w:space="0" w:color="D3D3D3"/>
              <w:bottom w:val="single" w:sz="0" w:space="0" w:color="D3D3D3"/>
              <w:right w:val="single" w:sz="0" w:space="0" w:color="D3D3D3"/>
            </w:tcBorders>
          </w:tcPr>
          <w:p w14:paraId="550016C6" w14:textId="77777777" w:rsidR="0000455B" w:rsidRPr="0000455B" w:rsidRDefault="0000455B" w:rsidP="00543C1E">
            <w:pPr>
              <w:keepNext/>
              <w:spacing w:after="60"/>
              <w:jc w:val="right"/>
              <w:rPr>
                <w:sz w:val="22"/>
                <w:szCs w:val="22"/>
              </w:rPr>
            </w:pPr>
            <w:r w:rsidRPr="0000455B">
              <w:rPr>
                <w:rFonts w:ascii="Calibri" w:hAnsi="Calibri"/>
                <w:sz w:val="22"/>
                <w:szCs w:val="22"/>
              </w:rPr>
              <w:t>-0.4552267</w:t>
            </w:r>
          </w:p>
        </w:tc>
        <w:tc>
          <w:tcPr>
            <w:tcW w:w="0" w:type="auto"/>
            <w:tcBorders>
              <w:top w:val="single" w:sz="0" w:space="0" w:color="D3D3D3"/>
              <w:left w:val="single" w:sz="0" w:space="0" w:color="D3D3D3"/>
              <w:bottom w:val="single" w:sz="0" w:space="0" w:color="D3D3D3"/>
              <w:right w:val="single" w:sz="0" w:space="0" w:color="D3D3D3"/>
            </w:tcBorders>
          </w:tcPr>
          <w:p w14:paraId="7F769812" w14:textId="77777777" w:rsidR="0000455B" w:rsidRPr="0000455B" w:rsidRDefault="0000455B" w:rsidP="00543C1E">
            <w:pPr>
              <w:keepNext/>
              <w:spacing w:after="60"/>
              <w:jc w:val="right"/>
              <w:rPr>
                <w:sz w:val="22"/>
                <w:szCs w:val="22"/>
              </w:rPr>
            </w:pPr>
            <w:r w:rsidRPr="0000455B">
              <w:rPr>
                <w:rFonts w:ascii="Calibri" w:hAnsi="Calibri"/>
                <w:sz w:val="22"/>
                <w:szCs w:val="22"/>
              </w:rPr>
              <w:t>0.038 *</w:t>
            </w:r>
          </w:p>
        </w:tc>
      </w:tr>
      <w:tr w:rsidR="0000455B" w:rsidRPr="0000455B" w14:paraId="0ED118A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AF8BFE" w14:textId="77777777" w:rsidR="0000455B" w:rsidRPr="0000455B" w:rsidRDefault="0000455B" w:rsidP="00543C1E">
            <w:pPr>
              <w:keepNext/>
              <w:spacing w:after="60"/>
              <w:rPr>
                <w:sz w:val="22"/>
                <w:szCs w:val="22"/>
              </w:rPr>
            </w:pPr>
            <w:proofErr w:type="spellStart"/>
            <w:r w:rsidRPr="0000455B">
              <w:rPr>
                <w:rFonts w:ascii="Calibri" w:hAnsi="Calibri"/>
                <w:sz w:val="22"/>
                <w:szCs w:val="22"/>
              </w:rPr>
              <w:t>VAN:Rape-CIP:Rape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F9A7D45" w14:textId="77777777" w:rsidR="0000455B" w:rsidRPr="0000455B" w:rsidRDefault="0000455B" w:rsidP="00543C1E">
            <w:pPr>
              <w:keepNext/>
              <w:spacing w:after="60"/>
              <w:jc w:val="right"/>
              <w:rPr>
                <w:sz w:val="22"/>
                <w:szCs w:val="22"/>
              </w:rPr>
            </w:pPr>
            <w:r w:rsidRPr="0000455B">
              <w:rPr>
                <w:rFonts w:ascii="Calibri" w:hAnsi="Calibri"/>
                <w:sz w:val="22"/>
                <w:szCs w:val="22"/>
              </w:rPr>
              <w:t>-24.50000</w:t>
            </w:r>
          </w:p>
        </w:tc>
        <w:tc>
          <w:tcPr>
            <w:tcW w:w="0" w:type="auto"/>
            <w:tcBorders>
              <w:top w:val="single" w:sz="0" w:space="0" w:color="D3D3D3"/>
              <w:left w:val="single" w:sz="0" w:space="0" w:color="D3D3D3"/>
              <w:bottom w:val="single" w:sz="0" w:space="0" w:color="D3D3D3"/>
              <w:right w:val="single" w:sz="0" w:space="0" w:color="D3D3D3"/>
            </w:tcBorders>
          </w:tcPr>
          <w:p w14:paraId="24C48C6C" w14:textId="77777777" w:rsidR="0000455B" w:rsidRPr="0000455B" w:rsidRDefault="0000455B" w:rsidP="00543C1E">
            <w:pPr>
              <w:keepNext/>
              <w:spacing w:after="60"/>
              <w:jc w:val="right"/>
              <w:rPr>
                <w:sz w:val="22"/>
                <w:szCs w:val="22"/>
              </w:rPr>
            </w:pPr>
            <w:r w:rsidRPr="0000455B">
              <w:rPr>
                <w:rFonts w:ascii="Calibri" w:hAnsi="Calibri"/>
                <w:sz w:val="22"/>
                <w:szCs w:val="22"/>
              </w:rPr>
              <w:t>-47.98456553</w:t>
            </w:r>
          </w:p>
        </w:tc>
        <w:tc>
          <w:tcPr>
            <w:tcW w:w="0" w:type="auto"/>
            <w:tcBorders>
              <w:top w:val="single" w:sz="0" w:space="0" w:color="D3D3D3"/>
              <w:left w:val="single" w:sz="0" w:space="0" w:color="D3D3D3"/>
              <w:bottom w:val="single" w:sz="0" w:space="0" w:color="D3D3D3"/>
              <w:right w:val="single" w:sz="0" w:space="0" w:color="D3D3D3"/>
            </w:tcBorders>
          </w:tcPr>
          <w:p w14:paraId="234BC23C" w14:textId="77777777" w:rsidR="0000455B" w:rsidRPr="0000455B" w:rsidRDefault="0000455B" w:rsidP="00543C1E">
            <w:pPr>
              <w:keepNext/>
              <w:spacing w:after="60"/>
              <w:jc w:val="right"/>
              <w:rPr>
                <w:sz w:val="22"/>
                <w:szCs w:val="22"/>
              </w:rPr>
            </w:pPr>
            <w:r w:rsidRPr="0000455B">
              <w:rPr>
                <w:rFonts w:ascii="Calibri" w:hAnsi="Calibri"/>
                <w:sz w:val="22"/>
                <w:szCs w:val="22"/>
              </w:rPr>
              <w:t>-1.0154345</w:t>
            </w:r>
          </w:p>
        </w:tc>
        <w:tc>
          <w:tcPr>
            <w:tcW w:w="0" w:type="auto"/>
            <w:tcBorders>
              <w:top w:val="single" w:sz="0" w:space="0" w:color="D3D3D3"/>
              <w:left w:val="single" w:sz="0" w:space="0" w:color="D3D3D3"/>
              <w:bottom w:val="single" w:sz="0" w:space="0" w:color="D3D3D3"/>
              <w:right w:val="single" w:sz="0" w:space="0" w:color="D3D3D3"/>
            </w:tcBorders>
          </w:tcPr>
          <w:p w14:paraId="2C6737B6" w14:textId="77777777" w:rsidR="0000455B" w:rsidRPr="0000455B" w:rsidRDefault="0000455B" w:rsidP="00543C1E">
            <w:pPr>
              <w:keepNext/>
              <w:spacing w:after="60"/>
              <w:jc w:val="right"/>
              <w:rPr>
                <w:sz w:val="22"/>
                <w:szCs w:val="22"/>
              </w:rPr>
            </w:pPr>
            <w:r w:rsidRPr="0000455B">
              <w:rPr>
                <w:rFonts w:ascii="Calibri" w:hAnsi="Calibri"/>
                <w:sz w:val="22"/>
                <w:szCs w:val="22"/>
              </w:rPr>
              <w:t>0.03 *</w:t>
            </w:r>
          </w:p>
        </w:tc>
      </w:tr>
      <w:tr w:rsidR="0000455B" w:rsidRPr="0000455B" w14:paraId="59EB756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AADEB0" w14:textId="77777777" w:rsidR="0000455B" w:rsidRPr="0000455B" w:rsidRDefault="0000455B" w:rsidP="00543C1E">
            <w:pPr>
              <w:keepNext/>
              <w:spacing w:after="60"/>
              <w:rPr>
                <w:sz w:val="22"/>
                <w:szCs w:val="22"/>
              </w:rPr>
            </w:pPr>
            <w:proofErr w:type="spellStart"/>
            <w:r w:rsidRPr="0000455B">
              <w:rPr>
                <w:rFonts w:ascii="Calibri" w:hAnsi="Calibri"/>
                <w:sz w:val="22"/>
                <w:szCs w:val="22"/>
              </w:rPr>
              <w:t>CIP:Pig</w:t>
            </w:r>
            <w:proofErr w:type="spellEnd"/>
            <w:r w:rsidRPr="0000455B">
              <w:rPr>
                <w:rFonts w:ascii="Calibri" w:hAnsi="Calibri"/>
                <w:sz w:val="22"/>
                <w:szCs w:val="22"/>
              </w:rPr>
              <w:t xml:space="preserve"> </w:t>
            </w:r>
            <w:proofErr w:type="spellStart"/>
            <w:r w:rsidRPr="0000455B">
              <w:rPr>
                <w:rFonts w:ascii="Calibri" w:hAnsi="Calibri"/>
                <w:sz w:val="22"/>
                <w:szCs w:val="22"/>
              </w:rPr>
              <w:t>manure-GM:Rape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42DC5A0" w14:textId="77777777" w:rsidR="0000455B" w:rsidRPr="0000455B" w:rsidRDefault="0000455B" w:rsidP="00543C1E">
            <w:pPr>
              <w:keepNext/>
              <w:spacing w:after="60"/>
              <w:jc w:val="right"/>
              <w:rPr>
                <w:sz w:val="22"/>
                <w:szCs w:val="22"/>
              </w:rPr>
            </w:pPr>
            <w:r w:rsidRPr="0000455B">
              <w:rPr>
                <w:rFonts w:ascii="Calibri" w:hAnsi="Calibri"/>
                <w:sz w:val="22"/>
                <w:szCs w:val="22"/>
              </w:rPr>
              <w:t>19.75000</w:t>
            </w:r>
          </w:p>
        </w:tc>
        <w:tc>
          <w:tcPr>
            <w:tcW w:w="0" w:type="auto"/>
            <w:tcBorders>
              <w:top w:val="single" w:sz="0" w:space="0" w:color="D3D3D3"/>
              <w:left w:val="single" w:sz="0" w:space="0" w:color="D3D3D3"/>
              <w:bottom w:val="single" w:sz="0" w:space="0" w:color="D3D3D3"/>
              <w:right w:val="single" w:sz="0" w:space="0" w:color="D3D3D3"/>
            </w:tcBorders>
          </w:tcPr>
          <w:p w14:paraId="4B037419" w14:textId="77777777" w:rsidR="0000455B" w:rsidRPr="0000455B" w:rsidRDefault="0000455B" w:rsidP="00543C1E">
            <w:pPr>
              <w:keepNext/>
              <w:spacing w:after="60"/>
              <w:jc w:val="right"/>
              <w:rPr>
                <w:sz w:val="22"/>
                <w:szCs w:val="22"/>
              </w:rPr>
            </w:pPr>
            <w:r w:rsidRPr="0000455B">
              <w:rPr>
                <w:rFonts w:ascii="Calibri" w:hAnsi="Calibri"/>
                <w:sz w:val="22"/>
                <w:szCs w:val="22"/>
              </w:rPr>
              <w:t>0.57493254</w:t>
            </w:r>
          </w:p>
        </w:tc>
        <w:tc>
          <w:tcPr>
            <w:tcW w:w="0" w:type="auto"/>
            <w:tcBorders>
              <w:top w:val="single" w:sz="0" w:space="0" w:color="D3D3D3"/>
              <w:left w:val="single" w:sz="0" w:space="0" w:color="D3D3D3"/>
              <w:bottom w:val="single" w:sz="0" w:space="0" w:color="D3D3D3"/>
              <w:right w:val="single" w:sz="0" w:space="0" w:color="D3D3D3"/>
            </w:tcBorders>
          </w:tcPr>
          <w:p w14:paraId="5E89CF47" w14:textId="77777777" w:rsidR="0000455B" w:rsidRPr="0000455B" w:rsidRDefault="0000455B" w:rsidP="00543C1E">
            <w:pPr>
              <w:keepNext/>
              <w:spacing w:after="60"/>
              <w:jc w:val="right"/>
              <w:rPr>
                <w:sz w:val="22"/>
                <w:szCs w:val="22"/>
              </w:rPr>
            </w:pPr>
            <w:r w:rsidRPr="0000455B">
              <w:rPr>
                <w:rFonts w:ascii="Calibri" w:hAnsi="Calibri"/>
                <w:sz w:val="22"/>
                <w:szCs w:val="22"/>
              </w:rPr>
              <w:t>38.9250675</w:t>
            </w:r>
          </w:p>
        </w:tc>
        <w:tc>
          <w:tcPr>
            <w:tcW w:w="0" w:type="auto"/>
            <w:tcBorders>
              <w:top w:val="single" w:sz="0" w:space="0" w:color="D3D3D3"/>
              <w:left w:val="single" w:sz="0" w:space="0" w:color="D3D3D3"/>
              <w:bottom w:val="single" w:sz="0" w:space="0" w:color="D3D3D3"/>
              <w:right w:val="single" w:sz="0" w:space="0" w:color="D3D3D3"/>
            </w:tcBorders>
          </w:tcPr>
          <w:p w14:paraId="67E1BBB8" w14:textId="77777777" w:rsidR="0000455B" w:rsidRPr="0000455B" w:rsidRDefault="0000455B" w:rsidP="00543C1E">
            <w:pPr>
              <w:keepNext/>
              <w:spacing w:after="60"/>
              <w:jc w:val="right"/>
              <w:rPr>
                <w:sz w:val="22"/>
                <w:szCs w:val="22"/>
              </w:rPr>
            </w:pPr>
            <w:r w:rsidRPr="0000455B">
              <w:rPr>
                <w:rFonts w:ascii="Calibri" w:hAnsi="Calibri"/>
                <w:sz w:val="22"/>
                <w:szCs w:val="22"/>
              </w:rPr>
              <w:t>0.035 *</w:t>
            </w:r>
          </w:p>
        </w:tc>
      </w:tr>
      <w:tr w:rsidR="0000455B" w:rsidRPr="0000455B" w14:paraId="2D05A15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030DE3" w14:textId="77777777" w:rsidR="0000455B" w:rsidRPr="0000455B" w:rsidRDefault="0000455B" w:rsidP="00543C1E">
            <w:pPr>
              <w:keepNext/>
              <w:spacing w:after="60"/>
              <w:rPr>
                <w:sz w:val="22"/>
                <w:szCs w:val="22"/>
              </w:rPr>
            </w:pPr>
            <w:proofErr w:type="spellStart"/>
            <w:r w:rsidRPr="0000455B">
              <w:rPr>
                <w:rFonts w:ascii="Calibri" w:hAnsi="Calibri"/>
                <w:sz w:val="22"/>
                <w:szCs w:val="22"/>
              </w:rPr>
              <w:t>CIP:Pig</w:t>
            </w:r>
            <w:proofErr w:type="spellEnd"/>
            <w:r w:rsidRPr="0000455B">
              <w:rPr>
                <w:rFonts w:ascii="Calibri" w:hAnsi="Calibri"/>
                <w:sz w:val="22"/>
                <w:szCs w:val="22"/>
              </w:rPr>
              <w:t xml:space="preserve"> </w:t>
            </w:r>
            <w:proofErr w:type="spellStart"/>
            <w:r w:rsidRPr="0000455B">
              <w:rPr>
                <w:rFonts w:ascii="Calibri" w:hAnsi="Calibri"/>
                <w:sz w:val="22"/>
                <w:szCs w:val="22"/>
              </w:rPr>
              <w:t>manure-ATM:Rape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5389CC6" w14:textId="77777777" w:rsidR="0000455B" w:rsidRPr="0000455B" w:rsidRDefault="0000455B" w:rsidP="00543C1E">
            <w:pPr>
              <w:keepNext/>
              <w:spacing w:after="60"/>
              <w:jc w:val="right"/>
              <w:rPr>
                <w:sz w:val="22"/>
                <w:szCs w:val="22"/>
              </w:rPr>
            </w:pPr>
            <w:r w:rsidRPr="0000455B">
              <w:rPr>
                <w:rFonts w:ascii="Calibri" w:hAnsi="Calibri"/>
                <w:sz w:val="22"/>
                <w:szCs w:val="22"/>
              </w:rPr>
              <w:t>23.16667</w:t>
            </w:r>
          </w:p>
        </w:tc>
        <w:tc>
          <w:tcPr>
            <w:tcW w:w="0" w:type="auto"/>
            <w:tcBorders>
              <w:top w:val="single" w:sz="0" w:space="0" w:color="D3D3D3"/>
              <w:left w:val="single" w:sz="0" w:space="0" w:color="D3D3D3"/>
              <w:bottom w:val="single" w:sz="0" w:space="0" w:color="D3D3D3"/>
              <w:right w:val="single" w:sz="0" w:space="0" w:color="D3D3D3"/>
            </w:tcBorders>
          </w:tcPr>
          <w:p w14:paraId="27E33392" w14:textId="77777777" w:rsidR="0000455B" w:rsidRPr="0000455B" w:rsidRDefault="0000455B" w:rsidP="00543C1E">
            <w:pPr>
              <w:keepNext/>
              <w:spacing w:after="60"/>
              <w:jc w:val="right"/>
              <w:rPr>
                <w:sz w:val="22"/>
                <w:szCs w:val="22"/>
              </w:rPr>
            </w:pPr>
            <w:r w:rsidRPr="0000455B">
              <w:rPr>
                <w:rFonts w:ascii="Calibri" w:hAnsi="Calibri"/>
                <w:sz w:val="22"/>
                <w:szCs w:val="22"/>
              </w:rPr>
              <w:t>2.45522665</w:t>
            </w:r>
          </w:p>
        </w:tc>
        <w:tc>
          <w:tcPr>
            <w:tcW w:w="0" w:type="auto"/>
            <w:tcBorders>
              <w:top w:val="single" w:sz="0" w:space="0" w:color="D3D3D3"/>
              <w:left w:val="single" w:sz="0" w:space="0" w:color="D3D3D3"/>
              <w:bottom w:val="single" w:sz="0" w:space="0" w:color="D3D3D3"/>
              <w:right w:val="single" w:sz="0" w:space="0" w:color="D3D3D3"/>
            </w:tcBorders>
          </w:tcPr>
          <w:p w14:paraId="523E2122" w14:textId="77777777" w:rsidR="0000455B" w:rsidRPr="0000455B" w:rsidRDefault="0000455B" w:rsidP="00543C1E">
            <w:pPr>
              <w:keepNext/>
              <w:spacing w:after="60"/>
              <w:jc w:val="right"/>
              <w:rPr>
                <w:sz w:val="22"/>
                <w:szCs w:val="22"/>
              </w:rPr>
            </w:pPr>
            <w:r w:rsidRPr="0000455B">
              <w:rPr>
                <w:rFonts w:ascii="Calibri" w:hAnsi="Calibri"/>
                <w:sz w:val="22"/>
                <w:szCs w:val="22"/>
              </w:rPr>
              <w:t>43.8781067</w:t>
            </w:r>
          </w:p>
        </w:tc>
        <w:tc>
          <w:tcPr>
            <w:tcW w:w="0" w:type="auto"/>
            <w:tcBorders>
              <w:top w:val="single" w:sz="0" w:space="0" w:color="D3D3D3"/>
              <w:left w:val="single" w:sz="0" w:space="0" w:color="D3D3D3"/>
              <w:bottom w:val="single" w:sz="0" w:space="0" w:color="D3D3D3"/>
              <w:right w:val="single" w:sz="0" w:space="0" w:color="D3D3D3"/>
            </w:tcBorders>
          </w:tcPr>
          <w:p w14:paraId="3489FEED" w14:textId="77777777" w:rsidR="0000455B" w:rsidRPr="0000455B" w:rsidRDefault="0000455B" w:rsidP="00543C1E">
            <w:pPr>
              <w:keepNext/>
              <w:spacing w:after="60"/>
              <w:jc w:val="right"/>
              <w:rPr>
                <w:sz w:val="22"/>
                <w:szCs w:val="22"/>
              </w:rPr>
            </w:pPr>
            <w:r w:rsidRPr="0000455B">
              <w:rPr>
                <w:rFonts w:ascii="Calibri" w:hAnsi="Calibri"/>
                <w:sz w:val="22"/>
                <w:szCs w:val="22"/>
              </w:rPr>
              <w:t>0.011 *</w:t>
            </w:r>
          </w:p>
        </w:tc>
      </w:tr>
      <w:tr w:rsidR="0000455B" w:rsidRPr="0000455B" w14:paraId="3E6CC54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0A6463" w14:textId="77777777" w:rsidR="0000455B" w:rsidRPr="0000455B" w:rsidRDefault="0000455B" w:rsidP="00543C1E">
            <w:pPr>
              <w:keepNext/>
              <w:spacing w:after="60"/>
              <w:rPr>
                <w:sz w:val="22"/>
                <w:szCs w:val="22"/>
              </w:rPr>
            </w:pPr>
            <w:proofErr w:type="spellStart"/>
            <w:r w:rsidRPr="0000455B">
              <w:rPr>
                <w:rFonts w:ascii="Calibri" w:hAnsi="Calibri"/>
                <w:sz w:val="22"/>
                <w:szCs w:val="22"/>
              </w:rPr>
              <w:t>CIP:Pig</w:t>
            </w:r>
            <w:proofErr w:type="spellEnd"/>
            <w:r w:rsidRPr="0000455B">
              <w:rPr>
                <w:rFonts w:ascii="Calibri" w:hAnsi="Calibri"/>
                <w:sz w:val="22"/>
                <w:szCs w:val="22"/>
              </w:rPr>
              <w:t xml:space="preserve"> </w:t>
            </w:r>
            <w:proofErr w:type="spellStart"/>
            <w:r w:rsidRPr="0000455B">
              <w:rPr>
                <w:rFonts w:ascii="Calibri" w:hAnsi="Calibri"/>
                <w:sz w:val="22"/>
                <w:szCs w:val="22"/>
              </w:rPr>
              <w:t>manure-VAN:Rape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5B9FA23" w14:textId="77777777" w:rsidR="0000455B" w:rsidRPr="0000455B" w:rsidRDefault="0000455B" w:rsidP="00543C1E">
            <w:pPr>
              <w:keepNext/>
              <w:spacing w:after="60"/>
              <w:jc w:val="right"/>
              <w:rPr>
                <w:sz w:val="22"/>
                <w:szCs w:val="22"/>
              </w:rPr>
            </w:pPr>
            <w:r w:rsidRPr="0000455B">
              <w:rPr>
                <w:rFonts w:ascii="Calibri" w:hAnsi="Calibri"/>
                <w:sz w:val="22"/>
                <w:szCs w:val="22"/>
              </w:rPr>
              <w:t>26.50000</w:t>
            </w:r>
          </w:p>
        </w:tc>
        <w:tc>
          <w:tcPr>
            <w:tcW w:w="0" w:type="auto"/>
            <w:tcBorders>
              <w:top w:val="single" w:sz="0" w:space="0" w:color="D3D3D3"/>
              <w:left w:val="single" w:sz="0" w:space="0" w:color="D3D3D3"/>
              <w:bottom w:val="single" w:sz="0" w:space="0" w:color="D3D3D3"/>
              <w:right w:val="single" w:sz="0" w:space="0" w:color="D3D3D3"/>
            </w:tcBorders>
          </w:tcPr>
          <w:p w14:paraId="0ABDF832" w14:textId="77777777" w:rsidR="0000455B" w:rsidRPr="0000455B" w:rsidRDefault="0000455B" w:rsidP="00543C1E">
            <w:pPr>
              <w:keepNext/>
              <w:spacing w:after="60"/>
              <w:jc w:val="right"/>
              <w:rPr>
                <w:sz w:val="22"/>
                <w:szCs w:val="22"/>
              </w:rPr>
            </w:pPr>
            <w:r w:rsidRPr="0000455B">
              <w:rPr>
                <w:rFonts w:ascii="Calibri" w:hAnsi="Calibri"/>
                <w:sz w:val="22"/>
                <w:szCs w:val="22"/>
              </w:rPr>
              <w:t>3.01543447</w:t>
            </w:r>
          </w:p>
        </w:tc>
        <w:tc>
          <w:tcPr>
            <w:tcW w:w="0" w:type="auto"/>
            <w:tcBorders>
              <w:top w:val="single" w:sz="0" w:space="0" w:color="D3D3D3"/>
              <w:left w:val="single" w:sz="0" w:space="0" w:color="D3D3D3"/>
              <w:bottom w:val="single" w:sz="0" w:space="0" w:color="D3D3D3"/>
              <w:right w:val="single" w:sz="0" w:space="0" w:color="D3D3D3"/>
            </w:tcBorders>
          </w:tcPr>
          <w:p w14:paraId="34E743B9" w14:textId="77777777" w:rsidR="0000455B" w:rsidRPr="0000455B" w:rsidRDefault="0000455B" w:rsidP="00543C1E">
            <w:pPr>
              <w:keepNext/>
              <w:spacing w:after="60"/>
              <w:jc w:val="right"/>
              <w:rPr>
                <w:sz w:val="22"/>
                <w:szCs w:val="22"/>
              </w:rPr>
            </w:pPr>
            <w:r w:rsidRPr="0000455B">
              <w:rPr>
                <w:rFonts w:ascii="Calibri" w:hAnsi="Calibri"/>
                <w:sz w:val="22"/>
                <w:szCs w:val="22"/>
              </w:rPr>
              <w:t>49.9845655</w:t>
            </w:r>
          </w:p>
        </w:tc>
        <w:tc>
          <w:tcPr>
            <w:tcW w:w="0" w:type="auto"/>
            <w:tcBorders>
              <w:top w:val="single" w:sz="0" w:space="0" w:color="D3D3D3"/>
              <w:left w:val="single" w:sz="0" w:space="0" w:color="D3D3D3"/>
              <w:bottom w:val="single" w:sz="0" w:space="0" w:color="D3D3D3"/>
              <w:right w:val="single" w:sz="0" w:space="0" w:color="D3D3D3"/>
            </w:tcBorders>
          </w:tcPr>
          <w:p w14:paraId="271DD478" w14:textId="77777777" w:rsidR="0000455B" w:rsidRPr="0000455B" w:rsidRDefault="0000455B" w:rsidP="00543C1E">
            <w:pPr>
              <w:keepNext/>
              <w:spacing w:after="60"/>
              <w:jc w:val="right"/>
              <w:rPr>
                <w:sz w:val="22"/>
                <w:szCs w:val="22"/>
              </w:rPr>
            </w:pPr>
            <w:r w:rsidRPr="0000455B">
              <w:rPr>
                <w:rFonts w:ascii="Calibri" w:hAnsi="Calibri"/>
                <w:sz w:val="22"/>
                <w:szCs w:val="22"/>
              </w:rPr>
              <w:t>0.01 **</w:t>
            </w:r>
          </w:p>
        </w:tc>
      </w:tr>
      <w:tr w:rsidR="0000455B" w:rsidRPr="0000455B" w14:paraId="4AFB8A8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D90BC8" w14:textId="77777777" w:rsidR="0000455B" w:rsidRPr="0000455B" w:rsidRDefault="0000455B" w:rsidP="00543C1E">
            <w:pPr>
              <w:keepNext/>
              <w:spacing w:after="60"/>
              <w:rPr>
                <w:sz w:val="22"/>
                <w:szCs w:val="22"/>
              </w:rPr>
            </w:pPr>
            <w:proofErr w:type="spellStart"/>
            <w:r w:rsidRPr="0000455B">
              <w:rPr>
                <w:rFonts w:ascii="Calibri" w:hAnsi="Calibri"/>
                <w:sz w:val="22"/>
                <w:szCs w:val="22"/>
              </w:rPr>
              <w:t>CIP:Pig</w:t>
            </w:r>
            <w:proofErr w:type="spellEnd"/>
            <w:r w:rsidRPr="0000455B">
              <w:rPr>
                <w:rFonts w:ascii="Calibri" w:hAnsi="Calibri"/>
                <w:sz w:val="22"/>
                <w:szCs w:val="22"/>
              </w:rPr>
              <w:t xml:space="preserve"> </w:t>
            </w:r>
            <w:proofErr w:type="spellStart"/>
            <w:r w:rsidRPr="0000455B">
              <w:rPr>
                <w:rFonts w:ascii="Calibri" w:hAnsi="Calibri"/>
                <w:sz w:val="22"/>
                <w:szCs w:val="22"/>
              </w:rPr>
              <w:t>manure-SXT:Pig</w:t>
            </w:r>
            <w:proofErr w:type="spellEnd"/>
            <w:r w:rsidRPr="0000455B">
              <w:rPr>
                <w:rFonts w:ascii="Calibri" w:hAnsi="Calibri"/>
                <w:sz w:val="22"/>
                <w:szCs w:val="22"/>
              </w:rPr>
              <w:t xml:space="preserve"> manure</w:t>
            </w:r>
          </w:p>
        </w:tc>
        <w:tc>
          <w:tcPr>
            <w:tcW w:w="0" w:type="auto"/>
            <w:tcBorders>
              <w:top w:val="single" w:sz="0" w:space="0" w:color="D3D3D3"/>
              <w:left w:val="single" w:sz="0" w:space="0" w:color="D3D3D3"/>
              <w:bottom w:val="single" w:sz="0" w:space="0" w:color="D3D3D3"/>
              <w:right w:val="single" w:sz="0" w:space="0" w:color="D3D3D3"/>
            </w:tcBorders>
          </w:tcPr>
          <w:p w14:paraId="3AA5F370" w14:textId="77777777" w:rsidR="0000455B" w:rsidRPr="0000455B" w:rsidRDefault="0000455B" w:rsidP="00543C1E">
            <w:pPr>
              <w:keepNext/>
              <w:spacing w:after="60"/>
              <w:jc w:val="right"/>
              <w:rPr>
                <w:sz w:val="22"/>
                <w:szCs w:val="22"/>
              </w:rPr>
            </w:pPr>
            <w:r w:rsidRPr="0000455B">
              <w:rPr>
                <w:rFonts w:ascii="Calibri" w:hAnsi="Calibri"/>
                <w:sz w:val="22"/>
                <w:szCs w:val="22"/>
              </w:rPr>
              <w:t>20.75000</w:t>
            </w:r>
          </w:p>
        </w:tc>
        <w:tc>
          <w:tcPr>
            <w:tcW w:w="0" w:type="auto"/>
            <w:tcBorders>
              <w:top w:val="single" w:sz="0" w:space="0" w:color="D3D3D3"/>
              <w:left w:val="single" w:sz="0" w:space="0" w:color="D3D3D3"/>
              <w:bottom w:val="single" w:sz="0" w:space="0" w:color="D3D3D3"/>
              <w:right w:val="single" w:sz="0" w:space="0" w:color="D3D3D3"/>
            </w:tcBorders>
          </w:tcPr>
          <w:p w14:paraId="0B78EC3A" w14:textId="77777777" w:rsidR="0000455B" w:rsidRPr="0000455B" w:rsidRDefault="0000455B" w:rsidP="00543C1E">
            <w:pPr>
              <w:keepNext/>
              <w:spacing w:after="60"/>
              <w:jc w:val="right"/>
              <w:rPr>
                <w:sz w:val="22"/>
                <w:szCs w:val="22"/>
              </w:rPr>
            </w:pPr>
            <w:r w:rsidRPr="0000455B">
              <w:rPr>
                <w:rFonts w:ascii="Calibri" w:hAnsi="Calibri"/>
                <w:sz w:val="22"/>
                <w:szCs w:val="22"/>
              </w:rPr>
              <w:t>1.57493254</w:t>
            </w:r>
          </w:p>
        </w:tc>
        <w:tc>
          <w:tcPr>
            <w:tcW w:w="0" w:type="auto"/>
            <w:tcBorders>
              <w:top w:val="single" w:sz="0" w:space="0" w:color="D3D3D3"/>
              <w:left w:val="single" w:sz="0" w:space="0" w:color="D3D3D3"/>
              <w:bottom w:val="single" w:sz="0" w:space="0" w:color="D3D3D3"/>
              <w:right w:val="single" w:sz="0" w:space="0" w:color="D3D3D3"/>
            </w:tcBorders>
          </w:tcPr>
          <w:p w14:paraId="390B2D0F" w14:textId="77777777" w:rsidR="0000455B" w:rsidRPr="0000455B" w:rsidRDefault="0000455B" w:rsidP="00543C1E">
            <w:pPr>
              <w:keepNext/>
              <w:spacing w:after="60"/>
              <w:jc w:val="right"/>
              <w:rPr>
                <w:sz w:val="22"/>
                <w:szCs w:val="22"/>
              </w:rPr>
            </w:pPr>
            <w:r w:rsidRPr="0000455B">
              <w:rPr>
                <w:rFonts w:ascii="Calibri" w:hAnsi="Calibri"/>
                <w:sz w:val="22"/>
                <w:szCs w:val="22"/>
              </w:rPr>
              <w:t>39.9250675</w:t>
            </w:r>
          </w:p>
        </w:tc>
        <w:tc>
          <w:tcPr>
            <w:tcW w:w="0" w:type="auto"/>
            <w:tcBorders>
              <w:top w:val="single" w:sz="0" w:space="0" w:color="D3D3D3"/>
              <w:left w:val="single" w:sz="0" w:space="0" w:color="D3D3D3"/>
              <w:bottom w:val="single" w:sz="0" w:space="0" w:color="D3D3D3"/>
              <w:right w:val="single" w:sz="0" w:space="0" w:color="D3D3D3"/>
            </w:tcBorders>
          </w:tcPr>
          <w:p w14:paraId="7CCC76EE" w14:textId="77777777" w:rsidR="0000455B" w:rsidRPr="0000455B" w:rsidRDefault="0000455B" w:rsidP="00543C1E">
            <w:pPr>
              <w:keepNext/>
              <w:spacing w:after="60"/>
              <w:jc w:val="right"/>
              <w:rPr>
                <w:sz w:val="22"/>
                <w:szCs w:val="22"/>
              </w:rPr>
            </w:pPr>
            <w:r w:rsidRPr="0000455B">
              <w:rPr>
                <w:rFonts w:ascii="Calibri" w:hAnsi="Calibri"/>
                <w:sz w:val="22"/>
                <w:szCs w:val="22"/>
              </w:rPr>
              <w:t>0.018 *</w:t>
            </w:r>
          </w:p>
        </w:tc>
      </w:tr>
      <w:tr w:rsidR="0000455B" w:rsidRPr="0000455B" w14:paraId="76EEB39D" w14:textId="77777777" w:rsidTr="00543C1E">
        <w:trPr>
          <w:cantSplit/>
          <w:jc w:val="center"/>
        </w:trPr>
        <w:tc>
          <w:tcPr>
            <w:tcW w:w="0" w:type="auto"/>
            <w:gridSpan w:val="5"/>
          </w:tcPr>
          <w:p w14:paraId="2EFE9033" w14:textId="77777777" w:rsidR="0000455B" w:rsidRPr="0000455B" w:rsidRDefault="0000455B" w:rsidP="00543C1E">
            <w:pPr>
              <w:keepNext/>
              <w:spacing w:after="60"/>
              <w:rPr>
                <w:sz w:val="22"/>
                <w:szCs w:val="22"/>
              </w:rPr>
            </w:pPr>
            <w:r w:rsidRPr="0000455B">
              <w:rPr>
                <w:rFonts w:ascii="Calibri" w:hAnsi="Calibri"/>
                <w:i/>
                <w:sz w:val="22"/>
                <w:szCs w:val="22"/>
                <w:vertAlign w:val="superscript"/>
              </w:rPr>
              <w:t>1</w:t>
            </w:r>
            <w:r w:rsidRPr="0000455B">
              <w:rPr>
                <w:rFonts w:ascii="Calibri" w:hAnsi="Calibri"/>
                <w:sz w:val="22"/>
                <w:szCs w:val="22"/>
              </w:rPr>
              <w:t>Significance codes: *** p &lt; 0.001; ** p &lt; 0.01; * p &lt; 0.05</w:t>
            </w:r>
          </w:p>
        </w:tc>
      </w:tr>
    </w:tbl>
    <w:p w14:paraId="5D675F0C" w14:textId="77777777" w:rsidR="0000455B" w:rsidRPr="005142ED" w:rsidRDefault="0000455B" w:rsidP="00657695">
      <w:pPr>
        <w:pStyle w:val="BodyText"/>
        <w:rPr>
          <w:b/>
          <w:bCs/>
        </w:rPr>
      </w:pPr>
    </w:p>
    <w:p w14:paraId="57F792A6" w14:textId="00757815" w:rsidR="005142ED" w:rsidRDefault="0000455B" w:rsidP="00657695">
      <w:pPr>
        <w:pStyle w:val="BodyText"/>
      </w:pPr>
      <w:r>
        <w:t xml:space="preserve">Explanation as </w:t>
      </w:r>
      <w:r w:rsidR="003A5E1F">
        <w:t>other farms:</w:t>
      </w:r>
    </w:p>
    <w:p w14:paraId="680428AB" w14:textId="7B25951F" w:rsidR="003A5E1F" w:rsidRDefault="003A5E1F" w:rsidP="00657695">
      <w:pPr>
        <w:pStyle w:val="BodyText"/>
      </w:pPr>
      <w:proofErr w:type="spellStart"/>
      <w:r>
        <w:t>Chileka</w:t>
      </w:r>
      <w:proofErr w:type="spellEnd"/>
      <w:r>
        <w:t xml:space="preserve"> 1</w:t>
      </w:r>
    </w:p>
    <w:p w14:paraId="558B6E33" w14:textId="7EAFDE23" w:rsidR="00802CF4" w:rsidRDefault="00802CF4" w:rsidP="00657695">
      <w:pPr>
        <w:pStyle w:val="BodyText"/>
      </w:pPr>
      <w:r w:rsidRPr="00802CF4">
        <w:rPr>
          <w:noProof/>
        </w:rPr>
        <w:drawing>
          <wp:inline distT="0" distB="0" distL="0" distR="0" wp14:anchorId="3BE9CED0" wp14:editId="6DE45D29">
            <wp:extent cx="5943600" cy="3563620"/>
            <wp:effectExtent l="0" t="0" r="0" b="0"/>
            <wp:docPr id="191801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19392" name=""/>
                    <pic:cNvPicPr/>
                  </pic:nvPicPr>
                  <pic:blipFill>
                    <a:blip r:embed="rId12"/>
                    <a:stretch>
                      <a:fillRect/>
                    </a:stretch>
                  </pic:blipFill>
                  <pic:spPr>
                    <a:xfrm>
                      <a:off x="0" y="0"/>
                      <a:ext cx="5943600" cy="3563620"/>
                    </a:xfrm>
                    <a:prstGeom prst="rect">
                      <a:avLst/>
                    </a:prstGeom>
                  </pic:spPr>
                </pic:pic>
              </a:graphicData>
            </a:graphic>
          </wp:inline>
        </w:drawing>
      </w:r>
    </w:p>
    <w:p w14:paraId="0B343585" w14:textId="2D12F833" w:rsidR="00802CF4" w:rsidRPr="005142ED" w:rsidRDefault="00802CF4" w:rsidP="00657695">
      <w:pPr>
        <w:pStyle w:val="BodyText"/>
      </w:pPr>
      <w:r>
        <w:lastRenderedPageBreak/>
        <w:t>ANOVA</w:t>
      </w:r>
    </w:p>
    <w:tbl>
      <w:tblPr>
        <w:tblStyle w:val="Table"/>
        <w:tblW w:w="0" w:type="auto"/>
        <w:jc w:val="center"/>
        <w:tblCellMar>
          <w:left w:w="60" w:type="dxa"/>
          <w:right w:w="60" w:type="dxa"/>
        </w:tblCellMar>
        <w:tblLook w:val="0000" w:firstRow="0" w:lastRow="0" w:firstColumn="0" w:lastColumn="0" w:noHBand="0" w:noVBand="0"/>
      </w:tblPr>
      <w:tblGrid>
        <w:gridCol w:w="1989"/>
        <w:gridCol w:w="2102"/>
        <w:gridCol w:w="1154"/>
        <w:gridCol w:w="1154"/>
        <w:gridCol w:w="1154"/>
        <w:gridCol w:w="1254"/>
      </w:tblGrid>
      <w:tr w:rsidR="00743EC4" w:rsidRPr="00743EC4" w14:paraId="73C1E270"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0B75CB04" w14:textId="77777777" w:rsidR="00743EC4" w:rsidRPr="00743EC4" w:rsidRDefault="00743EC4" w:rsidP="00543C1E">
            <w:pPr>
              <w:keepNext/>
              <w:spacing w:after="60"/>
            </w:pPr>
            <w:r w:rsidRPr="00743EC4">
              <w:rPr>
                <w:rFonts w:ascii="Calibri" w:hAnsi="Calibri"/>
              </w:rPr>
              <w:t>Source of Variation</w:t>
            </w:r>
          </w:p>
        </w:tc>
        <w:tc>
          <w:tcPr>
            <w:tcW w:w="0" w:type="auto"/>
            <w:tcBorders>
              <w:top w:val="single" w:sz="16" w:space="0" w:color="D3D3D3"/>
              <w:bottom w:val="single" w:sz="16" w:space="0" w:color="D3D3D3"/>
            </w:tcBorders>
          </w:tcPr>
          <w:p w14:paraId="40FA0E40" w14:textId="77777777" w:rsidR="00743EC4" w:rsidRPr="00743EC4" w:rsidRDefault="00743EC4" w:rsidP="00543C1E">
            <w:pPr>
              <w:keepNext/>
              <w:spacing w:after="60"/>
              <w:jc w:val="right"/>
            </w:pPr>
            <w:r w:rsidRPr="00743EC4">
              <w:rPr>
                <w:rFonts w:ascii="Calibri" w:hAnsi="Calibri"/>
              </w:rPr>
              <w:t>Degrees of Freedom</w:t>
            </w:r>
          </w:p>
        </w:tc>
        <w:tc>
          <w:tcPr>
            <w:tcW w:w="0" w:type="auto"/>
            <w:tcBorders>
              <w:top w:val="single" w:sz="16" w:space="0" w:color="D3D3D3"/>
              <w:bottom w:val="single" w:sz="16" w:space="0" w:color="D3D3D3"/>
            </w:tcBorders>
          </w:tcPr>
          <w:p w14:paraId="5401971F" w14:textId="77777777" w:rsidR="00743EC4" w:rsidRPr="00743EC4" w:rsidRDefault="00743EC4" w:rsidP="00543C1E">
            <w:pPr>
              <w:keepNext/>
              <w:spacing w:after="60"/>
              <w:jc w:val="right"/>
            </w:pPr>
            <w:proofErr w:type="spellStart"/>
            <w:r w:rsidRPr="00743EC4">
              <w:rPr>
                <w:rFonts w:ascii="Calibri" w:hAnsi="Calibri"/>
              </w:rPr>
              <w:t>sumsq</w:t>
            </w:r>
            <w:proofErr w:type="spellEnd"/>
          </w:p>
        </w:tc>
        <w:tc>
          <w:tcPr>
            <w:tcW w:w="0" w:type="auto"/>
            <w:tcBorders>
              <w:top w:val="single" w:sz="16" w:space="0" w:color="D3D3D3"/>
              <w:bottom w:val="single" w:sz="16" w:space="0" w:color="D3D3D3"/>
            </w:tcBorders>
          </w:tcPr>
          <w:p w14:paraId="5C0F735A" w14:textId="77777777" w:rsidR="00743EC4" w:rsidRPr="00743EC4" w:rsidRDefault="00743EC4" w:rsidP="00543C1E">
            <w:pPr>
              <w:keepNext/>
              <w:spacing w:after="60"/>
              <w:jc w:val="right"/>
            </w:pPr>
            <w:proofErr w:type="spellStart"/>
            <w:r w:rsidRPr="00743EC4">
              <w:rPr>
                <w:rFonts w:ascii="Calibri" w:hAnsi="Calibri"/>
              </w:rPr>
              <w:t>meansq</w:t>
            </w:r>
            <w:proofErr w:type="spellEnd"/>
          </w:p>
        </w:tc>
        <w:tc>
          <w:tcPr>
            <w:tcW w:w="0" w:type="auto"/>
            <w:tcBorders>
              <w:top w:val="single" w:sz="16" w:space="0" w:color="D3D3D3"/>
              <w:bottom w:val="single" w:sz="16" w:space="0" w:color="D3D3D3"/>
            </w:tcBorders>
          </w:tcPr>
          <w:p w14:paraId="57C91D89" w14:textId="77777777" w:rsidR="00743EC4" w:rsidRPr="00743EC4" w:rsidRDefault="00743EC4" w:rsidP="00543C1E">
            <w:pPr>
              <w:keepNext/>
              <w:spacing w:after="60"/>
              <w:jc w:val="right"/>
            </w:pPr>
            <w:r w:rsidRPr="00743EC4">
              <w:rPr>
                <w:rFonts w:ascii="Calibri" w:hAnsi="Calibri"/>
              </w:rPr>
              <w:t>F-Statistic</w:t>
            </w:r>
          </w:p>
        </w:tc>
        <w:tc>
          <w:tcPr>
            <w:tcW w:w="0" w:type="auto"/>
            <w:tcBorders>
              <w:top w:val="single" w:sz="16" w:space="0" w:color="D3D3D3"/>
              <w:bottom w:val="single" w:sz="16" w:space="0" w:color="D3D3D3"/>
              <w:right w:val="single" w:sz="0" w:space="0" w:color="D3D3D3"/>
            </w:tcBorders>
          </w:tcPr>
          <w:p w14:paraId="597EE271" w14:textId="77777777" w:rsidR="00743EC4" w:rsidRPr="00743EC4" w:rsidRDefault="00743EC4" w:rsidP="00543C1E">
            <w:pPr>
              <w:keepNext/>
              <w:spacing w:after="60"/>
            </w:pPr>
            <w:r w:rsidRPr="00743EC4">
              <w:rPr>
                <w:rFonts w:ascii="Calibri" w:hAnsi="Calibri"/>
              </w:rPr>
              <w:t>P-Value</w:t>
            </w:r>
            <w:r w:rsidRPr="00743EC4">
              <w:rPr>
                <w:rFonts w:ascii="Calibri" w:hAnsi="Calibri"/>
                <w:i/>
                <w:vertAlign w:val="superscript"/>
              </w:rPr>
              <w:t>1</w:t>
            </w:r>
          </w:p>
        </w:tc>
      </w:tr>
      <w:tr w:rsidR="00743EC4" w:rsidRPr="00743EC4" w14:paraId="681EEFF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18D746" w14:textId="6C91A42A" w:rsidR="00743EC4" w:rsidRPr="00743EC4" w:rsidRDefault="00743EC4" w:rsidP="00543C1E">
            <w:pPr>
              <w:keepNext/>
              <w:spacing w:after="60"/>
            </w:pPr>
            <w:r>
              <w:rPr>
                <w:rFonts w:ascii="Calibri" w:hAnsi="Calibri"/>
              </w:rPr>
              <w:t>A</w:t>
            </w:r>
            <w:r w:rsidRPr="00743EC4">
              <w:rPr>
                <w:rFonts w:ascii="Calibri" w:hAnsi="Calibri"/>
              </w:rPr>
              <w:t>ntibiotic</w:t>
            </w:r>
          </w:p>
        </w:tc>
        <w:tc>
          <w:tcPr>
            <w:tcW w:w="0" w:type="auto"/>
            <w:tcBorders>
              <w:top w:val="single" w:sz="0" w:space="0" w:color="D3D3D3"/>
              <w:left w:val="single" w:sz="0" w:space="0" w:color="D3D3D3"/>
              <w:bottom w:val="single" w:sz="0" w:space="0" w:color="D3D3D3"/>
              <w:right w:val="single" w:sz="0" w:space="0" w:color="D3D3D3"/>
            </w:tcBorders>
          </w:tcPr>
          <w:p w14:paraId="04078A8D" w14:textId="77777777" w:rsidR="00743EC4" w:rsidRPr="00743EC4" w:rsidRDefault="00743EC4" w:rsidP="00543C1E">
            <w:pPr>
              <w:keepNext/>
              <w:spacing w:after="60"/>
              <w:jc w:val="right"/>
            </w:pPr>
            <w:r w:rsidRPr="00743EC4">
              <w:rPr>
                <w:rFonts w:ascii="Calibri" w:hAnsi="Calibri"/>
              </w:rPr>
              <w:t>8</w:t>
            </w:r>
          </w:p>
        </w:tc>
        <w:tc>
          <w:tcPr>
            <w:tcW w:w="0" w:type="auto"/>
            <w:tcBorders>
              <w:top w:val="single" w:sz="0" w:space="0" w:color="D3D3D3"/>
              <w:left w:val="single" w:sz="0" w:space="0" w:color="D3D3D3"/>
              <w:bottom w:val="single" w:sz="0" w:space="0" w:color="D3D3D3"/>
              <w:right w:val="single" w:sz="0" w:space="0" w:color="D3D3D3"/>
            </w:tcBorders>
          </w:tcPr>
          <w:p w14:paraId="305AE8EA" w14:textId="77777777" w:rsidR="00743EC4" w:rsidRPr="00743EC4" w:rsidRDefault="00743EC4" w:rsidP="00543C1E">
            <w:pPr>
              <w:keepNext/>
              <w:spacing w:after="60"/>
              <w:jc w:val="right"/>
            </w:pPr>
            <w:r w:rsidRPr="00743EC4">
              <w:rPr>
                <w:rFonts w:ascii="Calibri" w:hAnsi="Calibri"/>
              </w:rPr>
              <w:t>2720.1013</w:t>
            </w:r>
          </w:p>
        </w:tc>
        <w:tc>
          <w:tcPr>
            <w:tcW w:w="0" w:type="auto"/>
            <w:tcBorders>
              <w:top w:val="single" w:sz="0" w:space="0" w:color="D3D3D3"/>
              <w:left w:val="single" w:sz="0" w:space="0" w:color="D3D3D3"/>
              <w:bottom w:val="single" w:sz="0" w:space="0" w:color="D3D3D3"/>
              <w:right w:val="single" w:sz="0" w:space="0" w:color="D3D3D3"/>
            </w:tcBorders>
          </w:tcPr>
          <w:p w14:paraId="2AA61A7F" w14:textId="77777777" w:rsidR="00743EC4" w:rsidRPr="00743EC4" w:rsidRDefault="00743EC4" w:rsidP="00543C1E">
            <w:pPr>
              <w:keepNext/>
              <w:spacing w:after="60"/>
              <w:jc w:val="right"/>
            </w:pPr>
            <w:r w:rsidRPr="00743EC4">
              <w:rPr>
                <w:rFonts w:ascii="Calibri" w:hAnsi="Calibri"/>
              </w:rPr>
              <w:t>340.01267</w:t>
            </w:r>
          </w:p>
        </w:tc>
        <w:tc>
          <w:tcPr>
            <w:tcW w:w="0" w:type="auto"/>
            <w:tcBorders>
              <w:top w:val="single" w:sz="0" w:space="0" w:color="D3D3D3"/>
              <w:left w:val="single" w:sz="0" w:space="0" w:color="D3D3D3"/>
              <w:bottom w:val="single" w:sz="0" w:space="0" w:color="D3D3D3"/>
              <w:right w:val="single" w:sz="0" w:space="0" w:color="D3D3D3"/>
            </w:tcBorders>
          </w:tcPr>
          <w:p w14:paraId="41534A89" w14:textId="77777777" w:rsidR="00743EC4" w:rsidRPr="00743EC4" w:rsidRDefault="00743EC4" w:rsidP="00543C1E">
            <w:pPr>
              <w:keepNext/>
              <w:spacing w:after="60"/>
              <w:jc w:val="right"/>
            </w:pPr>
            <w:r w:rsidRPr="00743EC4">
              <w:rPr>
                <w:rFonts w:ascii="Calibri" w:hAnsi="Calibri"/>
              </w:rPr>
              <w:t>4.5401900</w:t>
            </w:r>
          </w:p>
        </w:tc>
        <w:tc>
          <w:tcPr>
            <w:tcW w:w="0" w:type="auto"/>
            <w:tcBorders>
              <w:top w:val="single" w:sz="0" w:space="0" w:color="D3D3D3"/>
              <w:left w:val="single" w:sz="0" w:space="0" w:color="D3D3D3"/>
              <w:bottom w:val="single" w:sz="0" w:space="0" w:color="D3D3D3"/>
              <w:right w:val="single" w:sz="0" w:space="0" w:color="D3D3D3"/>
            </w:tcBorders>
          </w:tcPr>
          <w:p w14:paraId="335F3FCA" w14:textId="77777777" w:rsidR="00743EC4" w:rsidRPr="00743EC4" w:rsidRDefault="00743EC4" w:rsidP="00543C1E">
            <w:pPr>
              <w:keepNext/>
              <w:spacing w:after="60"/>
            </w:pPr>
            <w:r w:rsidRPr="00743EC4">
              <w:rPr>
                <w:rFonts w:ascii="Calibri" w:hAnsi="Calibri"/>
              </w:rPr>
              <w:t>&lt; 0.001 ***</w:t>
            </w:r>
          </w:p>
        </w:tc>
      </w:tr>
      <w:tr w:rsidR="00743EC4" w:rsidRPr="00743EC4" w14:paraId="17008BB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E7B5F0" w14:textId="09E80E3E" w:rsidR="00743EC4" w:rsidRPr="00743EC4" w:rsidRDefault="00743EC4" w:rsidP="00543C1E">
            <w:pPr>
              <w:keepNext/>
              <w:spacing w:after="60"/>
            </w:pPr>
            <w:proofErr w:type="spellStart"/>
            <w:r>
              <w:rPr>
                <w:rFonts w:ascii="Calibri" w:hAnsi="Calibri"/>
              </w:rPr>
              <w:t>Samle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53B734F" w14:textId="77777777" w:rsidR="00743EC4" w:rsidRPr="00743EC4" w:rsidRDefault="00743EC4" w:rsidP="00543C1E">
            <w:pPr>
              <w:keepNext/>
              <w:spacing w:after="60"/>
              <w:jc w:val="right"/>
            </w:pPr>
            <w:r w:rsidRPr="00743EC4">
              <w:rPr>
                <w:rFonts w:ascii="Calibri" w:hAnsi="Calibri"/>
              </w:rPr>
              <w:t>5</w:t>
            </w:r>
          </w:p>
        </w:tc>
        <w:tc>
          <w:tcPr>
            <w:tcW w:w="0" w:type="auto"/>
            <w:tcBorders>
              <w:top w:val="single" w:sz="0" w:space="0" w:color="D3D3D3"/>
              <w:left w:val="single" w:sz="0" w:space="0" w:color="D3D3D3"/>
              <w:bottom w:val="single" w:sz="0" w:space="0" w:color="D3D3D3"/>
              <w:right w:val="single" w:sz="0" w:space="0" w:color="D3D3D3"/>
            </w:tcBorders>
          </w:tcPr>
          <w:p w14:paraId="74C35D3C" w14:textId="77777777" w:rsidR="00743EC4" w:rsidRPr="00743EC4" w:rsidRDefault="00743EC4" w:rsidP="00543C1E">
            <w:pPr>
              <w:keepNext/>
              <w:spacing w:after="60"/>
              <w:jc w:val="right"/>
            </w:pPr>
            <w:r w:rsidRPr="00743EC4">
              <w:rPr>
                <w:rFonts w:ascii="Calibri" w:hAnsi="Calibri"/>
              </w:rPr>
              <w:t>735.6603</w:t>
            </w:r>
          </w:p>
        </w:tc>
        <w:tc>
          <w:tcPr>
            <w:tcW w:w="0" w:type="auto"/>
            <w:tcBorders>
              <w:top w:val="single" w:sz="0" w:space="0" w:color="D3D3D3"/>
              <w:left w:val="single" w:sz="0" w:space="0" w:color="D3D3D3"/>
              <w:bottom w:val="single" w:sz="0" w:space="0" w:color="D3D3D3"/>
              <w:right w:val="single" w:sz="0" w:space="0" w:color="D3D3D3"/>
            </w:tcBorders>
          </w:tcPr>
          <w:p w14:paraId="05DCC834" w14:textId="77777777" w:rsidR="00743EC4" w:rsidRPr="00743EC4" w:rsidRDefault="00743EC4" w:rsidP="00543C1E">
            <w:pPr>
              <w:keepNext/>
              <w:spacing w:after="60"/>
              <w:jc w:val="right"/>
            </w:pPr>
            <w:r w:rsidRPr="00743EC4">
              <w:rPr>
                <w:rFonts w:ascii="Calibri" w:hAnsi="Calibri"/>
              </w:rPr>
              <w:t>147.13206</w:t>
            </w:r>
          </w:p>
        </w:tc>
        <w:tc>
          <w:tcPr>
            <w:tcW w:w="0" w:type="auto"/>
            <w:tcBorders>
              <w:top w:val="single" w:sz="0" w:space="0" w:color="D3D3D3"/>
              <w:left w:val="single" w:sz="0" w:space="0" w:color="D3D3D3"/>
              <w:bottom w:val="single" w:sz="0" w:space="0" w:color="D3D3D3"/>
              <w:right w:val="single" w:sz="0" w:space="0" w:color="D3D3D3"/>
            </w:tcBorders>
          </w:tcPr>
          <w:p w14:paraId="01F91AAF" w14:textId="77777777" w:rsidR="00743EC4" w:rsidRPr="00743EC4" w:rsidRDefault="00743EC4" w:rsidP="00543C1E">
            <w:pPr>
              <w:keepNext/>
              <w:spacing w:after="60"/>
              <w:jc w:val="right"/>
            </w:pPr>
            <w:r w:rsidRPr="00743EC4">
              <w:rPr>
                <w:rFonts w:ascii="Calibri" w:hAnsi="Calibri"/>
              </w:rPr>
              <w:t>1.9646548</w:t>
            </w:r>
          </w:p>
        </w:tc>
        <w:tc>
          <w:tcPr>
            <w:tcW w:w="0" w:type="auto"/>
            <w:tcBorders>
              <w:top w:val="single" w:sz="0" w:space="0" w:color="D3D3D3"/>
              <w:left w:val="single" w:sz="0" w:space="0" w:color="D3D3D3"/>
              <w:bottom w:val="single" w:sz="0" w:space="0" w:color="D3D3D3"/>
              <w:right w:val="single" w:sz="0" w:space="0" w:color="D3D3D3"/>
            </w:tcBorders>
          </w:tcPr>
          <w:p w14:paraId="4C8149FF" w14:textId="77777777" w:rsidR="00743EC4" w:rsidRPr="00743EC4" w:rsidRDefault="00743EC4" w:rsidP="00543C1E">
            <w:pPr>
              <w:keepNext/>
              <w:spacing w:after="60"/>
            </w:pPr>
            <w:r w:rsidRPr="00743EC4">
              <w:rPr>
                <w:rFonts w:ascii="Calibri" w:hAnsi="Calibri"/>
              </w:rPr>
              <w:t>0.108</w:t>
            </w:r>
          </w:p>
        </w:tc>
      </w:tr>
      <w:tr w:rsidR="00743EC4" w:rsidRPr="00743EC4" w14:paraId="2E09B5D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FDA2D0" w14:textId="43D9580E" w:rsidR="00743EC4" w:rsidRPr="00743EC4" w:rsidRDefault="00743EC4" w:rsidP="00543C1E">
            <w:pPr>
              <w:keepNext/>
              <w:spacing w:after="60"/>
            </w:pPr>
            <w:proofErr w:type="spellStart"/>
            <w:r>
              <w:rPr>
                <w:rFonts w:ascii="Calibri" w:hAnsi="Calibri"/>
              </w:rPr>
              <w:t>A</w:t>
            </w:r>
            <w:r w:rsidRPr="00743EC4">
              <w:rPr>
                <w:rFonts w:ascii="Calibri" w:hAnsi="Calibri"/>
              </w:rPr>
              <w:t>ntibiotic:</w:t>
            </w:r>
            <w:r>
              <w:rPr>
                <w:rFonts w:ascii="Calibri" w:hAnsi="Calibri"/>
              </w:rPr>
              <w:t>Sample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F5BAE2D" w14:textId="77777777" w:rsidR="00743EC4" w:rsidRPr="00743EC4" w:rsidRDefault="00743EC4" w:rsidP="00543C1E">
            <w:pPr>
              <w:keepNext/>
              <w:spacing w:after="60"/>
              <w:jc w:val="right"/>
            </w:pPr>
            <w:r w:rsidRPr="00743EC4">
              <w:rPr>
                <w:rFonts w:ascii="Calibri" w:hAnsi="Calibri"/>
              </w:rPr>
              <w:t>33</w:t>
            </w:r>
          </w:p>
        </w:tc>
        <w:tc>
          <w:tcPr>
            <w:tcW w:w="0" w:type="auto"/>
            <w:tcBorders>
              <w:top w:val="single" w:sz="0" w:space="0" w:color="D3D3D3"/>
              <w:left w:val="single" w:sz="0" w:space="0" w:color="D3D3D3"/>
              <w:bottom w:val="single" w:sz="0" w:space="0" w:color="D3D3D3"/>
              <w:right w:val="single" w:sz="0" w:space="0" w:color="D3D3D3"/>
            </w:tcBorders>
          </w:tcPr>
          <w:p w14:paraId="3B35B90F" w14:textId="77777777" w:rsidR="00743EC4" w:rsidRPr="00743EC4" w:rsidRDefault="00743EC4" w:rsidP="00543C1E">
            <w:pPr>
              <w:keepNext/>
              <w:spacing w:after="60"/>
              <w:jc w:val="right"/>
            </w:pPr>
            <w:r w:rsidRPr="00743EC4">
              <w:rPr>
                <w:rFonts w:ascii="Calibri" w:hAnsi="Calibri"/>
              </w:rPr>
              <w:t>1124.8611</w:t>
            </w:r>
          </w:p>
        </w:tc>
        <w:tc>
          <w:tcPr>
            <w:tcW w:w="0" w:type="auto"/>
            <w:tcBorders>
              <w:top w:val="single" w:sz="0" w:space="0" w:color="D3D3D3"/>
              <w:left w:val="single" w:sz="0" w:space="0" w:color="D3D3D3"/>
              <w:bottom w:val="single" w:sz="0" w:space="0" w:color="D3D3D3"/>
              <w:right w:val="single" w:sz="0" w:space="0" w:color="D3D3D3"/>
            </w:tcBorders>
          </w:tcPr>
          <w:p w14:paraId="17093D95" w14:textId="77777777" w:rsidR="00743EC4" w:rsidRPr="00743EC4" w:rsidRDefault="00743EC4" w:rsidP="00543C1E">
            <w:pPr>
              <w:keepNext/>
              <w:spacing w:after="60"/>
              <w:jc w:val="right"/>
            </w:pPr>
            <w:r w:rsidRPr="00743EC4">
              <w:rPr>
                <w:rFonts w:ascii="Calibri" w:hAnsi="Calibri"/>
              </w:rPr>
              <w:t>34.08670</w:t>
            </w:r>
          </w:p>
        </w:tc>
        <w:tc>
          <w:tcPr>
            <w:tcW w:w="0" w:type="auto"/>
            <w:tcBorders>
              <w:top w:val="single" w:sz="0" w:space="0" w:color="D3D3D3"/>
              <w:left w:val="single" w:sz="0" w:space="0" w:color="D3D3D3"/>
              <w:bottom w:val="single" w:sz="0" w:space="0" w:color="D3D3D3"/>
              <w:right w:val="single" w:sz="0" w:space="0" w:color="D3D3D3"/>
            </w:tcBorders>
          </w:tcPr>
          <w:p w14:paraId="588C3B65" w14:textId="77777777" w:rsidR="00743EC4" w:rsidRPr="00743EC4" w:rsidRDefault="00743EC4" w:rsidP="00543C1E">
            <w:pPr>
              <w:keepNext/>
              <w:spacing w:after="60"/>
              <w:jc w:val="right"/>
            </w:pPr>
            <w:r w:rsidRPr="00743EC4">
              <w:rPr>
                <w:rFonts w:ascii="Calibri" w:hAnsi="Calibri"/>
              </w:rPr>
              <w:t>0.4551598</w:t>
            </w:r>
          </w:p>
        </w:tc>
        <w:tc>
          <w:tcPr>
            <w:tcW w:w="0" w:type="auto"/>
            <w:tcBorders>
              <w:top w:val="single" w:sz="0" w:space="0" w:color="D3D3D3"/>
              <w:left w:val="single" w:sz="0" w:space="0" w:color="D3D3D3"/>
              <w:bottom w:val="single" w:sz="0" w:space="0" w:color="D3D3D3"/>
              <w:right w:val="single" w:sz="0" w:space="0" w:color="D3D3D3"/>
            </w:tcBorders>
          </w:tcPr>
          <w:p w14:paraId="16CF695C" w14:textId="77777777" w:rsidR="00743EC4" w:rsidRPr="00743EC4" w:rsidRDefault="00743EC4" w:rsidP="00543C1E">
            <w:pPr>
              <w:keepNext/>
              <w:spacing w:after="60"/>
            </w:pPr>
            <w:r w:rsidRPr="00743EC4">
              <w:rPr>
                <w:rFonts w:ascii="Calibri" w:hAnsi="Calibri"/>
              </w:rPr>
              <w:t>0.987</w:t>
            </w:r>
          </w:p>
        </w:tc>
      </w:tr>
      <w:tr w:rsidR="00743EC4" w:rsidRPr="00743EC4" w14:paraId="6792BD3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9163D3" w14:textId="77777777" w:rsidR="00743EC4" w:rsidRPr="00743EC4" w:rsidRDefault="00743EC4" w:rsidP="00543C1E">
            <w:pPr>
              <w:keepNext/>
              <w:spacing w:after="60"/>
            </w:pPr>
            <w:r w:rsidRPr="00743EC4">
              <w:rPr>
                <w:rFonts w:ascii="Calibri" w:hAnsi="Calibri"/>
              </w:rPr>
              <w:t>Residuals</w:t>
            </w:r>
          </w:p>
        </w:tc>
        <w:tc>
          <w:tcPr>
            <w:tcW w:w="0" w:type="auto"/>
            <w:tcBorders>
              <w:top w:val="single" w:sz="0" w:space="0" w:color="D3D3D3"/>
              <w:left w:val="single" w:sz="0" w:space="0" w:color="D3D3D3"/>
              <w:bottom w:val="single" w:sz="0" w:space="0" w:color="D3D3D3"/>
              <w:right w:val="single" w:sz="0" w:space="0" w:color="D3D3D3"/>
            </w:tcBorders>
          </w:tcPr>
          <w:p w14:paraId="75AF7F60" w14:textId="77777777" w:rsidR="00743EC4" w:rsidRPr="00743EC4" w:rsidRDefault="00743EC4" w:rsidP="00543C1E">
            <w:pPr>
              <w:keepNext/>
              <w:spacing w:after="60"/>
              <w:jc w:val="right"/>
            </w:pPr>
            <w:r w:rsidRPr="00743EC4">
              <w:rPr>
                <w:rFonts w:ascii="Calibri" w:hAnsi="Calibri"/>
              </w:rPr>
              <w:t>35</w:t>
            </w:r>
          </w:p>
        </w:tc>
        <w:tc>
          <w:tcPr>
            <w:tcW w:w="0" w:type="auto"/>
            <w:tcBorders>
              <w:top w:val="single" w:sz="0" w:space="0" w:color="D3D3D3"/>
              <w:left w:val="single" w:sz="0" w:space="0" w:color="D3D3D3"/>
              <w:bottom w:val="single" w:sz="0" w:space="0" w:color="D3D3D3"/>
              <w:right w:val="single" w:sz="0" w:space="0" w:color="D3D3D3"/>
            </w:tcBorders>
          </w:tcPr>
          <w:p w14:paraId="68B66B07" w14:textId="77777777" w:rsidR="00743EC4" w:rsidRPr="00743EC4" w:rsidRDefault="00743EC4" w:rsidP="00543C1E">
            <w:pPr>
              <w:keepNext/>
              <w:spacing w:after="60"/>
              <w:jc w:val="right"/>
            </w:pPr>
            <w:r w:rsidRPr="00743EC4">
              <w:rPr>
                <w:rFonts w:ascii="Calibri" w:hAnsi="Calibri"/>
              </w:rPr>
              <w:t>2621.1333</w:t>
            </w:r>
          </w:p>
        </w:tc>
        <w:tc>
          <w:tcPr>
            <w:tcW w:w="0" w:type="auto"/>
            <w:tcBorders>
              <w:top w:val="single" w:sz="0" w:space="0" w:color="D3D3D3"/>
              <w:left w:val="single" w:sz="0" w:space="0" w:color="D3D3D3"/>
              <w:bottom w:val="single" w:sz="0" w:space="0" w:color="D3D3D3"/>
              <w:right w:val="single" w:sz="0" w:space="0" w:color="D3D3D3"/>
            </w:tcBorders>
          </w:tcPr>
          <w:p w14:paraId="3934CDC6" w14:textId="77777777" w:rsidR="00743EC4" w:rsidRPr="00743EC4" w:rsidRDefault="00743EC4" w:rsidP="00543C1E">
            <w:pPr>
              <w:keepNext/>
              <w:spacing w:after="60"/>
              <w:jc w:val="right"/>
            </w:pPr>
            <w:r w:rsidRPr="00743EC4">
              <w:rPr>
                <w:rFonts w:ascii="Calibri" w:hAnsi="Calibri"/>
              </w:rPr>
              <w:t>74.88952</w:t>
            </w:r>
          </w:p>
        </w:tc>
        <w:tc>
          <w:tcPr>
            <w:tcW w:w="0" w:type="auto"/>
            <w:tcBorders>
              <w:top w:val="single" w:sz="0" w:space="0" w:color="D3D3D3"/>
              <w:left w:val="single" w:sz="0" w:space="0" w:color="D3D3D3"/>
              <w:bottom w:val="single" w:sz="0" w:space="0" w:color="D3D3D3"/>
              <w:right w:val="single" w:sz="0" w:space="0" w:color="D3D3D3"/>
            </w:tcBorders>
          </w:tcPr>
          <w:p w14:paraId="39C703CA" w14:textId="4A0D08AB" w:rsidR="00743EC4" w:rsidRPr="00743EC4" w:rsidRDefault="00743EC4" w:rsidP="00543C1E">
            <w:pPr>
              <w:keepNext/>
              <w:spacing w:after="60"/>
              <w:jc w:val="right"/>
            </w:pPr>
          </w:p>
        </w:tc>
        <w:tc>
          <w:tcPr>
            <w:tcW w:w="0" w:type="auto"/>
            <w:tcBorders>
              <w:top w:val="single" w:sz="0" w:space="0" w:color="D3D3D3"/>
              <w:left w:val="single" w:sz="0" w:space="0" w:color="D3D3D3"/>
              <w:bottom w:val="single" w:sz="0" w:space="0" w:color="D3D3D3"/>
              <w:right w:val="single" w:sz="0" w:space="0" w:color="D3D3D3"/>
            </w:tcBorders>
          </w:tcPr>
          <w:p w14:paraId="22E93493" w14:textId="711255F8" w:rsidR="00743EC4" w:rsidRPr="00743EC4" w:rsidRDefault="00743EC4" w:rsidP="00543C1E">
            <w:pPr>
              <w:keepNext/>
              <w:spacing w:after="60"/>
            </w:pPr>
          </w:p>
        </w:tc>
      </w:tr>
      <w:tr w:rsidR="00743EC4" w:rsidRPr="00743EC4" w14:paraId="4B83EE41" w14:textId="77777777" w:rsidTr="00543C1E">
        <w:trPr>
          <w:cantSplit/>
          <w:jc w:val="center"/>
        </w:trPr>
        <w:tc>
          <w:tcPr>
            <w:tcW w:w="0" w:type="auto"/>
            <w:gridSpan w:val="6"/>
          </w:tcPr>
          <w:p w14:paraId="03721B0A" w14:textId="77777777" w:rsidR="00743EC4" w:rsidRPr="00743EC4" w:rsidRDefault="00743EC4" w:rsidP="00543C1E">
            <w:pPr>
              <w:keepNext/>
              <w:spacing w:after="60"/>
            </w:pPr>
            <w:r w:rsidRPr="00743EC4">
              <w:rPr>
                <w:rFonts w:ascii="Calibri" w:hAnsi="Calibri"/>
                <w:i/>
                <w:vertAlign w:val="superscript"/>
              </w:rPr>
              <w:t>1</w:t>
            </w:r>
            <w:r w:rsidRPr="00743EC4">
              <w:rPr>
                <w:rFonts w:ascii="Calibri" w:hAnsi="Calibri"/>
              </w:rPr>
              <w:t>Significance codes: *** p &lt; 0.001; ** p &lt; 0.01; * p &lt; 0.05</w:t>
            </w:r>
          </w:p>
        </w:tc>
      </w:tr>
    </w:tbl>
    <w:p w14:paraId="1E44B09E" w14:textId="593EF8A9" w:rsidR="00602208" w:rsidRDefault="00743EC4" w:rsidP="00657695">
      <w:pPr>
        <w:pStyle w:val="BodyText"/>
        <w:rPr>
          <w:b/>
          <w:bCs/>
        </w:rPr>
      </w:pPr>
      <w:r>
        <w:rPr>
          <w:b/>
          <w:bCs/>
        </w:rPr>
        <w:t>Then Post-hoc (</w:t>
      </w:r>
      <w:proofErr w:type="spellStart"/>
      <w:r>
        <w:rPr>
          <w:b/>
          <w:bCs/>
        </w:rPr>
        <w:t>TurkeyHSD</w:t>
      </w:r>
      <w:proofErr w:type="spellEnd"/>
      <w:r>
        <w:rPr>
          <w:b/>
          <w:bCs/>
        </w:rPr>
        <w:t>)</w:t>
      </w:r>
      <w:r w:rsidR="002D4A4F">
        <w:rPr>
          <w:b/>
          <w:bCs/>
        </w:rPr>
        <w:t xml:space="preserve">  on Antibiotic</w:t>
      </w:r>
    </w:p>
    <w:p w14:paraId="3E6F2F53" w14:textId="77777777" w:rsidR="002D4A4F" w:rsidRDefault="002D4A4F" w:rsidP="00657695">
      <w:pPr>
        <w:pStyle w:val="BodyText"/>
        <w:rPr>
          <w:b/>
          <w:bCs/>
        </w:rPr>
      </w:pPr>
    </w:p>
    <w:tbl>
      <w:tblPr>
        <w:tblStyle w:val="Table"/>
        <w:tblW w:w="0" w:type="auto"/>
        <w:jc w:val="center"/>
        <w:tblCellMar>
          <w:left w:w="60" w:type="dxa"/>
          <w:right w:w="60" w:type="dxa"/>
        </w:tblCellMar>
        <w:tblLook w:val="0000" w:firstRow="0" w:lastRow="0" w:firstColumn="0" w:lastColumn="0" w:noHBand="0" w:noVBand="0"/>
      </w:tblPr>
      <w:tblGrid>
        <w:gridCol w:w="1293"/>
        <w:gridCol w:w="1139"/>
        <w:gridCol w:w="1228"/>
        <w:gridCol w:w="1276"/>
        <w:gridCol w:w="1959"/>
      </w:tblGrid>
      <w:tr w:rsidR="004035B5" w:rsidRPr="004035B5" w14:paraId="5CA85955"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33A005BC" w14:textId="77777777" w:rsidR="004035B5" w:rsidRPr="004035B5" w:rsidRDefault="004035B5" w:rsidP="00543C1E">
            <w:pPr>
              <w:keepNext/>
              <w:spacing w:after="60"/>
            </w:pPr>
            <w:r w:rsidRPr="004035B5">
              <w:rPr>
                <w:rFonts w:ascii="Calibri" w:hAnsi="Calibri"/>
              </w:rPr>
              <w:t>Comparison</w:t>
            </w:r>
          </w:p>
        </w:tc>
        <w:tc>
          <w:tcPr>
            <w:tcW w:w="0" w:type="auto"/>
            <w:tcBorders>
              <w:top w:val="single" w:sz="16" w:space="0" w:color="D3D3D3"/>
              <w:bottom w:val="single" w:sz="16" w:space="0" w:color="D3D3D3"/>
            </w:tcBorders>
          </w:tcPr>
          <w:p w14:paraId="1D08D7D0" w14:textId="77777777" w:rsidR="004035B5" w:rsidRPr="004035B5" w:rsidRDefault="004035B5" w:rsidP="00543C1E">
            <w:pPr>
              <w:keepNext/>
              <w:spacing w:after="60"/>
              <w:jc w:val="right"/>
            </w:pPr>
            <w:r w:rsidRPr="004035B5">
              <w:rPr>
                <w:rFonts w:ascii="Calibri" w:hAnsi="Calibri"/>
              </w:rPr>
              <w:t>Difference</w:t>
            </w:r>
          </w:p>
        </w:tc>
        <w:tc>
          <w:tcPr>
            <w:tcW w:w="0" w:type="auto"/>
            <w:tcBorders>
              <w:top w:val="single" w:sz="16" w:space="0" w:color="D3D3D3"/>
              <w:bottom w:val="single" w:sz="16" w:space="0" w:color="D3D3D3"/>
            </w:tcBorders>
          </w:tcPr>
          <w:p w14:paraId="774C0A38" w14:textId="77777777" w:rsidR="004035B5" w:rsidRPr="004035B5" w:rsidRDefault="004035B5" w:rsidP="00543C1E">
            <w:pPr>
              <w:keepNext/>
              <w:spacing w:after="60"/>
              <w:jc w:val="right"/>
            </w:pPr>
            <w:proofErr w:type="spellStart"/>
            <w:r w:rsidRPr="004035B5">
              <w:rPr>
                <w:rFonts w:ascii="Calibri" w:hAnsi="Calibri"/>
              </w:rPr>
              <w:t>Lower_CI</w:t>
            </w:r>
            <w:proofErr w:type="spellEnd"/>
          </w:p>
        </w:tc>
        <w:tc>
          <w:tcPr>
            <w:tcW w:w="0" w:type="auto"/>
            <w:tcBorders>
              <w:top w:val="single" w:sz="16" w:space="0" w:color="D3D3D3"/>
              <w:bottom w:val="single" w:sz="16" w:space="0" w:color="D3D3D3"/>
            </w:tcBorders>
          </w:tcPr>
          <w:p w14:paraId="3B31075F" w14:textId="77777777" w:rsidR="004035B5" w:rsidRPr="004035B5" w:rsidRDefault="004035B5" w:rsidP="00543C1E">
            <w:pPr>
              <w:keepNext/>
              <w:spacing w:after="60"/>
              <w:jc w:val="right"/>
            </w:pPr>
            <w:proofErr w:type="spellStart"/>
            <w:r w:rsidRPr="004035B5">
              <w:rPr>
                <w:rFonts w:ascii="Calibri" w:hAnsi="Calibri"/>
              </w:rPr>
              <w:t>Upper_CI</w:t>
            </w:r>
            <w:proofErr w:type="spellEnd"/>
          </w:p>
        </w:tc>
        <w:tc>
          <w:tcPr>
            <w:tcW w:w="0" w:type="auto"/>
            <w:tcBorders>
              <w:top w:val="single" w:sz="16" w:space="0" w:color="D3D3D3"/>
              <w:bottom w:val="single" w:sz="16" w:space="0" w:color="D3D3D3"/>
              <w:right w:val="single" w:sz="0" w:space="0" w:color="D3D3D3"/>
            </w:tcBorders>
          </w:tcPr>
          <w:p w14:paraId="62F49942" w14:textId="77777777" w:rsidR="004035B5" w:rsidRPr="004035B5" w:rsidRDefault="004035B5" w:rsidP="00543C1E">
            <w:pPr>
              <w:keepNext/>
              <w:spacing w:after="60"/>
            </w:pPr>
            <w:r w:rsidRPr="004035B5">
              <w:rPr>
                <w:rFonts w:ascii="Calibri" w:hAnsi="Calibri"/>
              </w:rPr>
              <w:t>Adjusted_p_value</w:t>
            </w:r>
            <w:r w:rsidRPr="004035B5">
              <w:rPr>
                <w:rFonts w:ascii="Calibri" w:hAnsi="Calibri"/>
                <w:i/>
                <w:vertAlign w:val="superscript"/>
              </w:rPr>
              <w:t>1</w:t>
            </w:r>
          </w:p>
        </w:tc>
      </w:tr>
      <w:tr w:rsidR="004035B5" w:rsidRPr="004035B5" w14:paraId="622F3C1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780259" w14:textId="77777777" w:rsidR="004035B5" w:rsidRPr="004035B5" w:rsidRDefault="004035B5" w:rsidP="00543C1E">
            <w:pPr>
              <w:keepNext/>
              <w:spacing w:after="60"/>
            </w:pPr>
            <w:r w:rsidRPr="004035B5">
              <w:rPr>
                <w:rFonts w:ascii="Calibri" w:hAnsi="Calibri"/>
              </w:rPr>
              <w:t>CIP-SXT</w:t>
            </w:r>
          </w:p>
        </w:tc>
        <w:tc>
          <w:tcPr>
            <w:tcW w:w="0" w:type="auto"/>
            <w:tcBorders>
              <w:top w:val="single" w:sz="0" w:space="0" w:color="D3D3D3"/>
              <w:left w:val="single" w:sz="0" w:space="0" w:color="D3D3D3"/>
              <w:bottom w:val="single" w:sz="0" w:space="0" w:color="D3D3D3"/>
              <w:right w:val="single" w:sz="0" w:space="0" w:color="D3D3D3"/>
            </w:tcBorders>
          </w:tcPr>
          <w:p w14:paraId="33FEDC76" w14:textId="77777777" w:rsidR="004035B5" w:rsidRPr="004035B5" w:rsidRDefault="004035B5" w:rsidP="00543C1E">
            <w:pPr>
              <w:keepNext/>
              <w:spacing w:after="60"/>
              <w:jc w:val="right"/>
            </w:pPr>
            <w:r w:rsidRPr="004035B5">
              <w:rPr>
                <w:rFonts w:ascii="Calibri" w:hAnsi="Calibri"/>
              </w:rPr>
              <w:t>14.10714</w:t>
            </w:r>
          </w:p>
        </w:tc>
        <w:tc>
          <w:tcPr>
            <w:tcW w:w="0" w:type="auto"/>
            <w:tcBorders>
              <w:top w:val="single" w:sz="0" w:space="0" w:color="D3D3D3"/>
              <w:left w:val="single" w:sz="0" w:space="0" w:color="D3D3D3"/>
              <w:bottom w:val="single" w:sz="0" w:space="0" w:color="D3D3D3"/>
              <w:right w:val="single" w:sz="0" w:space="0" w:color="D3D3D3"/>
            </w:tcBorders>
          </w:tcPr>
          <w:p w14:paraId="535C6352" w14:textId="77777777" w:rsidR="004035B5" w:rsidRPr="004035B5" w:rsidRDefault="004035B5" w:rsidP="00543C1E">
            <w:pPr>
              <w:keepNext/>
              <w:spacing w:after="60"/>
              <w:jc w:val="right"/>
            </w:pPr>
            <w:r w:rsidRPr="004035B5">
              <w:rPr>
                <w:rFonts w:ascii="Calibri" w:hAnsi="Calibri"/>
              </w:rPr>
              <w:t>2.862921</w:t>
            </w:r>
          </w:p>
        </w:tc>
        <w:tc>
          <w:tcPr>
            <w:tcW w:w="0" w:type="auto"/>
            <w:tcBorders>
              <w:top w:val="single" w:sz="0" w:space="0" w:color="D3D3D3"/>
              <w:left w:val="single" w:sz="0" w:space="0" w:color="D3D3D3"/>
              <w:bottom w:val="single" w:sz="0" w:space="0" w:color="D3D3D3"/>
              <w:right w:val="single" w:sz="0" w:space="0" w:color="D3D3D3"/>
            </w:tcBorders>
          </w:tcPr>
          <w:p w14:paraId="1A5B336F" w14:textId="77777777" w:rsidR="004035B5" w:rsidRPr="004035B5" w:rsidRDefault="004035B5" w:rsidP="00543C1E">
            <w:pPr>
              <w:keepNext/>
              <w:spacing w:after="60"/>
              <w:jc w:val="right"/>
            </w:pPr>
            <w:r w:rsidRPr="004035B5">
              <w:rPr>
                <w:rFonts w:ascii="Calibri" w:hAnsi="Calibri"/>
              </w:rPr>
              <w:t>25.3513649</w:t>
            </w:r>
          </w:p>
        </w:tc>
        <w:tc>
          <w:tcPr>
            <w:tcW w:w="0" w:type="auto"/>
            <w:tcBorders>
              <w:top w:val="single" w:sz="0" w:space="0" w:color="D3D3D3"/>
              <w:left w:val="single" w:sz="0" w:space="0" w:color="D3D3D3"/>
              <w:bottom w:val="single" w:sz="0" w:space="0" w:color="D3D3D3"/>
              <w:right w:val="single" w:sz="0" w:space="0" w:color="D3D3D3"/>
            </w:tcBorders>
          </w:tcPr>
          <w:p w14:paraId="37D0D95B" w14:textId="77777777" w:rsidR="004035B5" w:rsidRPr="004035B5" w:rsidRDefault="004035B5" w:rsidP="00543C1E">
            <w:pPr>
              <w:keepNext/>
              <w:spacing w:after="60"/>
            </w:pPr>
            <w:r w:rsidRPr="004035B5">
              <w:rPr>
                <w:rFonts w:ascii="Calibri" w:hAnsi="Calibri"/>
              </w:rPr>
              <w:t>0.006 **</w:t>
            </w:r>
          </w:p>
        </w:tc>
      </w:tr>
      <w:tr w:rsidR="004035B5" w:rsidRPr="004035B5" w14:paraId="20E47AC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213BDC" w14:textId="77777777" w:rsidR="004035B5" w:rsidRPr="004035B5" w:rsidRDefault="004035B5" w:rsidP="00543C1E">
            <w:pPr>
              <w:keepNext/>
              <w:spacing w:after="60"/>
            </w:pPr>
            <w:r w:rsidRPr="004035B5">
              <w:rPr>
                <w:rFonts w:ascii="Calibri" w:hAnsi="Calibri"/>
              </w:rPr>
              <w:t>AMP-CIP</w:t>
            </w:r>
          </w:p>
        </w:tc>
        <w:tc>
          <w:tcPr>
            <w:tcW w:w="0" w:type="auto"/>
            <w:tcBorders>
              <w:top w:val="single" w:sz="0" w:space="0" w:color="D3D3D3"/>
              <w:left w:val="single" w:sz="0" w:space="0" w:color="D3D3D3"/>
              <w:bottom w:val="single" w:sz="0" w:space="0" w:color="D3D3D3"/>
              <w:right w:val="single" w:sz="0" w:space="0" w:color="D3D3D3"/>
            </w:tcBorders>
          </w:tcPr>
          <w:p w14:paraId="1B024A48" w14:textId="77777777" w:rsidR="004035B5" w:rsidRPr="004035B5" w:rsidRDefault="004035B5" w:rsidP="00543C1E">
            <w:pPr>
              <w:keepNext/>
              <w:spacing w:after="60"/>
              <w:jc w:val="right"/>
            </w:pPr>
            <w:r w:rsidRPr="004035B5">
              <w:rPr>
                <w:rFonts w:ascii="Calibri" w:hAnsi="Calibri"/>
              </w:rPr>
              <w:t>-18.60714</w:t>
            </w:r>
          </w:p>
        </w:tc>
        <w:tc>
          <w:tcPr>
            <w:tcW w:w="0" w:type="auto"/>
            <w:tcBorders>
              <w:top w:val="single" w:sz="0" w:space="0" w:color="D3D3D3"/>
              <w:left w:val="single" w:sz="0" w:space="0" w:color="D3D3D3"/>
              <w:bottom w:val="single" w:sz="0" w:space="0" w:color="D3D3D3"/>
              <w:right w:val="single" w:sz="0" w:space="0" w:color="D3D3D3"/>
            </w:tcBorders>
          </w:tcPr>
          <w:p w14:paraId="41E85A16" w14:textId="77777777" w:rsidR="004035B5" w:rsidRPr="004035B5" w:rsidRDefault="004035B5" w:rsidP="00543C1E">
            <w:pPr>
              <w:keepNext/>
              <w:spacing w:after="60"/>
              <w:jc w:val="right"/>
            </w:pPr>
            <w:r w:rsidRPr="004035B5">
              <w:rPr>
                <w:rFonts w:ascii="Calibri" w:hAnsi="Calibri"/>
              </w:rPr>
              <w:t>-31.274899</w:t>
            </w:r>
          </w:p>
        </w:tc>
        <w:tc>
          <w:tcPr>
            <w:tcW w:w="0" w:type="auto"/>
            <w:tcBorders>
              <w:top w:val="single" w:sz="0" w:space="0" w:color="D3D3D3"/>
              <w:left w:val="single" w:sz="0" w:space="0" w:color="D3D3D3"/>
              <w:bottom w:val="single" w:sz="0" w:space="0" w:color="D3D3D3"/>
              <w:right w:val="single" w:sz="0" w:space="0" w:color="D3D3D3"/>
            </w:tcBorders>
          </w:tcPr>
          <w:p w14:paraId="09D4E519" w14:textId="77777777" w:rsidR="004035B5" w:rsidRPr="004035B5" w:rsidRDefault="004035B5" w:rsidP="00543C1E">
            <w:pPr>
              <w:keepNext/>
              <w:spacing w:after="60"/>
              <w:jc w:val="right"/>
            </w:pPr>
            <w:r w:rsidRPr="004035B5">
              <w:rPr>
                <w:rFonts w:ascii="Calibri" w:hAnsi="Calibri"/>
              </w:rPr>
              <w:t>-5.9393863</w:t>
            </w:r>
          </w:p>
        </w:tc>
        <w:tc>
          <w:tcPr>
            <w:tcW w:w="0" w:type="auto"/>
            <w:tcBorders>
              <w:top w:val="single" w:sz="0" w:space="0" w:color="D3D3D3"/>
              <w:left w:val="single" w:sz="0" w:space="0" w:color="D3D3D3"/>
              <w:bottom w:val="single" w:sz="0" w:space="0" w:color="D3D3D3"/>
              <w:right w:val="single" w:sz="0" w:space="0" w:color="D3D3D3"/>
            </w:tcBorders>
          </w:tcPr>
          <w:p w14:paraId="4765A129" w14:textId="77777777" w:rsidR="004035B5" w:rsidRPr="004035B5" w:rsidRDefault="004035B5" w:rsidP="00543C1E">
            <w:pPr>
              <w:keepNext/>
              <w:spacing w:after="60"/>
            </w:pPr>
            <w:r w:rsidRPr="004035B5">
              <w:rPr>
                <w:rFonts w:ascii="Calibri" w:hAnsi="Calibri"/>
              </w:rPr>
              <w:t>&lt; 0.001 ***</w:t>
            </w:r>
          </w:p>
        </w:tc>
      </w:tr>
      <w:tr w:rsidR="004035B5" w:rsidRPr="004035B5" w14:paraId="5F4A1B98"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464EA6" w14:textId="77777777" w:rsidR="004035B5" w:rsidRPr="004035B5" w:rsidRDefault="004035B5" w:rsidP="00543C1E">
            <w:pPr>
              <w:keepNext/>
              <w:spacing w:after="60"/>
            </w:pPr>
            <w:r w:rsidRPr="004035B5">
              <w:rPr>
                <w:rFonts w:ascii="Calibri" w:hAnsi="Calibri"/>
              </w:rPr>
              <w:t>GM-CIP</w:t>
            </w:r>
          </w:p>
        </w:tc>
        <w:tc>
          <w:tcPr>
            <w:tcW w:w="0" w:type="auto"/>
            <w:tcBorders>
              <w:top w:val="single" w:sz="0" w:space="0" w:color="D3D3D3"/>
              <w:left w:val="single" w:sz="0" w:space="0" w:color="D3D3D3"/>
              <w:bottom w:val="single" w:sz="0" w:space="0" w:color="D3D3D3"/>
              <w:right w:val="single" w:sz="0" w:space="0" w:color="D3D3D3"/>
            </w:tcBorders>
          </w:tcPr>
          <w:p w14:paraId="3C441EE8" w14:textId="77777777" w:rsidR="004035B5" w:rsidRPr="004035B5" w:rsidRDefault="004035B5" w:rsidP="00543C1E">
            <w:pPr>
              <w:keepNext/>
              <w:spacing w:after="60"/>
              <w:jc w:val="right"/>
            </w:pPr>
            <w:r w:rsidRPr="004035B5">
              <w:rPr>
                <w:rFonts w:ascii="Calibri" w:hAnsi="Calibri"/>
              </w:rPr>
              <w:t>-11.57143</w:t>
            </w:r>
          </w:p>
        </w:tc>
        <w:tc>
          <w:tcPr>
            <w:tcW w:w="0" w:type="auto"/>
            <w:tcBorders>
              <w:top w:val="single" w:sz="0" w:space="0" w:color="D3D3D3"/>
              <w:left w:val="single" w:sz="0" w:space="0" w:color="D3D3D3"/>
              <w:bottom w:val="single" w:sz="0" w:space="0" w:color="D3D3D3"/>
              <w:right w:val="single" w:sz="0" w:space="0" w:color="D3D3D3"/>
            </w:tcBorders>
          </w:tcPr>
          <w:p w14:paraId="1C6273A3" w14:textId="77777777" w:rsidR="004035B5" w:rsidRPr="004035B5" w:rsidRDefault="004035B5" w:rsidP="00543C1E">
            <w:pPr>
              <w:keepNext/>
              <w:spacing w:after="60"/>
              <w:jc w:val="right"/>
            </w:pPr>
            <w:r w:rsidRPr="004035B5">
              <w:rPr>
                <w:rFonts w:ascii="Calibri" w:hAnsi="Calibri"/>
              </w:rPr>
              <w:t>-22.374528</w:t>
            </w:r>
          </w:p>
        </w:tc>
        <w:tc>
          <w:tcPr>
            <w:tcW w:w="0" w:type="auto"/>
            <w:tcBorders>
              <w:top w:val="single" w:sz="0" w:space="0" w:color="D3D3D3"/>
              <w:left w:val="single" w:sz="0" w:space="0" w:color="D3D3D3"/>
              <w:bottom w:val="single" w:sz="0" w:space="0" w:color="D3D3D3"/>
              <w:right w:val="single" w:sz="0" w:space="0" w:color="D3D3D3"/>
            </w:tcBorders>
          </w:tcPr>
          <w:p w14:paraId="07FB0764" w14:textId="77777777" w:rsidR="004035B5" w:rsidRPr="004035B5" w:rsidRDefault="004035B5" w:rsidP="00543C1E">
            <w:pPr>
              <w:keepNext/>
              <w:spacing w:after="60"/>
              <w:jc w:val="right"/>
            </w:pPr>
            <w:r w:rsidRPr="004035B5">
              <w:rPr>
                <w:rFonts w:ascii="Calibri" w:hAnsi="Calibri"/>
              </w:rPr>
              <w:t>-0.7683295</w:t>
            </w:r>
          </w:p>
        </w:tc>
        <w:tc>
          <w:tcPr>
            <w:tcW w:w="0" w:type="auto"/>
            <w:tcBorders>
              <w:top w:val="single" w:sz="0" w:space="0" w:color="D3D3D3"/>
              <w:left w:val="single" w:sz="0" w:space="0" w:color="D3D3D3"/>
              <w:bottom w:val="single" w:sz="0" w:space="0" w:color="D3D3D3"/>
              <w:right w:val="single" w:sz="0" w:space="0" w:color="D3D3D3"/>
            </w:tcBorders>
          </w:tcPr>
          <w:p w14:paraId="44572C45" w14:textId="77777777" w:rsidR="004035B5" w:rsidRPr="004035B5" w:rsidRDefault="004035B5" w:rsidP="00543C1E">
            <w:pPr>
              <w:keepNext/>
              <w:spacing w:after="60"/>
            </w:pPr>
            <w:r w:rsidRPr="004035B5">
              <w:rPr>
                <w:rFonts w:ascii="Calibri" w:hAnsi="Calibri"/>
              </w:rPr>
              <w:t>0.028 *</w:t>
            </w:r>
          </w:p>
        </w:tc>
      </w:tr>
      <w:tr w:rsidR="004035B5" w:rsidRPr="004035B5" w14:paraId="71C78A49" w14:textId="77777777" w:rsidTr="00543C1E">
        <w:trPr>
          <w:cantSplit/>
          <w:jc w:val="center"/>
        </w:trPr>
        <w:tc>
          <w:tcPr>
            <w:tcW w:w="0" w:type="auto"/>
            <w:gridSpan w:val="5"/>
          </w:tcPr>
          <w:p w14:paraId="39118FD4" w14:textId="77777777" w:rsidR="004035B5" w:rsidRPr="004035B5" w:rsidRDefault="004035B5" w:rsidP="00543C1E">
            <w:pPr>
              <w:keepNext/>
              <w:spacing w:after="60"/>
            </w:pPr>
            <w:r w:rsidRPr="004035B5">
              <w:rPr>
                <w:rFonts w:ascii="Calibri" w:hAnsi="Calibri"/>
                <w:i/>
                <w:vertAlign w:val="superscript"/>
              </w:rPr>
              <w:t>1</w:t>
            </w:r>
            <w:r w:rsidRPr="004035B5">
              <w:rPr>
                <w:rFonts w:ascii="Calibri" w:hAnsi="Calibri"/>
              </w:rPr>
              <w:t>Significance codes: *** p &lt; 0.001; ** p &lt; 0.01; * p &lt; 0.05</w:t>
            </w:r>
          </w:p>
        </w:tc>
      </w:tr>
    </w:tbl>
    <w:p w14:paraId="612E82D2" w14:textId="65271B4C" w:rsidR="002D4A4F" w:rsidRDefault="004035B5" w:rsidP="00657695">
      <w:pPr>
        <w:pStyle w:val="BodyText"/>
        <w:rPr>
          <w:b/>
          <w:bCs/>
        </w:rPr>
      </w:pPr>
      <w:r>
        <w:rPr>
          <w:b/>
          <w:bCs/>
        </w:rPr>
        <w:t>Chileka2</w:t>
      </w:r>
    </w:p>
    <w:p w14:paraId="7E4F4A68" w14:textId="6C12E893" w:rsidR="004035B5" w:rsidRDefault="005C4F7C" w:rsidP="00657695">
      <w:pPr>
        <w:pStyle w:val="BodyText"/>
        <w:rPr>
          <w:b/>
          <w:bCs/>
        </w:rPr>
      </w:pPr>
      <w:r w:rsidRPr="005C4F7C">
        <w:rPr>
          <w:b/>
          <w:bCs/>
          <w:noProof/>
        </w:rPr>
        <w:drawing>
          <wp:inline distT="0" distB="0" distL="0" distR="0" wp14:anchorId="2C71395A" wp14:editId="3DB08B07">
            <wp:extent cx="5943600" cy="3549015"/>
            <wp:effectExtent l="0" t="0" r="0" b="0"/>
            <wp:docPr id="144738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87816" name=""/>
                    <pic:cNvPicPr/>
                  </pic:nvPicPr>
                  <pic:blipFill>
                    <a:blip r:embed="rId13"/>
                    <a:stretch>
                      <a:fillRect/>
                    </a:stretch>
                  </pic:blipFill>
                  <pic:spPr>
                    <a:xfrm>
                      <a:off x="0" y="0"/>
                      <a:ext cx="5943600" cy="3549015"/>
                    </a:xfrm>
                    <a:prstGeom prst="rect">
                      <a:avLst/>
                    </a:prstGeom>
                  </pic:spPr>
                </pic:pic>
              </a:graphicData>
            </a:graphic>
          </wp:inline>
        </w:drawing>
      </w:r>
    </w:p>
    <w:p w14:paraId="22103DAC" w14:textId="77777777" w:rsidR="005C4F7C" w:rsidRDefault="005C4F7C" w:rsidP="00657695">
      <w:pPr>
        <w:pStyle w:val="BodyText"/>
        <w:rPr>
          <w:b/>
          <w:bCs/>
        </w:rPr>
      </w:pPr>
    </w:p>
    <w:p w14:paraId="6EC4D3B3" w14:textId="239B4C29" w:rsidR="005C4F7C" w:rsidRDefault="005C4F7C" w:rsidP="00657695">
      <w:pPr>
        <w:pStyle w:val="BodyText"/>
        <w:rPr>
          <w:b/>
          <w:bCs/>
        </w:rPr>
      </w:pPr>
      <w:r>
        <w:rPr>
          <w:b/>
          <w:bCs/>
        </w:rPr>
        <w:t>ANOVA</w:t>
      </w:r>
    </w:p>
    <w:tbl>
      <w:tblPr>
        <w:tblStyle w:val="Table"/>
        <w:tblW w:w="0" w:type="auto"/>
        <w:jc w:val="center"/>
        <w:tblCellMar>
          <w:left w:w="60" w:type="dxa"/>
          <w:right w:w="60" w:type="dxa"/>
        </w:tblCellMar>
        <w:tblLook w:val="0000" w:firstRow="0" w:lastRow="0" w:firstColumn="0" w:lastColumn="0" w:noHBand="0" w:noVBand="0"/>
      </w:tblPr>
      <w:tblGrid>
        <w:gridCol w:w="1989"/>
        <w:gridCol w:w="2102"/>
        <w:gridCol w:w="1154"/>
        <w:gridCol w:w="1154"/>
        <w:gridCol w:w="1154"/>
        <w:gridCol w:w="961"/>
      </w:tblGrid>
      <w:tr w:rsidR="00E247B8" w:rsidRPr="00FF5610" w14:paraId="463D692E"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44ABE7FA" w14:textId="77777777" w:rsidR="00E247B8" w:rsidRPr="00FF5610" w:rsidRDefault="00E247B8" w:rsidP="00543C1E">
            <w:pPr>
              <w:keepNext/>
              <w:spacing w:after="60"/>
            </w:pPr>
            <w:r w:rsidRPr="00FF5610">
              <w:rPr>
                <w:rFonts w:ascii="Calibri" w:hAnsi="Calibri"/>
              </w:rPr>
              <w:lastRenderedPageBreak/>
              <w:t>Source of Variation</w:t>
            </w:r>
          </w:p>
        </w:tc>
        <w:tc>
          <w:tcPr>
            <w:tcW w:w="0" w:type="auto"/>
            <w:tcBorders>
              <w:top w:val="single" w:sz="16" w:space="0" w:color="D3D3D3"/>
              <w:bottom w:val="single" w:sz="16" w:space="0" w:color="D3D3D3"/>
            </w:tcBorders>
          </w:tcPr>
          <w:p w14:paraId="11EF464D" w14:textId="77777777" w:rsidR="00E247B8" w:rsidRPr="00FF5610" w:rsidRDefault="00E247B8" w:rsidP="00543C1E">
            <w:pPr>
              <w:keepNext/>
              <w:spacing w:after="60"/>
              <w:jc w:val="right"/>
            </w:pPr>
            <w:r w:rsidRPr="00FF5610">
              <w:rPr>
                <w:rFonts w:ascii="Calibri" w:hAnsi="Calibri"/>
              </w:rPr>
              <w:t>Degrees of Freedom</w:t>
            </w:r>
          </w:p>
        </w:tc>
        <w:tc>
          <w:tcPr>
            <w:tcW w:w="0" w:type="auto"/>
            <w:tcBorders>
              <w:top w:val="single" w:sz="16" w:space="0" w:color="D3D3D3"/>
              <w:bottom w:val="single" w:sz="16" w:space="0" w:color="D3D3D3"/>
            </w:tcBorders>
          </w:tcPr>
          <w:p w14:paraId="2368C1B4" w14:textId="77777777" w:rsidR="00E247B8" w:rsidRPr="00FF5610" w:rsidRDefault="00E247B8" w:rsidP="00543C1E">
            <w:pPr>
              <w:keepNext/>
              <w:spacing w:after="60"/>
              <w:jc w:val="right"/>
            </w:pPr>
            <w:proofErr w:type="spellStart"/>
            <w:r w:rsidRPr="00FF5610">
              <w:rPr>
                <w:rFonts w:ascii="Calibri" w:hAnsi="Calibri"/>
              </w:rPr>
              <w:t>sumsq</w:t>
            </w:r>
            <w:proofErr w:type="spellEnd"/>
          </w:p>
        </w:tc>
        <w:tc>
          <w:tcPr>
            <w:tcW w:w="0" w:type="auto"/>
            <w:tcBorders>
              <w:top w:val="single" w:sz="16" w:space="0" w:color="D3D3D3"/>
              <w:bottom w:val="single" w:sz="16" w:space="0" w:color="D3D3D3"/>
            </w:tcBorders>
          </w:tcPr>
          <w:p w14:paraId="04DBE60B" w14:textId="77777777" w:rsidR="00E247B8" w:rsidRPr="00FF5610" w:rsidRDefault="00E247B8" w:rsidP="00543C1E">
            <w:pPr>
              <w:keepNext/>
              <w:spacing w:after="60"/>
              <w:jc w:val="right"/>
            </w:pPr>
            <w:proofErr w:type="spellStart"/>
            <w:r w:rsidRPr="00FF5610">
              <w:rPr>
                <w:rFonts w:ascii="Calibri" w:hAnsi="Calibri"/>
              </w:rPr>
              <w:t>meansq</w:t>
            </w:r>
            <w:proofErr w:type="spellEnd"/>
          </w:p>
        </w:tc>
        <w:tc>
          <w:tcPr>
            <w:tcW w:w="0" w:type="auto"/>
            <w:tcBorders>
              <w:top w:val="single" w:sz="16" w:space="0" w:color="D3D3D3"/>
              <w:bottom w:val="single" w:sz="16" w:space="0" w:color="D3D3D3"/>
            </w:tcBorders>
          </w:tcPr>
          <w:p w14:paraId="0314EAB3" w14:textId="77777777" w:rsidR="00E247B8" w:rsidRPr="00FF5610" w:rsidRDefault="00E247B8" w:rsidP="00543C1E">
            <w:pPr>
              <w:keepNext/>
              <w:spacing w:after="60"/>
              <w:jc w:val="right"/>
            </w:pPr>
            <w:r w:rsidRPr="00FF5610">
              <w:rPr>
                <w:rFonts w:ascii="Calibri" w:hAnsi="Calibri"/>
              </w:rPr>
              <w:t>F-Statistic</w:t>
            </w:r>
          </w:p>
        </w:tc>
        <w:tc>
          <w:tcPr>
            <w:tcW w:w="0" w:type="auto"/>
            <w:tcBorders>
              <w:top w:val="single" w:sz="16" w:space="0" w:color="D3D3D3"/>
              <w:bottom w:val="single" w:sz="16" w:space="0" w:color="D3D3D3"/>
              <w:right w:val="single" w:sz="0" w:space="0" w:color="D3D3D3"/>
            </w:tcBorders>
          </w:tcPr>
          <w:p w14:paraId="547C7911" w14:textId="77777777" w:rsidR="00E247B8" w:rsidRPr="00FF5610" w:rsidRDefault="00E247B8" w:rsidP="00543C1E">
            <w:pPr>
              <w:keepNext/>
              <w:spacing w:after="60"/>
            </w:pPr>
            <w:r w:rsidRPr="00FF5610">
              <w:rPr>
                <w:rFonts w:ascii="Calibri" w:hAnsi="Calibri"/>
              </w:rPr>
              <w:t>P-Value</w:t>
            </w:r>
            <w:r w:rsidRPr="00FF5610">
              <w:rPr>
                <w:rFonts w:ascii="Calibri" w:hAnsi="Calibri"/>
                <w:i/>
                <w:vertAlign w:val="superscript"/>
              </w:rPr>
              <w:t>1</w:t>
            </w:r>
          </w:p>
        </w:tc>
      </w:tr>
      <w:tr w:rsidR="00E247B8" w:rsidRPr="00FF5610" w14:paraId="3683FA9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F8D8B0" w14:textId="77777777" w:rsidR="00E247B8" w:rsidRPr="00FF5610" w:rsidRDefault="00E247B8" w:rsidP="00543C1E">
            <w:pPr>
              <w:keepNext/>
              <w:spacing w:after="60"/>
            </w:pPr>
            <w:r w:rsidRPr="00FF5610">
              <w:rPr>
                <w:rFonts w:ascii="Calibri" w:hAnsi="Calibri"/>
              </w:rPr>
              <w:t>antibiotic</w:t>
            </w:r>
          </w:p>
        </w:tc>
        <w:tc>
          <w:tcPr>
            <w:tcW w:w="0" w:type="auto"/>
            <w:tcBorders>
              <w:top w:val="single" w:sz="0" w:space="0" w:color="D3D3D3"/>
              <w:left w:val="single" w:sz="0" w:space="0" w:color="D3D3D3"/>
              <w:bottom w:val="single" w:sz="0" w:space="0" w:color="D3D3D3"/>
              <w:right w:val="single" w:sz="0" w:space="0" w:color="D3D3D3"/>
            </w:tcBorders>
          </w:tcPr>
          <w:p w14:paraId="319D9CA6" w14:textId="77777777" w:rsidR="00E247B8" w:rsidRPr="00FF5610" w:rsidRDefault="00E247B8" w:rsidP="00543C1E">
            <w:pPr>
              <w:keepNext/>
              <w:spacing w:after="60"/>
              <w:jc w:val="right"/>
            </w:pPr>
            <w:r w:rsidRPr="00FF5610">
              <w:rPr>
                <w:rFonts w:ascii="Calibri" w:hAnsi="Calibri"/>
              </w:rPr>
              <w:t>8</w:t>
            </w:r>
          </w:p>
        </w:tc>
        <w:tc>
          <w:tcPr>
            <w:tcW w:w="0" w:type="auto"/>
            <w:tcBorders>
              <w:top w:val="single" w:sz="0" w:space="0" w:color="D3D3D3"/>
              <w:left w:val="single" w:sz="0" w:space="0" w:color="D3D3D3"/>
              <w:bottom w:val="single" w:sz="0" w:space="0" w:color="D3D3D3"/>
              <w:right w:val="single" w:sz="0" w:space="0" w:color="D3D3D3"/>
            </w:tcBorders>
          </w:tcPr>
          <w:p w14:paraId="068F5570" w14:textId="77777777" w:rsidR="00E247B8" w:rsidRPr="00FF5610" w:rsidRDefault="00E247B8" w:rsidP="00543C1E">
            <w:pPr>
              <w:keepNext/>
              <w:spacing w:after="60"/>
              <w:jc w:val="right"/>
            </w:pPr>
            <w:r w:rsidRPr="00FF5610">
              <w:rPr>
                <w:rFonts w:ascii="Calibri" w:hAnsi="Calibri"/>
              </w:rPr>
              <w:t>3188.2766</w:t>
            </w:r>
          </w:p>
        </w:tc>
        <w:tc>
          <w:tcPr>
            <w:tcW w:w="0" w:type="auto"/>
            <w:tcBorders>
              <w:top w:val="single" w:sz="0" w:space="0" w:color="D3D3D3"/>
              <w:left w:val="single" w:sz="0" w:space="0" w:color="D3D3D3"/>
              <w:bottom w:val="single" w:sz="0" w:space="0" w:color="D3D3D3"/>
              <w:right w:val="single" w:sz="0" w:space="0" w:color="D3D3D3"/>
            </w:tcBorders>
          </w:tcPr>
          <w:p w14:paraId="43CD67F4" w14:textId="77777777" w:rsidR="00E247B8" w:rsidRPr="00FF5610" w:rsidRDefault="00E247B8" w:rsidP="00543C1E">
            <w:pPr>
              <w:keepNext/>
              <w:spacing w:after="60"/>
              <w:jc w:val="right"/>
            </w:pPr>
            <w:r w:rsidRPr="00FF5610">
              <w:rPr>
                <w:rFonts w:ascii="Calibri" w:hAnsi="Calibri"/>
              </w:rPr>
              <w:t>398.53458</w:t>
            </w:r>
          </w:p>
        </w:tc>
        <w:tc>
          <w:tcPr>
            <w:tcW w:w="0" w:type="auto"/>
            <w:tcBorders>
              <w:top w:val="single" w:sz="0" w:space="0" w:color="D3D3D3"/>
              <w:left w:val="single" w:sz="0" w:space="0" w:color="D3D3D3"/>
              <w:bottom w:val="single" w:sz="0" w:space="0" w:color="D3D3D3"/>
              <w:right w:val="single" w:sz="0" w:space="0" w:color="D3D3D3"/>
            </w:tcBorders>
          </w:tcPr>
          <w:p w14:paraId="3A19D34F" w14:textId="77777777" w:rsidR="00E247B8" w:rsidRPr="00FF5610" w:rsidRDefault="00E247B8" w:rsidP="00543C1E">
            <w:pPr>
              <w:keepNext/>
              <w:spacing w:after="60"/>
              <w:jc w:val="right"/>
            </w:pPr>
            <w:r w:rsidRPr="00FF5610">
              <w:rPr>
                <w:rFonts w:ascii="Calibri" w:hAnsi="Calibri"/>
              </w:rPr>
              <w:t>5.5601870</w:t>
            </w:r>
          </w:p>
        </w:tc>
        <w:tc>
          <w:tcPr>
            <w:tcW w:w="0" w:type="auto"/>
            <w:tcBorders>
              <w:top w:val="single" w:sz="0" w:space="0" w:color="D3D3D3"/>
              <w:left w:val="single" w:sz="0" w:space="0" w:color="D3D3D3"/>
              <w:bottom w:val="single" w:sz="0" w:space="0" w:color="D3D3D3"/>
              <w:right w:val="single" w:sz="0" w:space="0" w:color="D3D3D3"/>
            </w:tcBorders>
          </w:tcPr>
          <w:p w14:paraId="0BCC451C" w14:textId="77777777" w:rsidR="00E247B8" w:rsidRPr="00FF5610" w:rsidRDefault="00E247B8" w:rsidP="00543C1E">
            <w:pPr>
              <w:keepNext/>
              <w:spacing w:after="60"/>
            </w:pPr>
            <w:r w:rsidRPr="00FF5610">
              <w:rPr>
                <w:rFonts w:ascii="Calibri" w:hAnsi="Calibri"/>
              </w:rPr>
              <w:t>0.001 **</w:t>
            </w:r>
          </w:p>
        </w:tc>
      </w:tr>
      <w:tr w:rsidR="00E247B8" w:rsidRPr="00FF5610" w14:paraId="785B96E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326920" w14:textId="48A0669F" w:rsidR="00E247B8" w:rsidRPr="00FF5610" w:rsidRDefault="00DD2C1F" w:rsidP="00543C1E">
            <w:pPr>
              <w:keepNext/>
              <w:spacing w:after="60"/>
            </w:pPr>
            <w:r w:rsidRPr="00FF5610">
              <w:rPr>
                <w:rFonts w:ascii="Calibri" w:hAnsi="Calibri"/>
              </w:rPr>
              <w:t>I</w:t>
            </w:r>
            <w:r w:rsidR="00E247B8" w:rsidRPr="00FF5610">
              <w:rPr>
                <w:rFonts w:ascii="Calibri" w:hAnsi="Calibri"/>
              </w:rPr>
              <w:t>tem</w:t>
            </w:r>
          </w:p>
        </w:tc>
        <w:tc>
          <w:tcPr>
            <w:tcW w:w="0" w:type="auto"/>
            <w:tcBorders>
              <w:top w:val="single" w:sz="0" w:space="0" w:color="D3D3D3"/>
              <w:left w:val="single" w:sz="0" w:space="0" w:color="D3D3D3"/>
              <w:bottom w:val="single" w:sz="0" w:space="0" w:color="D3D3D3"/>
              <w:right w:val="single" w:sz="0" w:space="0" w:color="D3D3D3"/>
            </w:tcBorders>
          </w:tcPr>
          <w:p w14:paraId="28F7AF6B" w14:textId="77777777" w:rsidR="00E247B8" w:rsidRPr="00FF5610" w:rsidRDefault="00E247B8" w:rsidP="00543C1E">
            <w:pPr>
              <w:keepNext/>
              <w:spacing w:after="60"/>
              <w:jc w:val="right"/>
            </w:pPr>
            <w:r w:rsidRPr="00FF5610">
              <w:rPr>
                <w:rFonts w:ascii="Calibri" w:hAnsi="Calibri"/>
              </w:rPr>
              <w:t>5</w:t>
            </w:r>
          </w:p>
        </w:tc>
        <w:tc>
          <w:tcPr>
            <w:tcW w:w="0" w:type="auto"/>
            <w:tcBorders>
              <w:top w:val="single" w:sz="0" w:space="0" w:color="D3D3D3"/>
              <w:left w:val="single" w:sz="0" w:space="0" w:color="D3D3D3"/>
              <w:bottom w:val="single" w:sz="0" w:space="0" w:color="D3D3D3"/>
              <w:right w:val="single" w:sz="0" w:space="0" w:color="D3D3D3"/>
            </w:tcBorders>
          </w:tcPr>
          <w:p w14:paraId="41115797" w14:textId="77777777" w:rsidR="00E247B8" w:rsidRPr="00FF5610" w:rsidRDefault="00E247B8" w:rsidP="00543C1E">
            <w:pPr>
              <w:keepNext/>
              <w:spacing w:after="60"/>
              <w:jc w:val="right"/>
            </w:pPr>
            <w:r w:rsidRPr="00FF5610">
              <w:rPr>
                <w:rFonts w:ascii="Calibri" w:hAnsi="Calibri"/>
              </w:rPr>
              <w:t>634.2214</w:t>
            </w:r>
          </w:p>
        </w:tc>
        <w:tc>
          <w:tcPr>
            <w:tcW w:w="0" w:type="auto"/>
            <w:tcBorders>
              <w:top w:val="single" w:sz="0" w:space="0" w:color="D3D3D3"/>
              <w:left w:val="single" w:sz="0" w:space="0" w:color="D3D3D3"/>
              <w:bottom w:val="single" w:sz="0" w:space="0" w:color="D3D3D3"/>
              <w:right w:val="single" w:sz="0" w:space="0" w:color="D3D3D3"/>
            </w:tcBorders>
          </w:tcPr>
          <w:p w14:paraId="515A1B2A" w14:textId="77777777" w:rsidR="00E247B8" w:rsidRPr="00FF5610" w:rsidRDefault="00E247B8" w:rsidP="00543C1E">
            <w:pPr>
              <w:keepNext/>
              <w:spacing w:after="60"/>
              <w:jc w:val="right"/>
            </w:pPr>
            <w:r w:rsidRPr="00FF5610">
              <w:rPr>
                <w:rFonts w:ascii="Calibri" w:hAnsi="Calibri"/>
              </w:rPr>
              <w:t>126.84429</w:t>
            </w:r>
          </w:p>
        </w:tc>
        <w:tc>
          <w:tcPr>
            <w:tcW w:w="0" w:type="auto"/>
            <w:tcBorders>
              <w:top w:val="single" w:sz="0" w:space="0" w:color="D3D3D3"/>
              <w:left w:val="single" w:sz="0" w:space="0" w:color="D3D3D3"/>
              <w:bottom w:val="single" w:sz="0" w:space="0" w:color="D3D3D3"/>
              <w:right w:val="single" w:sz="0" w:space="0" w:color="D3D3D3"/>
            </w:tcBorders>
          </w:tcPr>
          <w:p w14:paraId="08D0F5E6" w14:textId="77777777" w:rsidR="00E247B8" w:rsidRPr="00FF5610" w:rsidRDefault="00E247B8" w:rsidP="00543C1E">
            <w:pPr>
              <w:keepNext/>
              <w:spacing w:after="60"/>
              <w:jc w:val="right"/>
            </w:pPr>
            <w:r w:rsidRPr="00FF5610">
              <w:rPr>
                <w:rFonts w:ascii="Calibri" w:hAnsi="Calibri"/>
              </w:rPr>
              <w:t>1.7696782</w:t>
            </w:r>
          </w:p>
        </w:tc>
        <w:tc>
          <w:tcPr>
            <w:tcW w:w="0" w:type="auto"/>
            <w:tcBorders>
              <w:top w:val="single" w:sz="0" w:space="0" w:color="D3D3D3"/>
              <w:left w:val="single" w:sz="0" w:space="0" w:color="D3D3D3"/>
              <w:bottom w:val="single" w:sz="0" w:space="0" w:color="D3D3D3"/>
              <w:right w:val="single" w:sz="0" w:space="0" w:color="D3D3D3"/>
            </w:tcBorders>
          </w:tcPr>
          <w:p w14:paraId="537631A6" w14:textId="77777777" w:rsidR="00E247B8" w:rsidRPr="00FF5610" w:rsidRDefault="00E247B8" w:rsidP="00543C1E">
            <w:pPr>
              <w:keepNext/>
              <w:spacing w:after="60"/>
            </w:pPr>
            <w:r w:rsidRPr="00FF5610">
              <w:rPr>
                <w:rFonts w:ascii="Calibri" w:hAnsi="Calibri"/>
              </w:rPr>
              <w:t>0.173</w:t>
            </w:r>
          </w:p>
        </w:tc>
      </w:tr>
      <w:tr w:rsidR="00E247B8" w:rsidRPr="00FF5610" w14:paraId="146FAFD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B80CF4" w14:textId="77777777" w:rsidR="00E247B8" w:rsidRPr="00FF5610" w:rsidRDefault="00E247B8" w:rsidP="00543C1E">
            <w:pPr>
              <w:keepNext/>
              <w:spacing w:after="60"/>
            </w:pPr>
            <w:proofErr w:type="spellStart"/>
            <w:r w:rsidRPr="00FF5610">
              <w:rPr>
                <w:rFonts w:ascii="Calibri" w:hAnsi="Calibri"/>
              </w:rPr>
              <w:t>antibiotic:item</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BD5D6F6" w14:textId="77777777" w:rsidR="00E247B8" w:rsidRPr="00FF5610" w:rsidRDefault="00E247B8" w:rsidP="00543C1E">
            <w:pPr>
              <w:keepNext/>
              <w:spacing w:after="60"/>
              <w:jc w:val="right"/>
            </w:pPr>
            <w:r w:rsidRPr="00FF5610">
              <w:rPr>
                <w:rFonts w:ascii="Calibri" w:hAnsi="Calibri"/>
              </w:rPr>
              <w:t>32</w:t>
            </w:r>
          </w:p>
        </w:tc>
        <w:tc>
          <w:tcPr>
            <w:tcW w:w="0" w:type="auto"/>
            <w:tcBorders>
              <w:top w:val="single" w:sz="0" w:space="0" w:color="D3D3D3"/>
              <w:left w:val="single" w:sz="0" w:space="0" w:color="D3D3D3"/>
              <w:bottom w:val="single" w:sz="0" w:space="0" w:color="D3D3D3"/>
              <w:right w:val="single" w:sz="0" w:space="0" w:color="D3D3D3"/>
            </w:tcBorders>
          </w:tcPr>
          <w:p w14:paraId="05A491FC" w14:textId="77777777" w:rsidR="00E247B8" w:rsidRPr="00FF5610" w:rsidRDefault="00E247B8" w:rsidP="00543C1E">
            <w:pPr>
              <w:keepNext/>
              <w:spacing w:after="60"/>
              <w:jc w:val="right"/>
            </w:pPr>
            <w:r w:rsidRPr="00FF5610">
              <w:rPr>
                <w:rFonts w:ascii="Calibri" w:hAnsi="Calibri"/>
              </w:rPr>
              <w:t>1328.5575</w:t>
            </w:r>
          </w:p>
        </w:tc>
        <w:tc>
          <w:tcPr>
            <w:tcW w:w="0" w:type="auto"/>
            <w:tcBorders>
              <w:top w:val="single" w:sz="0" w:space="0" w:color="D3D3D3"/>
              <w:left w:val="single" w:sz="0" w:space="0" w:color="D3D3D3"/>
              <w:bottom w:val="single" w:sz="0" w:space="0" w:color="D3D3D3"/>
              <w:right w:val="single" w:sz="0" w:space="0" w:color="D3D3D3"/>
            </w:tcBorders>
          </w:tcPr>
          <w:p w14:paraId="15811258" w14:textId="77777777" w:rsidR="00E247B8" w:rsidRPr="00FF5610" w:rsidRDefault="00E247B8" w:rsidP="00543C1E">
            <w:pPr>
              <w:keepNext/>
              <w:spacing w:after="60"/>
              <w:jc w:val="right"/>
            </w:pPr>
            <w:r w:rsidRPr="00FF5610">
              <w:rPr>
                <w:rFonts w:ascii="Calibri" w:hAnsi="Calibri"/>
              </w:rPr>
              <w:t>41.51742</w:t>
            </w:r>
          </w:p>
        </w:tc>
        <w:tc>
          <w:tcPr>
            <w:tcW w:w="0" w:type="auto"/>
            <w:tcBorders>
              <w:top w:val="single" w:sz="0" w:space="0" w:color="D3D3D3"/>
              <w:left w:val="single" w:sz="0" w:space="0" w:color="D3D3D3"/>
              <w:bottom w:val="single" w:sz="0" w:space="0" w:color="D3D3D3"/>
              <w:right w:val="single" w:sz="0" w:space="0" w:color="D3D3D3"/>
            </w:tcBorders>
          </w:tcPr>
          <w:p w14:paraId="13A96A60" w14:textId="77777777" w:rsidR="00E247B8" w:rsidRPr="00FF5610" w:rsidRDefault="00E247B8" w:rsidP="00543C1E">
            <w:pPr>
              <w:keepNext/>
              <w:spacing w:after="60"/>
              <w:jc w:val="right"/>
            </w:pPr>
            <w:r w:rsidRPr="00FF5610">
              <w:rPr>
                <w:rFonts w:ascii="Calibri" w:hAnsi="Calibri"/>
              </w:rPr>
              <w:t>0.5792336</w:t>
            </w:r>
          </w:p>
        </w:tc>
        <w:tc>
          <w:tcPr>
            <w:tcW w:w="0" w:type="auto"/>
            <w:tcBorders>
              <w:top w:val="single" w:sz="0" w:space="0" w:color="D3D3D3"/>
              <w:left w:val="single" w:sz="0" w:space="0" w:color="D3D3D3"/>
              <w:bottom w:val="single" w:sz="0" w:space="0" w:color="D3D3D3"/>
              <w:right w:val="single" w:sz="0" w:space="0" w:color="D3D3D3"/>
            </w:tcBorders>
          </w:tcPr>
          <w:p w14:paraId="6562A563" w14:textId="77777777" w:rsidR="00E247B8" w:rsidRPr="00FF5610" w:rsidRDefault="00E247B8" w:rsidP="00543C1E">
            <w:pPr>
              <w:keepNext/>
              <w:spacing w:after="60"/>
            </w:pPr>
            <w:r w:rsidRPr="00FF5610">
              <w:rPr>
                <w:rFonts w:ascii="Calibri" w:hAnsi="Calibri"/>
              </w:rPr>
              <w:t>0.911</w:t>
            </w:r>
          </w:p>
        </w:tc>
      </w:tr>
      <w:tr w:rsidR="00E247B8" w:rsidRPr="00FF5610" w14:paraId="4E06B5D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BA9684" w14:textId="77777777" w:rsidR="00E247B8" w:rsidRPr="00FF5610" w:rsidRDefault="00E247B8" w:rsidP="00543C1E">
            <w:pPr>
              <w:keepNext/>
              <w:spacing w:after="60"/>
            </w:pPr>
            <w:r w:rsidRPr="00FF5610">
              <w:rPr>
                <w:rFonts w:ascii="Calibri" w:hAnsi="Calibri"/>
              </w:rPr>
              <w:t>Residuals</w:t>
            </w:r>
          </w:p>
        </w:tc>
        <w:tc>
          <w:tcPr>
            <w:tcW w:w="0" w:type="auto"/>
            <w:tcBorders>
              <w:top w:val="single" w:sz="0" w:space="0" w:color="D3D3D3"/>
              <w:left w:val="single" w:sz="0" w:space="0" w:color="D3D3D3"/>
              <w:bottom w:val="single" w:sz="0" w:space="0" w:color="D3D3D3"/>
              <w:right w:val="single" w:sz="0" w:space="0" w:color="D3D3D3"/>
            </w:tcBorders>
          </w:tcPr>
          <w:p w14:paraId="602D08A3" w14:textId="77777777" w:rsidR="00E247B8" w:rsidRPr="00FF5610" w:rsidRDefault="00E247B8" w:rsidP="00543C1E">
            <w:pPr>
              <w:keepNext/>
              <w:spacing w:after="60"/>
              <w:jc w:val="right"/>
            </w:pPr>
            <w:r w:rsidRPr="00FF5610">
              <w:rPr>
                <w:rFonts w:ascii="Calibri" w:hAnsi="Calibri"/>
              </w:rPr>
              <w:t>17</w:t>
            </w:r>
          </w:p>
        </w:tc>
        <w:tc>
          <w:tcPr>
            <w:tcW w:w="0" w:type="auto"/>
            <w:tcBorders>
              <w:top w:val="single" w:sz="0" w:space="0" w:color="D3D3D3"/>
              <w:left w:val="single" w:sz="0" w:space="0" w:color="D3D3D3"/>
              <w:bottom w:val="single" w:sz="0" w:space="0" w:color="D3D3D3"/>
              <w:right w:val="single" w:sz="0" w:space="0" w:color="D3D3D3"/>
            </w:tcBorders>
          </w:tcPr>
          <w:p w14:paraId="3AB14861" w14:textId="77777777" w:rsidR="00E247B8" w:rsidRPr="00FF5610" w:rsidRDefault="00E247B8" w:rsidP="00543C1E">
            <w:pPr>
              <w:keepNext/>
              <w:spacing w:after="60"/>
              <w:jc w:val="right"/>
            </w:pPr>
            <w:r w:rsidRPr="00FF5610">
              <w:rPr>
                <w:rFonts w:ascii="Calibri" w:hAnsi="Calibri"/>
              </w:rPr>
              <w:t>1218.5000</w:t>
            </w:r>
          </w:p>
        </w:tc>
        <w:tc>
          <w:tcPr>
            <w:tcW w:w="0" w:type="auto"/>
            <w:tcBorders>
              <w:top w:val="single" w:sz="0" w:space="0" w:color="D3D3D3"/>
              <w:left w:val="single" w:sz="0" w:space="0" w:color="D3D3D3"/>
              <w:bottom w:val="single" w:sz="0" w:space="0" w:color="D3D3D3"/>
              <w:right w:val="single" w:sz="0" w:space="0" w:color="D3D3D3"/>
            </w:tcBorders>
          </w:tcPr>
          <w:p w14:paraId="3E32920C" w14:textId="77777777" w:rsidR="00E247B8" w:rsidRPr="00FF5610" w:rsidRDefault="00E247B8" w:rsidP="00543C1E">
            <w:pPr>
              <w:keepNext/>
              <w:spacing w:after="60"/>
              <w:jc w:val="right"/>
            </w:pPr>
            <w:r w:rsidRPr="00FF5610">
              <w:rPr>
                <w:rFonts w:ascii="Calibri" w:hAnsi="Calibri"/>
              </w:rPr>
              <w:t>71.67647</w:t>
            </w:r>
          </w:p>
        </w:tc>
        <w:tc>
          <w:tcPr>
            <w:tcW w:w="0" w:type="auto"/>
            <w:tcBorders>
              <w:top w:val="single" w:sz="0" w:space="0" w:color="D3D3D3"/>
              <w:left w:val="single" w:sz="0" w:space="0" w:color="D3D3D3"/>
              <w:bottom w:val="single" w:sz="0" w:space="0" w:color="D3D3D3"/>
              <w:right w:val="single" w:sz="0" w:space="0" w:color="D3D3D3"/>
            </w:tcBorders>
          </w:tcPr>
          <w:p w14:paraId="3519A3E9" w14:textId="78967901" w:rsidR="00E247B8" w:rsidRPr="00FF5610" w:rsidRDefault="00E247B8" w:rsidP="00543C1E">
            <w:pPr>
              <w:keepNext/>
              <w:spacing w:after="60"/>
              <w:jc w:val="right"/>
            </w:pPr>
          </w:p>
        </w:tc>
        <w:tc>
          <w:tcPr>
            <w:tcW w:w="0" w:type="auto"/>
            <w:tcBorders>
              <w:top w:val="single" w:sz="0" w:space="0" w:color="D3D3D3"/>
              <w:left w:val="single" w:sz="0" w:space="0" w:color="D3D3D3"/>
              <w:bottom w:val="single" w:sz="0" w:space="0" w:color="D3D3D3"/>
              <w:right w:val="single" w:sz="0" w:space="0" w:color="D3D3D3"/>
            </w:tcBorders>
          </w:tcPr>
          <w:p w14:paraId="33B1FB69" w14:textId="3FAD1187" w:rsidR="00E247B8" w:rsidRPr="00FF5610" w:rsidRDefault="00E247B8" w:rsidP="00543C1E">
            <w:pPr>
              <w:keepNext/>
              <w:spacing w:after="60"/>
            </w:pPr>
          </w:p>
        </w:tc>
      </w:tr>
      <w:tr w:rsidR="00E247B8" w:rsidRPr="00FF5610" w14:paraId="7907B4D1" w14:textId="77777777" w:rsidTr="00543C1E">
        <w:trPr>
          <w:cantSplit/>
          <w:jc w:val="center"/>
        </w:trPr>
        <w:tc>
          <w:tcPr>
            <w:tcW w:w="0" w:type="auto"/>
            <w:gridSpan w:val="6"/>
          </w:tcPr>
          <w:p w14:paraId="727B2357" w14:textId="77777777" w:rsidR="00E247B8" w:rsidRPr="00FF5610" w:rsidRDefault="00E247B8" w:rsidP="00543C1E">
            <w:pPr>
              <w:keepNext/>
              <w:spacing w:after="60"/>
            </w:pPr>
            <w:r w:rsidRPr="00FF5610">
              <w:rPr>
                <w:rFonts w:ascii="Calibri" w:hAnsi="Calibri"/>
                <w:i/>
                <w:vertAlign w:val="superscript"/>
              </w:rPr>
              <w:t>1</w:t>
            </w:r>
            <w:r w:rsidRPr="00FF5610">
              <w:rPr>
                <w:rFonts w:ascii="Calibri" w:hAnsi="Calibri"/>
              </w:rPr>
              <w:t>Significance codes: *** p &lt; 0.001; ** p &lt; 0.01; * p &lt; 0.05</w:t>
            </w:r>
          </w:p>
        </w:tc>
      </w:tr>
    </w:tbl>
    <w:p w14:paraId="33387BA3" w14:textId="77777777" w:rsidR="004C5D08" w:rsidRDefault="004C5D08" w:rsidP="004C5D08">
      <w:pPr>
        <w:pStyle w:val="BodyText"/>
        <w:tabs>
          <w:tab w:val="left" w:pos="5664"/>
        </w:tabs>
        <w:rPr>
          <w:b/>
          <w:bCs/>
        </w:rPr>
      </w:pPr>
      <w:r>
        <w:rPr>
          <w:b/>
          <w:bCs/>
        </w:rPr>
        <w:tab/>
      </w:r>
    </w:p>
    <w:tbl>
      <w:tblPr>
        <w:tblStyle w:val="Table"/>
        <w:tblW w:w="0" w:type="auto"/>
        <w:jc w:val="center"/>
        <w:tblCellMar>
          <w:left w:w="60" w:type="dxa"/>
          <w:right w:w="60" w:type="dxa"/>
        </w:tblCellMar>
        <w:tblLook w:val="0000" w:firstRow="0" w:lastRow="0" w:firstColumn="0" w:lastColumn="0" w:noHBand="0" w:noVBand="0"/>
      </w:tblPr>
      <w:tblGrid>
        <w:gridCol w:w="1293"/>
        <w:gridCol w:w="1139"/>
        <w:gridCol w:w="1228"/>
        <w:gridCol w:w="1154"/>
        <w:gridCol w:w="1959"/>
      </w:tblGrid>
      <w:tr w:rsidR="004C5D08" w:rsidRPr="004C5D08" w14:paraId="0C0D5995"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18EBF190" w14:textId="77777777" w:rsidR="004C5D08" w:rsidRPr="004C5D08" w:rsidRDefault="004C5D08" w:rsidP="00543C1E">
            <w:pPr>
              <w:keepNext/>
              <w:spacing w:after="60"/>
            </w:pPr>
            <w:r w:rsidRPr="004C5D08">
              <w:rPr>
                <w:rFonts w:ascii="Calibri" w:hAnsi="Calibri"/>
              </w:rPr>
              <w:t>Comparison</w:t>
            </w:r>
          </w:p>
        </w:tc>
        <w:tc>
          <w:tcPr>
            <w:tcW w:w="0" w:type="auto"/>
            <w:tcBorders>
              <w:top w:val="single" w:sz="16" w:space="0" w:color="D3D3D3"/>
              <w:bottom w:val="single" w:sz="16" w:space="0" w:color="D3D3D3"/>
            </w:tcBorders>
          </w:tcPr>
          <w:p w14:paraId="2E9ED085" w14:textId="77777777" w:rsidR="004C5D08" w:rsidRPr="004C5D08" w:rsidRDefault="004C5D08" w:rsidP="00543C1E">
            <w:pPr>
              <w:keepNext/>
              <w:spacing w:after="60"/>
              <w:jc w:val="right"/>
            </w:pPr>
            <w:r w:rsidRPr="004C5D08">
              <w:rPr>
                <w:rFonts w:ascii="Calibri" w:hAnsi="Calibri"/>
              </w:rPr>
              <w:t>Difference</w:t>
            </w:r>
          </w:p>
        </w:tc>
        <w:tc>
          <w:tcPr>
            <w:tcW w:w="0" w:type="auto"/>
            <w:tcBorders>
              <w:top w:val="single" w:sz="16" w:space="0" w:color="D3D3D3"/>
              <w:bottom w:val="single" w:sz="16" w:space="0" w:color="D3D3D3"/>
            </w:tcBorders>
          </w:tcPr>
          <w:p w14:paraId="1DB2426E" w14:textId="77777777" w:rsidR="004C5D08" w:rsidRPr="004C5D08" w:rsidRDefault="004C5D08" w:rsidP="00543C1E">
            <w:pPr>
              <w:keepNext/>
              <w:spacing w:after="60"/>
              <w:jc w:val="right"/>
            </w:pPr>
            <w:proofErr w:type="spellStart"/>
            <w:r w:rsidRPr="004C5D08">
              <w:rPr>
                <w:rFonts w:ascii="Calibri" w:hAnsi="Calibri"/>
              </w:rPr>
              <w:t>Lower_CI</w:t>
            </w:r>
            <w:proofErr w:type="spellEnd"/>
          </w:p>
        </w:tc>
        <w:tc>
          <w:tcPr>
            <w:tcW w:w="0" w:type="auto"/>
            <w:tcBorders>
              <w:top w:val="single" w:sz="16" w:space="0" w:color="D3D3D3"/>
              <w:bottom w:val="single" w:sz="16" w:space="0" w:color="D3D3D3"/>
            </w:tcBorders>
          </w:tcPr>
          <w:p w14:paraId="5AAB2DB5" w14:textId="77777777" w:rsidR="004C5D08" w:rsidRPr="004C5D08" w:rsidRDefault="004C5D08" w:rsidP="00543C1E">
            <w:pPr>
              <w:keepNext/>
              <w:spacing w:after="60"/>
              <w:jc w:val="right"/>
            </w:pPr>
            <w:proofErr w:type="spellStart"/>
            <w:r w:rsidRPr="004C5D08">
              <w:rPr>
                <w:rFonts w:ascii="Calibri" w:hAnsi="Calibri"/>
              </w:rPr>
              <w:t>Upper_CI</w:t>
            </w:r>
            <w:proofErr w:type="spellEnd"/>
          </w:p>
        </w:tc>
        <w:tc>
          <w:tcPr>
            <w:tcW w:w="0" w:type="auto"/>
            <w:tcBorders>
              <w:top w:val="single" w:sz="16" w:space="0" w:color="D3D3D3"/>
              <w:bottom w:val="single" w:sz="16" w:space="0" w:color="D3D3D3"/>
              <w:right w:val="single" w:sz="0" w:space="0" w:color="D3D3D3"/>
            </w:tcBorders>
          </w:tcPr>
          <w:p w14:paraId="740557FC" w14:textId="77777777" w:rsidR="004C5D08" w:rsidRPr="004C5D08" w:rsidRDefault="004C5D08" w:rsidP="00543C1E">
            <w:pPr>
              <w:keepNext/>
              <w:spacing w:after="60"/>
              <w:jc w:val="right"/>
            </w:pPr>
            <w:r w:rsidRPr="004C5D08">
              <w:rPr>
                <w:rFonts w:ascii="Calibri" w:hAnsi="Calibri"/>
              </w:rPr>
              <w:t>Adjusted_p_value</w:t>
            </w:r>
            <w:r w:rsidRPr="004C5D08">
              <w:rPr>
                <w:rFonts w:ascii="Calibri" w:hAnsi="Calibri"/>
                <w:i/>
                <w:vertAlign w:val="superscript"/>
              </w:rPr>
              <w:t>1</w:t>
            </w:r>
          </w:p>
        </w:tc>
      </w:tr>
      <w:tr w:rsidR="004C5D08" w:rsidRPr="004C5D08" w14:paraId="5AAAA48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32667E" w14:textId="77777777" w:rsidR="004C5D08" w:rsidRPr="004C5D08" w:rsidRDefault="004C5D08" w:rsidP="00543C1E">
            <w:pPr>
              <w:keepNext/>
              <w:spacing w:after="60"/>
            </w:pPr>
            <w:r w:rsidRPr="004C5D08">
              <w:rPr>
                <w:rFonts w:ascii="Calibri" w:hAnsi="Calibri"/>
              </w:rPr>
              <w:t>CIP-SXT</w:t>
            </w:r>
          </w:p>
        </w:tc>
        <w:tc>
          <w:tcPr>
            <w:tcW w:w="0" w:type="auto"/>
            <w:tcBorders>
              <w:top w:val="single" w:sz="0" w:space="0" w:color="D3D3D3"/>
              <w:left w:val="single" w:sz="0" w:space="0" w:color="D3D3D3"/>
              <w:bottom w:val="single" w:sz="0" w:space="0" w:color="D3D3D3"/>
              <w:right w:val="single" w:sz="0" w:space="0" w:color="D3D3D3"/>
            </w:tcBorders>
          </w:tcPr>
          <w:p w14:paraId="6392E6E8" w14:textId="77777777" w:rsidR="004C5D08" w:rsidRPr="004C5D08" w:rsidRDefault="004C5D08" w:rsidP="00543C1E">
            <w:pPr>
              <w:keepNext/>
              <w:spacing w:after="60"/>
              <w:jc w:val="right"/>
            </w:pPr>
            <w:r w:rsidRPr="004C5D08">
              <w:rPr>
                <w:rFonts w:ascii="Calibri" w:hAnsi="Calibri"/>
              </w:rPr>
              <w:t>19.08889</w:t>
            </w:r>
          </w:p>
        </w:tc>
        <w:tc>
          <w:tcPr>
            <w:tcW w:w="0" w:type="auto"/>
            <w:tcBorders>
              <w:top w:val="single" w:sz="0" w:space="0" w:color="D3D3D3"/>
              <w:left w:val="single" w:sz="0" w:space="0" w:color="D3D3D3"/>
              <w:bottom w:val="single" w:sz="0" w:space="0" w:color="D3D3D3"/>
              <w:right w:val="single" w:sz="0" w:space="0" w:color="D3D3D3"/>
            </w:tcBorders>
          </w:tcPr>
          <w:p w14:paraId="15B14B4B" w14:textId="77777777" w:rsidR="004C5D08" w:rsidRPr="004C5D08" w:rsidRDefault="004C5D08" w:rsidP="00543C1E">
            <w:pPr>
              <w:keepNext/>
              <w:spacing w:after="60"/>
              <w:jc w:val="right"/>
            </w:pPr>
            <w:r w:rsidRPr="004C5D08">
              <w:rPr>
                <w:rFonts w:ascii="Calibri" w:hAnsi="Calibri"/>
              </w:rPr>
              <w:t>5.361314</w:t>
            </w:r>
          </w:p>
        </w:tc>
        <w:tc>
          <w:tcPr>
            <w:tcW w:w="0" w:type="auto"/>
            <w:tcBorders>
              <w:top w:val="single" w:sz="0" w:space="0" w:color="D3D3D3"/>
              <w:left w:val="single" w:sz="0" w:space="0" w:color="D3D3D3"/>
              <w:bottom w:val="single" w:sz="0" w:space="0" w:color="D3D3D3"/>
              <w:right w:val="single" w:sz="0" w:space="0" w:color="D3D3D3"/>
            </w:tcBorders>
          </w:tcPr>
          <w:p w14:paraId="4DA23D22" w14:textId="77777777" w:rsidR="004C5D08" w:rsidRPr="004C5D08" w:rsidRDefault="004C5D08" w:rsidP="00543C1E">
            <w:pPr>
              <w:keepNext/>
              <w:spacing w:after="60"/>
              <w:jc w:val="right"/>
            </w:pPr>
            <w:r w:rsidRPr="004C5D08">
              <w:rPr>
                <w:rFonts w:ascii="Calibri" w:hAnsi="Calibri"/>
              </w:rPr>
              <w:t>32.816463</w:t>
            </w:r>
          </w:p>
        </w:tc>
        <w:tc>
          <w:tcPr>
            <w:tcW w:w="0" w:type="auto"/>
            <w:tcBorders>
              <w:top w:val="single" w:sz="0" w:space="0" w:color="D3D3D3"/>
              <w:left w:val="single" w:sz="0" w:space="0" w:color="D3D3D3"/>
              <w:bottom w:val="single" w:sz="0" w:space="0" w:color="D3D3D3"/>
              <w:right w:val="single" w:sz="0" w:space="0" w:color="D3D3D3"/>
            </w:tcBorders>
          </w:tcPr>
          <w:p w14:paraId="641026BA" w14:textId="77777777" w:rsidR="004C5D08" w:rsidRPr="004C5D08" w:rsidRDefault="004C5D08" w:rsidP="00543C1E">
            <w:pPr>
              <w:keepNext/>
              <w:spacing w:after="60"/>
              <w:jc w:val="right"/>
            </w:pPr>
            <w:r w:rsidRPr="004C5D08">
              <w:rPr>
                <w:rFonts w:ascii="Calibri" w:hAnsi="Calibri"/>
              </w:rPr>
              <w:t>0.003 **</w:t>
            </w:r>
          </w:p>
        </w:tc>
      </w:tr>
      <w:tr w:rsidR="004C5D08" w:rsidRPr="004C5D08" w14:paraId="20948D9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77C682" w14:textId="77777777" w:rsidR="004C5D08" w:rsidRPr="004C5D08" w:rsidRDefault="004C5D08" w:rsidP="00543C1E">
            <w:pPr>
              <w:keepNext/>
              <w:spacing w:after="60"/>
            </w:pPr>
            <w:r w:rsidRPr="004C5D08">
              <w:rPr>
                <w:rFonts w:ascii="Calibri" w:hAnsi="Calibri"/>
              </w:rPr>
              <w:t>CTX-SXT</w:t>
            </w:r>
          </w:p>
        </w:tc>
        <w:tc>
          <w:tcPr>
            <w:tcW w:w="0" w:type="auto"/>
            <w:tcBorders>
              <w:top w:val="single" w:sz="0" w:space="0" w:color="D3D3D3"/>
              <w:left w:val="single" w:sz="0" w:space="0" w:color="D3D3D3"/>
              <w:bottom w:val="single" w:sz="0" w:space="0" w:color="D3D3D3"/>
              <w:right w:val="single" w:sz="0" w:space="0" w:color="D3D3D3"/>
            </w:tcBorders>
          </w:tcPr>
          <w:p w14:paraId="11074AC9" w14:textId="77777777" w:rsidR="004C5D08" w:rsidRPr="004C5D08" w:rsidRDefault="004C5D08" w:rsidP="00543C1E">
            <w:pPr>
              <w:keepNext/>
              <w:spacing w:after="60"/>
              <w:jc w:val="right"/>
            </w:pPr>
            <w:r w:rsidRPr="004C5D08">
              <w:rPr>
                <w:rFonts w:ascii="Calibri" w:hAnsi="Calibri"/>
              </w:rPr>
              <w:t>17.38889</w:t>
            </w:r>
          </w:p>
        </w:tc>
        <w:tc>
          <w:tcPr>
            <w:tcW w:w="0" w:type="auto"/>
            <w:tcBorders>
              <w:top w:val="single" w:sz="0" w:space="0" w:color="D3D3D3"/>
              <w:left w:val="single" w:sz="0" w:space="0" w:color="D3D3D3"/>
              <w:bottom w:val="single" w:sz="0" w:space="0" w:color="D3D3D3"/>
              <w:right w:val="single" w:sz="0" w:space="0" w:color="D3D3D3"/>
            </w:tcBorders>
          </w:tcPr>
          <w:p w14:paraId="5FCCC787" w14:textId="77777777" w:rsidR="004C5D08" w:rsidRPr="004C5D08" w:rsidRDefault="004C5D08" w:rsidP="00543C1E">
            <w:pPr>
              <w:keepNext/>
              <w:spacing w:after="60"/>
              <w:jc w:val="right"/>
            </w:pPr>
            <w:r w:rsidRPr="004C5D08">
              <w:rPr>
                <w:rFonts w:ascii="Calibri" w:hAnsi="Calibri"/>
              </w:rPr>
              <w:t>1.642281</w:t>
            </w:r>
          </w:p>
        </w:tc>
        <w:tc>
          <w:tcPr>
            <w:tcW w:w="0" w:type="auto"/>
            <w:tcBorders>
              <w:top w:val="single" w:sz="0" w:space="0" w:color="D3D3D3"/>
              <w:left w:val="single" w:sz="0" w:space="0" w:color="D3D3D3"/>
              <w:bottom w:val="single" w:sz="0" w:space="0" w:color="D3D3D3"/>
              <w:right w:val="single" w:sz="0" w:space="0" w:color="D3D3D3"/>
            </w:tcBorders>
          </w:tcPr>
          <w:p w14:paraId="4E0F5CF6" w14:textId="77777777" w:rsidR="004C5D08" w:rsidRPr="004C5D08" w:rsidRDefault="004C5D08" w:rsidP="00543C1E">
            <w:pPr>
              <w:keepNext/>
              <w:spacing w:after="60"/>
              <w:jc w:val="right"/>
            </w:pPr>
            <w:r w:rsidRPr="004C5D08">
              <w:rPr>
                <w:rFonts w:ascii="Calibri" w:hAnsi="Calibri"/>
              </w:rPr>
              <w:t>33.135497</w:t>
            </w:r>
          </w:p>
        </w:tc>
        <w:tc>
          <w:tcPr>
            <w:tcW w:w="0" w:type="auto"/>
            <w:tcBorders>
              <w:top w:val="single" w:sz="0" w:space="0" w:color="D3D3D3"/>
              <w:left w:val="single" w:sz="0" w:space="0" w:color="D3D3D3"/>
              <w:bottom w:val="single" w:sz="0" w:space="0" w:color="D3D3D3"/>
              <w:right w:val="single" w:sz="0" w:space="0" w:color="D3D3D3"/>
            </w:tcBorders>
          </w:tcPr>
          <w:p w14:paraId="3E6E17D1" w14:textId="77777777" w:rsidR="004C5D08" w:rsidRPr="004C5D08" w:rsidRDefault="004C5D08" w:rsidP="00543C1E">
            <w:pPr>
              <w:keepNext/>
              <w:spacing w:after="60"/>
              <w:jc w:val="right"/>
            </w:pPr>
            <w:r w:rsidRPr="004C5D08">
              <w:rPr>
                <w:rFonts w:ascii="Calibri" w:hAnsi="Calibri"/>
              </w:rPr>
              <w:t>0.024 *</w:t>
            </w:r>
          </w:p>
        </w:tc>
      </w:tr>
      <w:tr w:rsidR="004C5D08" w:rsidRPr="004C5D08" w14:paraId="7C0D7F4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08731A" w14:textId="77777777" w:rsidR="004C5D08" w:rsidRPr="004C5D08" w:rsidRDefault="004C5D08" w:rsidP="00543C1E">
            <w:pPr>
              <w:keepNext/>
              <w:spacing w:after="60"/>
            </w:pPr>
            <w:r w:rsidRPr="004C5D08">
              <w:rPr>
                <w:rFonts w:ascii="Calibri" w:hAnsi="Calibri"/>
              </w:rPr>
              <w:t>AMP-CIP</w:t>
            </w:r>
          </w:p>
        </w:tc>
        <w:tc>
          <w:tcPr>
            <w:tcW w:w="0" w:type="auto"/>
            <w:tcBorders>
              <w:top w:val="single" w:sz="0" w:space="0" w:color="D3D3D3"/>
              <w:left w:val="single" w:sz="0" w:space="0" w:color="D3D3D3"/>
              <w:bottom w:val="single" w:sz="0" w:space="0" w:color="D3D3D3"/>
              <w:right w:val="single" w:sz="0" w:space="0" w:color="D3D3D3"/>
            </w:tcBorders>
          </w:tcPr>
          <w:p w14:paraId="2534B4D1" w14:textId="77777777" w:rsidR="004C5D08" w:rsidRPr="004C5D08" w:rsidRDefault="004C5D08" w:rsidP="00543C1E">
            <w:pPr>
              <w:keepNext/>
              <w:spacing w:after="60"/>
              <w:jc w:val="right"/>
            </w:pPr>
            <w:r w:rsidRPr="004C5D08">
              <w:rPr>
                <w:rFonts w:ascii="Calibri" w:hAnsi="Calibri"/>
              </w:rPr>
              <w:t>-18.86667</w:t>
            </w:r>
          </w:p>
        </w:tc>
        <w:tc>
          <w:tcPr>
            <w:tcW w:w="0" w:type="auto"/>
            <w:tcBorders>
              <w:top w:val="single" w:sz="0" w:space="0" w:color="D3D3D3"/>
              <w:left w:val="single" w:sz="0" w:space="0" w:color="D3D3D3"/>
              <w:bottom w:val="single" w:sz="0" w:space="0" w:color="D3D3D3"/>
              <w:right w:val="single" w:sz="0" w:space="0" w:color="D3D3D3"/>
            </w:tcBorders>
          </w:tcPr>
          <w:p w14:paraId="72097FE1" w14:textId="77777777" w:rsidR="004C5D08" w:rsidRPr="004C5D08" w:rsidRDefault="004C5D08" w:rsidP="00543C1E">
            <w:pPr>
              <w:keepNext/>
              <w:spacing w:after="60"/>
              <w:jc w:val="right"/>
            </w:pPr>
            <w:r w:rsidRPr="004C5D08">
              <w:rPr>
                <w:rFonts w:ascii="Calibri" w:hAnsi="Calibri"/>
              </w:rPr>
              <w:t>-34.295129</w:t>
            </w:r>
          </w:p>
        </w:tc>
        <w:tc>
          <w:tcPr>
            <w:tcW w:w="0" w:type="auto"/>
            <w:tcBorders>
              <w:top w:val="single" w:sz="0" w:space="0" w:color="D3D3D3"/>
              <w:left w:val="single" w:sz="0" w:space="0" w:color="D3D3D3"/>
              <w:bottom w:val="single" w:sz="0" w:space="0" w:color="D3D3D3"/>
              <w:right w:val="single" w:sz="0" w:space="0" w:color="D3D3D3"/>
            </w:tcBorders>
          </w:tcPr>
          <w:p w14:paraId="717BBF4A" w14:textId="77777777" w:rsidR="004C5D08" w:rsidRPr="004C5D08" w:rsidRDefault="004C5D08" w:rsidP="00543C1E">
            <w:pPr>
              <w:keepNext/>
              <w:spacing w:after="60"/>
              <w:jc w:val="right"/>
            </w:pPr>
            <w:r w:rsidRPr="004C5D08">
              <w:rPr>
                <w:rFonts w:ascii="Calibri" w:hAnsi="Calibri"/>
              </w:rPr>
              <w:t>-3.438205</w:t>
            </w:r>
          </w:p>
        </w:tc>
        <w:tc>
          <w:tcPr>
            <w:tcW w:w="0" w:type="auto"/>
            <w:tcBorders>
              <w:top w:val="single" w:sz="0" w:space="0" w:color="D3D3D3"/>
              <w:left w:val="single" w:sz="0" w:space="0" w:color="D3D3D3"/>
              <w:bottom w:val="single" w:sz="0" w:space="0" w:color="D3D3D3"/>
              <w:right w:val="single" w:sz="0" w:space="0" w:color="D3D3D3"/>
            </w:tcBorders>
          </w:tcPr>
          <w:p w14:paraId="33667118" w14:textId="77777777" w:rsidR="004C5D08" w:rsidRPr="004C5D08" w:rsidRDefault="004C5D08" w:rsidP="00543C1E">
            <w:pPr>
              <w:keepNext/>
              <w:spacing w:after="60"/>
              <w:jc w:val="right"/>
            </w:pPr>
            <w:r w:rsidRPr="004C5D08">
              <w:rPr>
                <w:rFonts w:ascii="Calibri" w:hAnsi="Calibri"/>
              </w:rPr>
              <w:t>0.011 *</w:t>
            </w:r>
          </w:p>
        </w:tc>
      </w:tr>
      <w:tr w:rsidR="004C5D08" w:rsidRPr="004C5D08" w14:paraId="778F2F1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D7E324" w14:textId="77777777" w:rsidR="004C5D08" w:rsidRPr="004C5D08" w:rsidRDefault="004C5D08" w:rsidP="00543C1E">
            <w:pPr>
              <w:keepNext/>
              <w:spacing w:after="60"/>
            </w:pPr>
            <w:r w:rsidRPr="004C5D08">
              <w:rPr>
                <w:rFonts w:ascii="Calibri" w:hAnsi="Calibri"/>
              </w:rPr>
              <w:t>VAN-CIP</w:t>
            </w:r>
          </w:p>
        </w:tc>
        <w:tc>
          <w:tcPr>
            <w:tcW w:w="0" w:type="auto"/>
            <w:tcBorders>
              <w:top w:val="single" w:sz="0" w:space="0" w:color="D3D3D3"/>
              <w:left w:val="single" w:sz="0" w:space="0" w:color="D3D3D3"/>
              <w:bottom w:val="single" w:sz="0" w:space="0" w:color="D3D3D3"/>
              <w:right w:val="single" w:sz="0" w:space="0" w:color="D3D3D3"/>
            </w:tcBorders>
          </w:tcPr>
          <w:p w14:paraId="71319FBC" w14:textId="77777777" w:rsidR="004C5D08" w:rsidRPr="004C5D08" w:rsidRDefault="004C5D08" w:rsidP="00543C1E">
            <w:pPr>
              <w:keepNext/>
              <w:spacing w:after="60"/>
              <w:jc w:val="right"/>
            </w:pPr>
            <w:r w:rsidRPr="004C5D08">
              <w:rPr>
                <w:rFonts w:ascii="Calibri" w:hAnsi="Calibri"/>
              </w:rPr>
              <w:t>-25.20000</w:t>
            </w:r>
          </w:p>
        </w:tc>
        <w:tc>
          <w:tcPr>
            <w:tcW w:w="0" w:type="auto"/>
            <w:tcBorders>
              <w:top w:val="single" w:sz="0" w:space="0" w:color="D3D3D3"/>
              <w:left w:val="single" w:sz="0" w:space="0" w:color="D3D3D3"/>
              <w:bottom w:val="single" w:sz="0" w:space="0" w:color="D3D3D3"/>
              <w:right w:val="single" w:sz="0" w:space="0" w:color="D3D3D3"/>
            </w:tcBorders>
          </w:tcPr>
          <w:p w14:paraId="17C9F054" w14:textId="77777777" w:rsidR="004C5D08" w:rsidRPr="004C5D08" w:rsidRDefault="004C5D08" w:rsidP="00543C1E">
            <w:pPr>
              <w:keepNext/>
              <w:spacing w:after="60"/>
              <w:jc w:val="right"/>
            </w:pPr>
            <w:r w:rsidRPr="004C5D08">
              <w:rPr>
                <w:rFonts w:ascii="Calibri" w:hAnsi="Calibri"/>
              </w:rPr>
              <w:t>-48.342693</w:t>
            </w:r>
          </w:p>
        </w:tc>
        <w:tc>
          <w:tcPr>
            <w:tcW w:w="0" w:type="auto"/>
            <w:tcBorders>
              <w:top w:val="single" w:sz="0" w:space="0" w:color="D3D3D3"/>
              <w:left w:val="single" w:sz="0" w:space="0" w:color="D3D3D3"/>
              <w:bottom w:val="single" w:sz="0" w:space="0" w:color="D3D3D3"/>
              <w:right w:val="single" w:sz="0" w:space="0" w:color="D3D3D3"/>
            </w:tcBorders>
          </w:tcPr>
          <w:p w14:paraId="391571E6" w14:textId="77777777" w:rsidR="004C5D08" w:rsidRPr="004C5D08" w:rsidRDefault="004C5D08" w:rsidP="00543C1E">
            <w:pPr>
              <w:keepNext/>
              <w:spacing w:after="60"/>
              <w:jc w:val="right"/>
            </w:pPr>
            <w:r w:rsidRPr="004C5D08">
              <w:rPr>
                <w:rFonts w:ascii="Calibri" w:hAnsi="Calibri"/>
              </w:rPr>
              <w:t>-2.057307</w:t>
            </w:r>
          </w:p>
        </w:tc>
        <w:tc>
          <w:tcPr>
            <w:tcW w:w="0" w:type="auto"/>
            <w:tcBorders>
              <w:top w:val="single" w:sz="0" w:space="0" w:color="D3D3D3"/>
              <w:left w:val="single" w:sz="0" w:space="0" w:color="D3D3D3"/>
              <w:bottom w:val="single" w:sz="0" w:space="0" w:color="D3D3D3"/>
              <w:right w:val="single" w:sz="0" w:space="0" w:color="D3D3D3"/>
            </w:tcBorders>
          </w:tcPr>
          <w:p w14:paraId="06BF64EB" w14:textId="77777777" w:rsidR="004C5D08" w:rsidRPr="004C5D08" w:rsidRDefault="004C5D08" w:rsidP="00543C1E">
            <w:pPr>
              <w:keepNext/>
              <w:spacing w:after="60"/>
              <w:jc w:val="right"/>
            </w:pPr>
            <w:r w:rsidRPr="004C5D08">
              <w:rPr>
                <w:rFonts w:ascii="Calibri" w:hAnsi="Calibri"/>
              </w:rPr>
              <w:t>0.027 *</w:t>
            </w:r>
          </w:p>
        </w:tc>
      </w:tr>
      <w:tr w:rsidR="004C5D08" w:rsidRPr="004C5D08" w14:paraId="21D73D37" w14:textId="77777777" w:rsidTr="00543C1E">
        <w:trPr>
          <w:cantSplit/>
          <w:jc w:val="center"/>
        </w:trPr>
        <w:tc>
          <w:tcPr>
            <w:tcW w:w="0" w:type="auto"/>
            <w:gridSpan w:val="5"/>
          </w:tcPr>
          <w:p w14:paraId="4B0F37A9" w14:textId="77777777" w:rsidR="004C5D08" w:rsidRPr="004C5D08" w:rsidRDefault="004C5D08" w:rsidP="00543C1E">
            <w:pPr>
              <w:keepNext/>
              <w:spacing w:after="60"/>
            </w:pPr>
            <w:r w:rsidRPr="004C5D08">
              <w:rPr>
                <w:rFonts w:ascii="Calibri" w:hAnsi="Calibri"/>
                <w:i/>
                <w:vertAlign w:val="superscript"/>
              </w:rPr>
              <w:t>1</w:t>
            </w:r>
            <w:r w:rsidRPr="004C5D08">
              <w:rPr>
                <w:rFonts w:ascii="Calibri" w:hAnsi="Calibri"/>
              </w:rPr>
              <w:t>Significance codes: *** p &lt; 0.001; ** p &lt; 0.01; * p &lt; 0.05</w:t>
            </w:r>
          </w:p>
        </w:tc>
      </w:tr>
    </w:tbl>
    <w:p w14:paraId="644EF8CE" w14:textId="6D0DF64C" w:rsidR="00E247B8" w:rsidRDefault="004C5D08" w:rsidP="004C5D08">
      <w:pPr>
        <w:pStyle w:val="BodyText"/>
        <w:tabs>
          <w:tab w:val="left" w:pos="5664"/>
        </w:tabs>
        <w:rPr>
          <w:b/>
          <w:bCs/>
        </w:rPr>
      </w:pPr>
      <w:r>
        <w:rPr>
          <w:b/>
          <w:bCs/>
        </w:rPr>
        <w:t xml:space="preserve">Now, </w:t>
      </w:r>
      <w:proofErr w:type="spellStart"/>
      <w:r>
        <w:rPr>
          <w:b/>
          <w:bCs/>
        </w:rPr>
        <w:t>I m</w:t>
      </w:r>
      <w:proofErr w:type="spellEnd"/>
      <w:r>
        <w:rPr>
          <w:b/>
          <w:bCs/>
        </w:rPr>
        <w:t xml:space="preserve"> combining these</w:t>
      </w:r>
    </w:p>
    <w:p w14:paraId="15010E37" w14:textId="77777777" w:rsidR="00784EAA" w:rsidRDefault="00784EAA" w:rsidP="004C5D08">
      <w:pPr>
        <w:pStyle w:val="BodyText"/>
        <w:tabs>
          <w:tab w:val="left" w:pos="5664"/>
        </w:tabs>
        <w:rPr>
          <w:b/>
          <w:bCs/>
        </w:rPr>
      </w:pPr>
    </w:p>
    <w:p w14:paraId="572AC34F" w14:textId="251796CD" w:rsidR="00571437" w:rsidRDefault="00571437" w:rsidP="004C5D08">
      <w:pPr>
        <w:pStyle w:val="BodyText"/>
        <w:tabs>
          <w:tab w:val="left" w:pos="5664"/>
        </w:tabs>
        <w:rPr>
          <w:b/>
          <w:bCs/>
        </w:rPr>
      </w:pPr>
      <w:r w:rsidRPr="00571437">
        <w:rPr>
          <w:b/>
          <w:bCs/>
          <w:noProof/>
        </w:rPr>
        <w:drawing>
          <wp:inline distT="0" distB="0" distL="0" distR="0" wp14:anchorId="3F758AF6" wp14:editId="3A887F14">
            <wp:extent cx="5943600" cy="3506470"/>
            <wp:effectExtent l="0" t="0" r="0" b="0"/>
            <wp:docPr id="1983094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4998" name=""/>
                    <pic:cNvPicPr/>
                  </pic:nvPicPr>
                  <pic:blipFill>
                    <a:blip r:embed="rId14"/>
                    <a:stretch>
                      <a:fillRect/>
                    </a:stretch>
                  </pic:blipFill>
                  <pic:spPr>
                    <a:xfrm>
                      <a:off x="0" y="0"/>
                      <a:ext cx="5943600" cy="3506470"/>
                    </a:xfrm>
                    <a:prstGeom prst="rect">
                      <a:avLst/>
                    </a:prstGeom>
                  </pic:spPr>
                </pic:pic>
              </a:graphicData>
            </a:graphic>
          </wp:inline>
        </w:drawing>
      </w:r>
    </w:p>
    <w:p w14:paraId="48B1D6BF" w14:textId="77777777" w:rsidR="00784EAA" w:rsidRDefault="00784EAA" w:rsidP="004C5D08">
      <w:pPr>
        <w:pStyle w:val="BodyText"/>
        <w:tabs>
          <w:tab w:val="left" w:pos="5664"/>
        </w:tabs>
        <w:rPr>
          <w:b/>
          <w:bCs/>
        </w:rPr>
      </w:pPr>
    </w:p>
    <w:p w14:paraId="2C2B41AE" w14:textId="77777777" w:rsidR="00784EAA" w:rsidRDefault="00784EAA" w:rsidP="004C5D08">
      <w:pPr>
        <w:pStyle w:val="BodyText"/>
        <w:tabs>
          <w:tab w:val="left" w:pos="5664"/>
        </w:tabs>
        <w:rPr>
          <w:b/>
          <w:bCs/>
        </w:rPr>
      </w:pPr>
    </w:p>
    <w:p w14:paraId="59799BBB" w14:textId="6CE471F5" w:rsidR="00784EAA" w:rsidRDefault="00784EAA" w:rsidP="004C5D08">
      <w:pPr>
        <w:pStyle w:val="BodyText"/>
        <w:tabs>
          <w:tab w:val="left" w:pos="5664"/>
        </w:tabs>
        <w:rPr>
          <w:b/>
          <w:bCs/>
        </w:rPr>
      </w:pPr>
      <w:r w:rsidRPr="00784EAA">
        <w:rPr>
          <w:b/>
          <w:bCs/>
          <w:noProof/>
        </w:rPr>
        <w:lastRenderedPageBreak/>
        <w:drawing>
          <wp:inline distT="0" distB="0" distL="0" distR="0" wp14:anchorId="12F4AA95" wp14:editId="4915FB70">
            <wp:extent cx="5943600" cy="3545205"/>
            <wp:effectExtent l="0" t="0" r="0" b="0"/>
            <wp:docPr id="190852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24631" name=""/>
                    <pic:cNvPicPr/>
                  </pic:nvPicPr>
                  <pic:blipFill>
                    <a:blip r:embed="rId15"/>
                    <a:stretch>
                      <a:fillRect/>
                    </a:stretch>
                  </pic:blipFill>
                  <pic:spPr>
                    <a:xfrm>
                      <a:off x="0" y="0"/>
                      <a:ext cx="5943600" cy="3545205"/>
                    </a:xfrm>
                    <a:prstGeom prst="rect">
                      <a:avLst/>
                    </a:prstGeom>
                  </pic:spPr>
                </pic:pic>
              </a:graphicData>
            </a:graphic>
          </wp:inline>
        </w:drawing>
      </w:r>
    </w:p>
    <w:p w14:paraId="20FF189D" w14:textId="1CC44CAE" w:rsidR="000911C6" w:rsidRDefault="000911C6" w:rsidP="00657695">
      <w:pPr>
        <w:pStyle w:val="BodyText"/>
        <w:rPr>
          <w:b/>
          <w:bCs/>
        </w:rPr>
      </w:pPr>
      <w:r>
        <w:rPr>
          <w:b/>
          <w:bCs/>
        </w:rPr>
        <w:t>The effectiveness is trac</w:t>
      </w:r>
      <w:r w:rsidR="00950C55">
        <w:rPr>
          <w:b/>
          <w:bCs/>
        </w:rPr>
        <w:t xml:space="preserve">ked for </w:t>
      </w:r>
      <w:proofErr w:type="spellStart"/>
      <w:r w:rsidR="00950C55">
        <w:rPr>
          <w:b/>
          <w:bCs/>
        </w:rPr>
        <w:t>Ecoli</w:t>
      </w:r>
      <w:proofErr w:type="spellEnd"/>
      <w:r w:rsidR="00950C55">
        <w:rPr>
          <w:b/>
          <w:bCs/>
        </w:rPr>
        <w:t xml:space="preserve"> and </w:t>
      </w:r>
      <w:proofErr w:type="spellStart"/>
      <w:r w:rsidR="001F4D13">
        <w:rPr>
          <w:b/>
          <w:bCs/>
        </w:rPr>
        <w:t>Klebsella</w:t>
      </w:r>
      <w:proofErr w:type="spellEnd"/>
    </w:p>
    <w:p w14:paraId="003DDF07" w14:textId="77777777" w:rsidR="00AB08AF" w:rsidRDefault="00AB08AF" w:rsidP="00657695">
      <w:pPr>
        <w:pStyle w:val="BodyText"/>
        <w:rPr>
          <w:b/>
          <w:bCs/>
        </w:rPr>
      </w:pPr>
    </w:p>
    <w:p w14:paraId="7A3C50B8" w14:textId="1B3FC96F" w:rsidR="0051548B" w:rsidRDefault="00BA58C9" w:rsidP="00657695">
      <w:pPr>
        <w:pStyle w:val="BodyText"/>
        <w:rPr>
          <w:b/>
          <w:bCs/>
        </w:rPr>
      </w:pPr>
      <w:r w:rsidRPr="00BA58C9">
        <w:rPr>
          <w:b/>
          <w:bCs/>
          <w:noProof/>
        </w:rPr>
        <w:drawing>
          <wp:inline distT="0" distB="0" distL="0" distR="0" wp14:anchorId="791F6C54" wp14:editId="77E0B8E5">
            <wp:extent cx="5943600" cy="3545205"/>
            <wp:effectExtent l="0" t="0" r="0" b="0"/>
            <wp:docPr id="654371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71960" name=""/>
                    <pic:cNvPicPr/>
                  </pic:nvPicPr>
                  <pic:blipFill>
                    <a:blip r:embed="rId16"/>
                    <a:stretch>
                      <a:fillRect/>
                    </a:stretch>
                  </pic:blipFill>
                  <pic:spPr>
                    <a:xfrm>
                      <a:off x="0" y="0"/>
                      <a:ext cx="5943600" cy="3545205"/>
                    </a:xfrm>
                    <a:prstGeom prst="rect">
                      <a:avLst/>
                    </a:prstGeom>
                  </pic:spPr>
                </pic:pic>
              </a:graphicData>
            </a:graphic>
          </wp:inline>
        </w:drawing>
      </w:r>
    </w:p>
    <w:p w14:paraId="12E1AC77" w14:textId="77777777" w:rsidR="005773F0" w:rsidRDefault="005773F0" w:rsidP="005773F0">
      <w:pPr>
        <w:keepNext/>
        <w:spacing w:after="60"/>
      </w:pPr>
      <w:r>
        <w:rPr>
          <w:rFonts w:ascii="Calibri" w:hAnsi="Calibri"/>
        </w:rPr>
        <w:lastRenderedPageBreak/>
        <w:t xml:space="preserve">Table </w:t>
      </w:r>
      <w:fldSimple w:instr=" SEQ Table \* ARABIC ">
        <w:r>
          <w:rPr>
            <w:rFonts w:ascii="Calibri" w:hAnsi="Calibri"/>
            <w:noProof/>
          </w:rPr>
          <w:t>1</w:t>
        </w:r>
      </w:fldSimple>
      <w:r>
        <w:rPr>
          <w:rFonts w:ascii="Calibri" w:hAnsi="Calibri"/>
        </w:rPr>
        <w:t xml:space="preserve">: </w:t>
      </w:r>
      <w:r>
        <w:rPr>
          <w:rFonts w:ascii="Calibri" w:hAnsi="Calibri"/>
          <w:color w:val="333333"/>
        </w:rPr>
        <w:t>Mean Inhibition of Microbes by Antibiotic Treatment</w:t>
      </w:r>
    </w:p>
    <w:tbl>
      <w:tblPr>
        <w:tblStyle w:val="Table"/>
        <w:tblW w:w="0" w:type="auto"/>
        <w:jc w:val="center"/>
        <w:tblCellMar>
          <w:left w:w="60" w:type="dxa"/>
          <w:right w:w="60" w:type="dxa"/>
        </w:tblCellMar>
        <w:tblLook w:val="0000" w:firstRow="0" w:lastRow="0" w:firstColumn="0" w:lastColumn="0" w:noHBand="0" w:noVBand="0"/>
      </w:tblPr>
      <w:tblGrid>
        <w:gridCol w:w="3161"/>
        <w:gridCol w:w="1066"/>
        <w:gridCol w:w="1677"/>
        <w:gridCol w:w="1816"/>
      </w:tblGrid>
      <w:tr w:rsidR="005773F0" w:rsidRPr="005773F0" w14:paraId="3999C9DF" w14:textId="77777777" w:rsidTr="00543C1E">
        <w:trPr>
          <w:cantSplit/>
          <w:tblHeader/>
          <w:jc w:val="center"/>
        </w:trPr>
        <w:tc>
          <w:tcPr>
            <w:tcW w:w="0" w:type="auto"/>
            <w:tcBorders>
              <w:top w:val="single" w:sz="16" w:space="0" w:color="D3D3D3"/>
              <w:left w:val="single" w:sz="0" w:space="0" w:color="D3D3D3"/>
            </w:tcBorders>
          </w:tcPr>
          <w:p w14:paraId="76A21D81" w14:textId="77777777" w:rsidR="005773F0" w:rsidRPr="005773F0" w:rsidRDefault="005773F0" w:rsidP="00543C1E">
            <w:pPr>
              <w:keepNext/>
              <w:spacing w:after="60"/>
            </w:pPr>
          </w:p>
        </w:tc>
        <w:tc>
          <w:tcPr>
            <w:tcW w:w="0" w:type="auto"/>
            <w:gridSpan w:val="3"/>
            <w:tcBorders>
              <w:top w:val="single" w:sz="16" w:space="0" w:color="D3D3D3"/>
              <w:bottom w:val="single" w:sz="16" w:space="0" w:color="D3D3D3"/>
              <w:right w:val="single" w:sz="0" w:space="0" w:color="D3D3D3"/>
            </w:tcBorders>
          </w:tcPr>
          <w:p w14:paraId="4452DA9E" w14:textId="77777777" w:rsidR="005773F0" w:rsidRPr="005773F0" w:rsidRDefault="005773F0" w:rsidP="00543C1E">
            <w:pPr>
              <w:keepNext/>
              <w:spacing w:after="60"/>
              <w:jc w:val="center"/>
            </w:pPr>
            <w:r w:rsidRPr="005773F0">
              <w:rPr>
                <w:rFonts w:ascii="Calibri" w:hAnsi="Calibri"/>
              </w:rPr>
              <w:t>Antibiotic Treatment</w:t>
            </w:r>
          </w:p>
        </w:tc>
      </w:tr>
      <w:tr w:rsidR="005773F0" w:rsidRPr="005773F0" w14:paraId="41D943C8" w14:textId="77777777" w:rsidTr="00543C1E">
        <w:trPr>
          <w:cantSplit/>
          <w:tblHeader/>
          <w:jc w:val="center"/>
        </w:trPr>
        <w:tc>
          <w:tcPr>
            <w:tcW w:w="0" w:type="auto"/>
            <w:tcBorders>
              <w:left w:val="single" w:sz="0" w:space="0" w:color="D3D3D3"/>
              <w:bottom w:val="single" w:sz="16" w:space="0" w:color="D3D3D3"/>
            </w:tcBorders>
          </w:tcPr>
          <w:p w14:paraId="5BE24E1F" w14:textId="77777777" w:rsidR="005773F0" w:rsidRPr="005773F0" w:rsidRDefault="005773F0" w:rsidP="00543C1E">
            <w:pPr>
              <w:keepNext/>
              <w:spacing w:after="60"/>
              <w:jc w:val="center"/>
            </w:pPr>
            <w:r w:rsidRPr="005773F0">
              <w:rPr>
                <w:rFonts w:ascii="Calibri" w:hAnsi="Calibri"/>
              </w:rPr>
              <w:t>Microbe</w:t>
            </w:r>
          </w:p>
        </w:tc>
        <w:tc>
          <w:tcPr>
            <w:tcW w:w="0" w:type="auto"/>
            <w:tcBorders>
              <w:bottom w:val="single" w:sz="16" w:space="0" w:color="D3D3D3"/>
            </w:tcBorders>
          </w:tcPr>
          <w:p w14:paraId="13DBDA80" w14:textId="77777777" w:rsidR="005773F0" w:rsidRPr="005773F0" w:rsidRDefault="005773F0" w:rsidP="00543C1E">
            <w:pPr>
              <w:keepNext/>
              <w:spacing w:after="60"/>
              <w:jc w:val="center"/>
            </w:pPr>
            <w:r w:rsidRPr="005773F0">
              <w:rPr>
                <w:rFonts w:ascii="Calibri" w:hAnsi="Calibri"/>
              </w:rPr>
              <w:t>Antibiotic</w:t>
            </w:r>
          </w:p>
        </w:tc>
        <w:tc>
          <w:tcPr>
            <w:tcW w:w="0" w:type="auto"/>
            <w:tcBorders>
              <w:bottom w:val="single" w:sz="16" w:space="0" w:color="D3D3D3"/>
            </w:tcBorders>
          </w:tcPr>
          <w:p w14:paraId="745A0ECE" w14:textId="77777777" w:rsidR="005773F0" w:rsidRPr="005773F0" w:rsidRDefault="005773F0" w:rsidP="00543C1E">
            <w:pPr>
              <w:keepNext/>
              <w:spacing w:after="60"/>
              <w:jc w:val="right"/>
            </w:pPr>
            <w:r w:rsidRPr="005773F0">
              <w:rPr>
                <w:rFonts w:ascii="Calibri" w:hAnsi="Calibri"/>
              </w:rPr>
              <w:t>Mean Inhibition</w:t>
            </w:r>
          </w:p>
        </w:tc>
        <w:tc>
          <w:tcPr>
            <w:tcW w:w="0" w:type="auto"/>
            <w:tcBorders>
              <w:bottom w:val="single" w:sz="16" w:space="0" w:color="D3D3D3"/>
              <w:right w:val="single" w:sz="0" w:space="0" w:color="D3D3D3"/>
            </w:tcBorders>
          </w:tcPr>
          <w:p w14:paraId="3DF6D86B" w14:textId="77777777" w:rsidR="005773F0" w:rsidRPr="005773F0" w:rsidRDefault="005773F0" w:rsidP="00543C1E">
            <w:pPr>
              <w:keepNext/>
              <w:spacing w:after="60"/>
              <w:jc w:val="center"/>
            </w:pPr>
            <w:r w:rsidRPr="005773F0">
              <w:rPr>
                <w:rFonts w:ascii="Calibri" w:hAnsi="Calibri"/>
              </w:rPr>
              <w:t>Resistance Status</w:t>
            </w:r>
          </w:p>
        </w:tc>
      </w:tr>
      <w:tr w:rsidR="005773F0" w:rsidRPr="005773F0" w14:paraId="45B05DD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0A315D"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6D14913A"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4914531C" w14:textId="77777777" w:rsidR="005773F0" w:rsidRPr="005773F0" w:rsidRDefault="005773F0" w:rsidP="00543C1E">
            <w:pPr>
              <w:keepNext/>
              <w:spacing w:after="60"/>
              <w:jc w:val="right"/>
            </w:pPr>
            <w:r w:rsidRPr="005773F0">
              <w:rPr>
                <w:rFonts w:ascii="Calibri" w:hAnsi="Calibri"/>
              </w:rPr>
              <w:t>10.14</w:t>
            </w:r>
          </w:p>
        </w:tc>
        <w:tc>
          <w:tcPr>
            <w:tcW w:w="0" w:type="auto"/>
            <w:tcBorders>
              <w:top w:val="single" w:sz="0" w:space="0" w:color="D3D3D3"/>
              <w:left w:val="single" w:sz="0" w:space="0" w:color="D3D3D3"/>
              <w:bottom w:val="single" w:sz="0" w:space="0" w:color="D3D3D3"/>
              <w:right w:val="single" w:sz="0" w:space="0" w:color="D3D3D3"/>
            </w:tcBorders>
          </w:tcPr>
          <w:p w14:paraId="2BC52886" w14:textId="77777777" w:rsidR="005773F0" w:rsidRPr="005773F0" w:rsidRDefault="005773F0" w:rsidP="00543C1E">
            <w:pPr>
              <w:keepNext/>
              <w:spacing w:after="60"/>
              <w:jc w:val="center"/>
            </w:pPr>
            <w:r w:rsidRPr="005773F0">
              <w:rPr>
                <w:rFonts w:ascii="Calibri" w:hAnsi="Calibri"/>
              </w:rPr>
              <w:t>R</w:t>
            </w:r>
          </w:p>
        </w:tc>
      </w:tr>
      <w:tr w:rsidR="005773F0" w:rsidRPr="005773F0" w14:paraId="40BD5DE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0DE88A"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229EB646"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3DC3617D" w14:textId="77777777" w:rsidR="005773F0" w:rsidRPr="005773F0" w:rsidRDefault="005773F0" w:rsidP="00543C1E">
            <w:pPr>
              <w:keepNext/>
              <w:spacing w:after="60"/>
              <w:jc w:val="right"/>
            </w:pPr>
            <w:r w:rsidRPr="005773F0">
              <w:rPr>
                <w:rFonts w:ascii="Calibri" w:hAnsi="Calibri"/>
              </w:rPr>
              <w:t>27.50</w:t>
            </w:r>
          </w:p>
        </w:tc>
        <w:tc>
          <w:tcPr>
            <w:tcW w:w="0" w:type="auto"/>
            <w:tcBorders>
              <w:top w:val="single" w:sz="0" w:space="0" w:color="D3D3D3"/>
              <w:left w:val="single" w:sz="0" w:space="0" w:color="D3D3D3"/>
              <w:bottom w:val="single" w:sz="0" w:space="0" w:color="D3D3D3"/>
              <w:right w:val="single" w:sz="0" w:space="0" w:color="D3D3D3"/>
            </w:tcBorders>
          </w:tcPr>
          <w:p w14:paraId="0B7FCBE2" w14:textId="77777777" w:rsidR="005773F0" w:rsidRPr="005773F0" w:rsidRDefault="005773F0" w:rsidP="00543C1E">
            <w:pPr>
              <w:keepNext/>
              <w:spacing w:after="60"/>
              <w:jc w:val="center"/>
            </w:pPr>
            <w:r w:rsidRPr="005773F0">
              <w:rPr>
                <w:rFonts w:ascii="Calibri" w:hAnsi="Calibri"/>
              </w:rPr>
              <w:t>I</w:t>
            </w:r>
          </w:p>
        </w:tc>
      </w:tr>
      <w:tr w:rsidR="005773F0" w:rsidRPr="005773F0" w14:paraId="037EC35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C8B86B"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1E57B59E" w14:textId="77777777" w:rsidR="005773F0" w:rsidRPr="005773F0" w:rsidRDefault="005773F0" w:rsidP="00543C1E">
            <w:pPr>
              <w:keepNext/>
              <w:spacing w:after="60"/>
              <w:jc w:val="center"/>
            </w:pPr>
            <w:r w:rsidRPr="005773F0">
              <w:rPr>
                <w:rFonts w:ascii="Calibri" w:hAnsi="Calibri"/>
              </w:rPr>
              <w:t>TGC</w:t>
            </w:r>
          </w:p>
        </w:tc>
        <w:tc>
          <w:tcPr>
            <w:tcW w:w="0" w:type="auto"/>
            <w:tcBorders>
              <w:top w:val="single" w:sz="0" w:space="0" w:color="D3D3D3"/>
              <w:left w:val="single" w:sz="0" w:space="0" w:color="D3D3D3"/>
              <w:bottom w:val="single" w:sz="0" w:space="0" w:color="D3D3D3"/>
              <w:right w:val="single" w:sz="0" w:space="0" w:color="D3D3D3"/>
            </w:tcBorders>
          </w:tcPr>
          <w:p w14:paraId="25DF3296" w14:textId="77777777" w:rsidR="005773F0" w:rsidRPr="005773F0" w:rsidRDefault="005773F0" w:rsidP="00543C1E">
            <w:pPr>
              <w:keepNext/>
              <w:spacing w:after="60"/>
              <w:jc w:val="right"/>
            </w:pPr>
            <w:r w:rsidRPr="005773F0">
              <w:rPr>
                <w:rFonts w:ascii="Calibri" w:hAnsi="Calibri"/>
              </w:rPr>
              <w:t>20.20</w:t>
            </w:r>
          </w:p>
        </w:tc>
        <w:tc>
          <w:tcPr>
            <w:tcW w:w="0" w:type="auto"/>
            <w:tcBorders>
              <w:top w:val="single" w:sz="0" w:space="0" w:color="D3D3D3"/>
              <w:left w:val="single" w:sz="0" w:space="0" w:color="D3D3D3"/>
              <w:bottom w:val="single" w:sz="0" w:space="0" w:color="D3D3D3"/>
              <w:right w:val="single" w:sz="0" w:space="0" w:color="D3D3D3"/>
            </w:tcBorders>
          </w:tcPr>
          <w:p w14:paraId="7EA46334" w14:textId="77777777" w:rsidR="005773F0" w:rsidRPr="005773F0" w:rsidRDefault="005773F0" w:rsidP="00543C1E">
            <w:pPr>
              <w:keepNext/>
              <w:spacing w:after="60"/>
              <w:jc w:val="center"/>
            </w:pPr>
            <w:r w:rsidRPr="005773F0">
              <w:rPr>
                <w:rFonts w:ascii="Calibri" w:hAnsi="Calibri"/>
              </w:rPr>
              <w:t>S</w:t>
            </w:r>
          </w:p>
        </w:tc>
      </w:tr>
      <w:tr w:rsidR="005773F0" w:rsidRPr="005773F0" w14:paraId="0359B6A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19C231"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443BB1DC"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41231984" w14:textId="77777777" w:rsidR="005773F0" w:rsidRPr="005773F0" w:rsidRDefault="005773F0" w:rsidP="00543C1E">
            <w:pPr>
              <w:keepNext/>
              <w:spacing w:after="60"/>
              <w:jc w:val="right"/>
            </w:pPr>
            <w:r w:rsidRPr="005773F0">
              <w:rPr>
                <w:rFonts w:ascii="Calibri" w:hAnsi="Calibri"/>
              </w:rPr>
              <w:t>16.90</w:t>
            </w:r>
          </w:p>
        </w:tc>
        <w:tc>
          <w:tcPr>
            <w:tcW w:w="0" w:type="auto"/>
            <w:tcBorders>
              <w:top w:val="single" w:sz="0" w:space="0" w:color="D3D3D3"/>
              <w:left w:val="single" w:sz="0" w:space="0" w:color="D3D3D3"/>
              <w:bottom w:val="single" w:sz="0" w:space="0" w:color="D3D3D3"/>
              <w:right w:val="single" w:sz="0" w:space="0" w:color="D3D3D3"/>
            </w:tcBorders>
          </w:tcPr>
          <w:p w14:paraId="7A96B990" w14:textId="77777777" w:rsidR="005773F0" w:rsidRPr="005773F0" w:rsidRDefault="005773F0" w:rsidP="00543C1E">
            <w:pPr>
              <w:keepNext/>
              <w:spacing w:after="60"/>
              <w:jc w:val="center"/>
            </w:pPr>
            <w:r w:rsidRPr="005773F0">
              <w:rPr>
                <w:rFonts w:ascii="Calibri" w:hAnsi="Calibri"/>
              </w:rPr>
              <w:t>S</w:t>
            </w:r>
          </w:p>
        </w:tc>
      </w:tr>
      <w:tr w:rsidR="005773F0" w:rsidRPr="005773F0" w14:paraId="25276F28"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C03F4B"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2148DCF1" w14:textId="77777777" w:rsidR="005773F0" w:rsidRPr="005773F0" w:rsidRDefault="005773F0" w:rsidP="00543C1E">
            <w:pPr>
              <w:keepNext/>
              <w:spacing w:after="60"/>
              <w:jc w:val="center"/>
            </w:pPr>
            <w:r w:rsidRPr="005773F0">
              <w:rPr>
                <w:rFonts w:ascii="Calibri" w:hAnsi="Calibri"/>
              </w:rPr>
              <w:t>AMP</w:t>
            </w:r>
          </w:p>
        </w:tc>
        <w:tc>
          <w:tcPr>
            <w:tcW w:w="0" w:type="auto"/>
            <w:tcBorders>
              <w:top w:val="single" w:sz="0" w:space="0" w:color="D3D3D3"/>
              <w:left w:val="single" w:sz="0" w:space="0" w:color="D3D3D3"/>
              <w:bottom w:val="single" w:sz="0" w:space="0" w:color="D3D3D3"/>
              <w:right w:val="single" w:sz="0" w:space="0" w:color="D3D3D3"/>
            </w:tcBorders>
          </w:tcPr>
          <w:p w14:paraId="0350C1FA" w14:textId="77777777" w:rsidR="005773F0" w:rsidRPr="005773F0" w:rsidRDefault="005773F0" w:rsidP="00543C1E">
            <w:pPr>
              <w:keepNext/>
              <w:spacing w:after="60"/>
              <w:jc w:val="right"/>
            </w:pPr>
            <w:r w:rsidRPr="005773F0">
              <w:rPr>
                <w:rFonts w:ascii="Calibri" w:hAnsi="Calibri"/>
              </w:rPr>
              <w:t>9.20</w:t>
            </w:r>
          </w:p>
        </w:tc>
        <w:tc>
          <w:tcPr>
            <w:tcW w:w="0" w:type="auto"/>
            <w:tcBorders>
              <w:top w:val="single" w:sz="0" w:space="0" w:color="D3D3D3"/>
              <w:left w:val="single" w:sz="0" w:space="0" w:color="D3D3D3"/>
              <w:bottom w:val="single" w:sz="0" w:space="0" w:color="D3D3D3"/>
              <w:right w:val="single" w:sz="0" w:space="0" w:color="D3D3D3"/>
            </w:tcBorders>
          </w:tcPr>
          <w:p w14:paraId="4C2E3EAE" w14:textId="77777777" w:rsidR="005773F0" w:rsidRPr="005773F0" w:rsidRDefault="005773F0" w:rsidP="00543C1E">
            <w:pPr>
              <w:keepNext/>
              <w:spacing w:after="60"/>
              <w:jc w:val="center"/>
            </w:pPr>
            <w:r w:rsidRPr="005773F0">
              <w:rPr>
                <w:rFonts w:ascii="Calibri" w:hAnsi="Calibri"/>
              </w:rPr>
              <w:t>R</w:t>
            </w:r>
          </w:p>
        </w:tc>
      </w:tr>
      <w:tr w:rsidR="005773F0" w:rsidRPr="005773F0" w14:paraId="7951B32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E0291F"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56967110"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647C54BE" w14:textId="77777777" w:rsidR="005773F0" w:rsidRPr="005773F0" w:rsidRDefault="005773F0" w:rsidP="00543C1E">
            <w:pPr>
              <w:keepNext/>
              <w:spacing w:after="60"/>
              <w:jc w:val="right"/>
            </w:pPr>
            <w:r w:rsidRPr="005773F0">
              <w:rPr>
                <w:rFonts w:ascii="Calibri" w:hAnsi="Calibri"/>
              </w:rPr>
              <w:t>15.71</w:t>
            </w:r>
          </w:p>
        </w:tc>
        <w:tc>
          <w:tcPr>
            <w:tcW w:w="0" w:type="auto"/>
            <w:tcBorders>
              <w:top w:val="single" w:sz="0" w:space="0" w:color="D3D3D3"/>
              <w:left w:val="single" w:sz="0" w:space="0" w:color="D3D3D3"/>
              <w:bottom w:val="single" w:sz="0" w:space="0" w:color="D3D3D3"/>
              <w:right w:val="single" w:sz="0" w:space="0" w:color="D3D3D3"/>
            </w:tcBorders>
          </w:tcPr>
          <w:p w14:paraId="10CBE660" w14:textId="77777777" w:rsidR="005773F0" w:rsidRPr="005773F0" w:rsidRDefault="005773F0" w:rsidP="00543C1E">
            <w:pPr>
              <w:keepNext/>
              <w:spacing w:after="60"/>
              <w:jc w:val="center"/>
            </w:pPr>
            <w:r w:rsidRPr="005773F0">
              <w:rPr>
                <w:rFonts w:ascii="Calibri" w:hAnsi="Calibri"/>
              </w:rPr>
              <w:t>R</w:t>
            </w:r>
          </w:p>
        </w:tc>
      </w:tr>
      <w:tr w:rsidR="005773F0" w:rsidRPr="005773F0" w14:paraId="30E6F3C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5408C3"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08E0EFE5"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385FC982" w14:textId="77777777" w:rsidR="005773F0" w:rsidRPr="005773F0" w:rsidRDefault="005773F0" w:rsidP="00543C1E">
            <w:pPr>
              <w:keepNext/>
              <w:spacing w:after="60"/>
              <w:jc w:val="right"/>
            </w:pPr>
            <w:r w:rsidRPr="005773F0">
              <w:rPr>
                <w:rFonts w:ascii="Calibri" w:hAnsi="Calibri"/>
              </w:rPr>
              <w:t>20.00</w:t>
            </w:r>
          </w:p>
        </w:tc>
        <w:tc>
          <w:tcPr>
            <w:tcW w:w="0" w:type="auto"/>
            <w:tcBorders>
              <w:top w:val="single" w:sz="0" w:space="0" w:color="D3D3D3"/>
              <w:left w:val="single" w:sz="0" w:space="0" w:color="D3D3D3"/>
              <w:bottom w:val="single" w:sz="0" w:space="0" w:color="D3D3D3"/>
              <w:right w:val="single" w:sz="0" w:space="0" w:color="D3D3D3"/>
            </w:tcBorders>
          </w:tcPr>
          <w:p w14:paraId="4DC2453C" w14:textId="77777777" w:rsidR="005773F0" w:rsidRPr="005773F0" w:rsidRDefault="005773F0" w:rsidP="00543C1E">
            <w:pPr>
              <w:keepNext/>
              <w:spacing w:after="60"/>
              <w:jc w:val="center"/>
            </w:pPr>
            <w:r w:rsidRPr="005773F0">
              <w:rPr>
                <w:rFonts w:ascii="Calibri" w:hAnsi="Calibri"/>
              </w:rPr>
              <w:t>S</w:t>
            </w:r>
          </w:p>
        </w:tc>
      </w:tr>
      <w:tr w:rsidR="005773F0" w:rsidRPr="005773F0" w14:paraId="5B47F8F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23D39E"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247A2D91"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7E32CCFE" w14:textId="77777777" w:rsidR="005773F0" w:rsidRPr="005773F0" w:rsidRDefault="005773F0" w:rsidP="00543C1E">
            <w:pPr>
              <w:keepNext/>
              <w:spacing w:after="60"/>
              <w:jc w:val="right"/>
            </w:pPr>
            <w:r w:rsidRPr="005773F0">
              <w:rPr>
                <w:rFonts w:ascii="Calibri" w:hAnsi="Calibri"/>
              </w:rPr>
              <w:t>20.50</w:t>
            </w:r>
          </w:p>
        </w:tc>
        <w:tc>
          <w:tcPr>
            <w:tcW w:w="0" w:type="auto"/>
            <w:tcBorders>
              <w:top w:val="single" w:sz="0" w:space="0" w:color="D3D3D3"/>
              <w:left w:val="single" w:sz="0" w:space="0" w:color="D3D3D3"/>
              <w:bottom w:val="single" w:sz="0" w:space="0" w:color="D3D3D3"/>
              <w:right w:val="single" w:sz="0" w:space="0" w:color="D3D3D3"/>
            </w:tcBorders>
          </w:tcPr>
          <w:p w14:paraId="7DEF2AC0" w14:textId="77777777" w:rsidR="005773F0" w:rsidRPr="005773F0" w:rsidRDefault="005773F0" w:rsidP="00543C1E">
            <w:pPr>
              <w:keepNext/>
              <w:spacing w:after="60"/>
              <w:jc w:val="center"/>
            </w:pPr>
            <w:r w:rsidRPr="005773F0">
              <w:rPr>
                <w:rFonts w:ascii="Calibri" w:hAnsi="Calibri"/>
              </w:rPr>
              <w:t>S</w:t>
            </w:r>
          </w:p>
        </w:tc>
      </w:tr>
      <w:tr w:rsidR="005773F0" w:rsidRPr="005773F0" w14:paraId="7403E7C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270740" w14:textId="77777777" w:rsidR="005773F0" w:rsidRPr="005773F0" w:rsidRDefault="005773F0" w:rsidP="00543C1E">
            <w:pPr>
              <w:keepNext/>
              <w:spacing w:after="60"/>
            </w:pPr>
            <w:r w:rsidRPr="005773F0">
              <w:rPr>
                <w:rFonts w:ascii="Calibri" w:hAnsi="Calibri"/>
              </w:rPr>
              <w:t>E. coli</w:t>
            </w:r>
          </w:p>
        </w:tc>
        <w:tc>
          <w:tcPr>
            <w:tcW w:w="0" w:type="auto"/>
            <w:tcBorders>
              <w:top w:val="single" w:sz="0" w:space="0" w:color="D3D3D3"/>
              <w:left w:val="single" w:sz="0" w:space="0" w:color="D3D3D3"/>
              <w:bottom w:val="single" w:sz="0" w:space="0" w:color="D3D3D3"/>
              <w:right w:val="single" w:sz="0" w:space="0" w:color="D3D3D3"/>
            </w:tcBorders>
          </w:tcPr>
          <w:p w14:paraId="3B4E1531" w14:textId="77777777" w:rsidR="005773F0" w:rsidRPr="005773F0" w:rsidRDefault="005773F0" w:rsidP="00543C1E">
            <w:pPr>
              <w:keepNext/>
              <w:spacing w:after="60"/>
              <w:jc w:val="center"/>
            </w:pPr>
            <w:r w:rsidRPr="005773F0">
              <w:rPr>
                <w:rFonts w:ascii="Calibri" w:hAnsi="Calibri"/>
              </w:rPr>
              <w:t>VAN</w:t>
            </w:r>
          </w:p>
        </w:tc>
        <w:tc>
          <w:tcPr>
            <w:tcW w:w="0" w:type="auto"/>
            <w:tcBorders>
              <w:top w:val="single" w:sz="0" w:space="0" w:color="D3D3D3"/>
              <w:left w:val="single" w:sz="0" w:space="0" w:color="D3D3D3"/>
              <w:bottom w:val="single" w:sz="0" w:space="0" w:color="D3D3D3"/>
              <w:right w:val="single" w:sz="0" w:space="0" w:color="D3D3D3"/>
            </w:tcBorders>
          </w:tcPr>
          <w:p w14:paraId="3D8FC4DA" w14:textId="77777777" w:rsidR="005773F0" w:rsidRPr="005773F0" w:rsidRDefault="005773F0" w:rsidP="00543C1E">
            <w:pPr>
              <w:keepNext/>
              <w:spacing w:after="60"/>
              <w:jc w:val="right"/>
            </w:pPr>
            <w:r w:rsidRPr="005773F0">
              <w:rPr>
                <w:rFonts w:ascii="Calibri" w:hAnsi="Calibri"/>
              </w:rPr>
              <w:t>3.50</w:t>
            </w:r>
          </w:p>
        </w:tc>
        <w:tc>
          <w:tcPr>
            <w:tcW w:w="0" w:type="auto"/>
            <w:tcBorders>
              <w:top w:val="single" w:sz="0" w:space="0" w:color="D3D3D3"/>
              <w:left w:val="single" w:sz="0" w:space="0" w:color="D3D3D3"/>
              <w:bottom w:val="single" w:sz="0" w:space="0" w:color="D3D3D3"/>
              <w:right w:val="single" w:sz="0" w:space="0" w:color="D3D3D3"/>
            </w:tcBorders>
          </w:tcPr>
          <w:p w14:paraId="4F7FC70C" w14:textId="77777777" w:rsidR="005773F0" w:rsidRPr="005773F0" w:rsidRDefault="005773F0" w:rsidP="00543C1E">
            <w:pPr>
              <w:keepNext/>
              <w:spacing w:after="60"/>
              <w:jc w:val="center"/>
            </w:pPr>
            <w:r w:rsidRPr="005773F0">
              <w:rPr>
                <w:rFonts w:ascii="Calibri" w:hAnsi="Calibri"/>
              </w:rPr>
              <w:t>I</w:t>
            </w:r>
          </w:p>
        </w:tc>
      </w:tr>
      <w:tr w:rsidR="005773F0" w:rsidRPr="005773F0" w14:paraId="6B78C70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DED37E"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junni</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36476B2"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402A500C" w14:textId="77777777" w:rsidR="005773F0" w:rsidRPr="005773F0" w:rsidRDefault="005773F0" w:rsidP="00543C1E">
            <w:pPr>
              <w:keepNext/>
              <w:spacing w:after="60"/>
              <w:jc w:val="right"/>
            </w:pPr>
            <w:r w:rsidRPr="005773F0">
              <w:rPr>
                <w:rFonts w:ascii="Calibri" w:hAnsi="Calibri"/>
              </w:rPr>
              <w:t>20.00</w:t>
            </w:r>
          </w:p>
        </w:tc>
        <w:tc>
          <w:tcPr>
            <w:tcW w:w="0" w:type="auto"/>
            <w:tcBorders>
              <w:top w:val="single" w:sz="0" w:space="0" w:color="D3D3D3"/>
              <w:left w:val="single" w:sz="0" w:space="0" w:color="D3D3D3"/>
              <w:bottom w:val="single" w:sz="0" w:space="0" w:color="D3D3D3"/>
              <w:right w:val="single" w:sz="0" w:space="0" w:color="D3D3D3"/>
            </w:tcBorders>
          </w:tcPr>
          <w:p w14:paraId="324DBDD8" w14:textId="77777777" w:rsidR="005773F0" w:rsidRPr="005773F0" w:rsidRDefault="005773F0" w:rsidP="00543C1E">
            <w:pPr>
              <w:keepNext/>
              <w:spacing w:after="60"/>
              <w:jc w:val="center"/>
            </w:pPr>
            <w:r w:rsidRPr="005773F0">
              <w:rPr>
                <w:rFonts w:ascii="Calibri" w:hAnsi="Calibri"/>
              </w:rPr>
              <w:t>S</w:t>
            </w:r>
          </w:p>
        </w:tc>
      </w:tr>
      <w:tr w:rsidR="005773F0" w:rsidRPr="005773F0" w14:paraId="1383233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7772C4"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junni</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87A975A"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420D42D8" w14:textId="77777777" w:rsidR="005773F0" w:rsidRPr="005773F0" w:rsidRDefault="005773F0" w:rsidP="00543C1E">
            <w:pPr>
              <w:keepNext/>
              <w:spacing w:after="60"/>
              <w:jc w:val="right"/>
            </w:pPr>
            <w:r w:rsidRPr="005773F0">
              <w:rPr>
                <w:rFonts w:ascii="Calibri" w:hAnsi="Calibri"/>
              </w:rPr>
              <w:t>26.00</w:t>
            </w:r>
          </w:p>
        </w:tc>
        <w:tc>
          <w:tcPr>
            <w:tcW w:w="0" w:type="auto"/>
            <w:tcBorders>
              <w:top w:val="single" w:sz="0" w:space="0" w:color="D3D3D3"/>
              <w:left w:val="single" w:sz="0" w:space="0" w:color="D3D3D3"/>
              <w:bottom w:val="single" w:sz="0" w:space="0" w:color="D3D3D3"/>
              <w:right w:val="single" w:sz="0" w:space="0" w:color="D3D3D3"/>
            </w:tcBorders>
          </w:tcPr>
          <w:p w14:paraId="11CA2892" w14:textId="77777777" w:rsidR="005773F0" w:rsidRPr="005773F0" w:rsidRDefault="005773F0" w:rsidP="00543C1E">
            <w:pPr>
              <w:keepNext/>
              <w:spacing w:after="60"/>
              <w:jc w:val="center"/>
            </w:pPr>
            <w:r w:rsidRPr="005773F0">
              <w:rPr>
                <w:rFonts w:ascii="Calibri" w:hAnsi="Calibri"/>
              </w:rPr>
              <w:t>I</w:t>
            </w:r>
          </w:p>
        </w:tc>
      </w:tr>
      <w:tr w:rsidR="005773F0" w:rsidRPr="005773F0" w14:paraId="47F38DE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99A1E"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junni</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4CA34C9"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7C57CC39" w14:textId="77777777" w:rsidR="005773F0" w:rsidRPr="005773F0" w:rsidRDefault="005773F0" w:rsidP="00543C1E">
            <w:pPr>
              <w:keepNext/>
              <w:spacing w:after="60"/>
              <w:jc w:val="right"/>
            </w:pPr>
            <w:r w:rsidRPr="005773F0">
              <w:rPr>
                <w:rFonts w:ascii="Calibri" w:hAnsi="Calibri"/>
              </w:rPr>
              <w:t>20.00</w:t>
            </w:r>
          </w:p>
        </w:tc>
        <w:tc>
          <w:tcPr>
            <w:tcW w:w="0" w:type="auto"/>
            <w:tcBorders>
              <w:top w:val="single" w:sz="0" w:space="0" w:color="D3D3D3"/>
              <w:left w:val="single" w:sz="0" w:space="0" w:color="D3D3D3"/>
              <w:bottom w:val="single" w:sz="0" w:space="0" w:color="D3D3D3"/>
              <w:right w:val="single" w:sz="0" w:space="0" w:color="D3D3D3"/>
            </w:tcBorders>
          </w:tcPr>
          <w:p w14:paraId="4F42924E" w14:textId="77777777" w:rsidR="005773F0" w:rsidRPr="005773F0" w:rsidRDefault="005773F0" w:rsidP="00543C1E">
            <w:pPr>
              <w:keepNext/>
              <w:spacing w:after="60"/>
              <w:jc w:val="center"/>
            </w:pPr>
            <w:r w:rsidRPr="005773F0">
              <w:rPr>
                <w:rFonts w:ascii="Calibri" w:hAnsi="Calibri"/>
              </w:rPr>
              <w:t>R</w:t>
            </w:r>
          </w:p>
        </w:tc>
      </w:tr>
      <w:tr w:rsidR="005773F0" w:rsidRPr="005773F0" w14:paraId="3CB53A8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96DEE2"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junni</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7F15E63" w14:textId="77777777" w:rsidR="005773F0" w:rsidRPr="005773F0" w:rsidRDefault="005773F0" w:rsidP="00543C1E">
            <w:pPr>
              <w:keepNext/>
              <w:spacing w:after="60"/>
              <w:jc w:val="center"/>
            </w:pPr>
            <w:r w:rsidRPr="005773F0">
              <w:rPr>
                <w:rFonts w:ascii="Calibri" w:hAnsi="Calibri"/>
              </w:rPr>
              <w:t>MEM</w:t>
            </w:r>
          </w:p>
        </w:tc>
        <w:tc>
          <w:tcPr>
            <w:tcW w:w="0" w:type="auto"/>
            <w:tcBorders>
              <w:top w:val="single" w:sz="0" w:space="0" w:color="D3D3D3"/>
              <w:left w:val="single" w:sz="0" w:space="0" w:color="D3D3D3"/>
              <w:bottom w:val="single" w:sz="0" w:space="0" w:color="D3D3D3"/>
              <w:right w:val="single" w:sz="0" w:space="0" w:color="D3D3D3"/>
            </w:tcBorders>
          </w:tcPr>
          <w:p w14:paraId="31BEF773" w14:textId="77777777" w:rsidR="005773F0" w:rsidRPr="005773F0" w:rsidRDefault="005773F0" w:rsidP="00543C1E">
            <w:pPr>
              <w:keepNext/>
              <w:spacing w:after="60"/>
              <w:jc w:val="right"/>
            </w:pPr>
            <w:r w:rsidRPr="005773F0">
              <w:rPr>
                <w:rFonts w:ascii="Calibri" w:hAnsi="Calibri"/>
              </w:rPr>
              <w:t>24.00</w:t>
            </w:r>
          </w:p>
        </w:tc>
        <w:tc>
          <w:tcPr>
            <w:tcW w:w="0" w:type="auto"/>
            <w:tcBorders>
              <w:top w:val="single" w:sz="0" w:space="0" w:color="D3D3D3"/>
              <w:left w:val="single" w:sz="0" w:space="0" w:color="D3D3D3"/>
              <w:bottom w:val="single" w:sz="0" w:space="0" w:color="D3D3D3"/>
              <w:right w:val="single" w:sz="0" w:space="0" w:color="D3D3D3"/>
            </w:tcBorders>
          </w:tcPr>
          <w:p w14:paraId="0627B772" w14:textId="77777777" w:rsidR="005773F0" w:rsidRPr="005773F0" w:rsidRDefault="005773F0" w:rsidP="00543C1E">
            <w:pPr>
              <w:keepNext/>
              <w:spacing w:after="60"/>
              <w:jc w:val="center"/>
            </w:pPr>
            <w:r w:rsidRPr="005773F0">
              <w:rPr>
                <w:rFonts w:ascii="Calibri" w:hAnsi="Calibri"/>
              </w:rPr>
              <w:t>S</w:t>
            </w:r>
          </w:p>
        </w:tc>
      </w:tr>
      <w:tr w:rsidR="005773F0" w:rsidRPr="005773F0" w14:paraId="5E1093C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9303AB"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16007A8F"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2B6A85B6" w14:textId="77777777" w:rsidR="005773F0" w:rsidRPr="005773F0" w:rsidRDefault="005773F0" w:rsidP="00543C1E">
            <w:pPr>
              <w:keepNext/>
              <w:spacing w:after="60"/>
              <w:jc w:val="right"/>
            </w:pPr>
            <w:r w:rsidRPr="005773F0">
              <w:rPr>
                <w:rFonts w:ascii="Calibri" w:hAnsi="Calibri"/>
              </w:rPr>
              <w:t>8.08</w:t>
            </w:r>
          </w:p>
        </w:tc>
        <w:tc>
          <w:tcPr>
            <w:tcW w:w="0" w:type="auto"/>
            <w:tcBorders>
              <w:top w:val="single" w:sz="0" w:space="0" w:color="D3D3D3"/>
              <w:left w:val="single" w:sz="0" w:space="0" w:color="D3D3D3"/>
              <w:bottom w:val="single" w:sz="0" w:space="0" w:color="D3D3D3"/>
              <w:right w:val="single" w:sz="0" w:space="0" w:color="D3D3D3"/>
            </w:tcBorders>
          </w:tcPr>
          <w:p w14:paraId="30984EB7" w14:textId="77777777" w:rsidR="005773F0" w:rsidRPr="005773F0" w:rsidRDefault="005773F0" w:rsidP="00543C1E">
            <w:pPr>
              <w:keepNext/>
              <w:spacing w:after="60"/>
              <w:jc w:val="center"/>
            </w:pPr>
            <w:r w:rsidRPr="005773F0">
              <w:rPr>
                <w:rFonts w:ascii="Calibri" w:hAnsi="Calibri"/>
              </w:rPr>
              <w:t>R</w:t>
            </w:r>
          </w:p>
        </w:tc>
      </w:tr>
      <w:tr w:rsidR="005773F0" w:rsidRPr="005773F0" w14:paraId="79BB1995"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021634"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141AABB9"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5E3AA216" w14:textId="77777777" w:rsidR="005773F0" w:rsidRPr="005773F0" w:rsidRDefault="005773F0" w:rsidP="00543C1E">
            <w:pPr>
              <w:keepNext/>
              <w:spacing w:after="60"/>
              <w:jc w:val="right"/>
            </w:pPr>
            <w:r w:rsidRPr="005773F0">
              <w:rPr>
                <w:rFonts w:ascii="Calibri" w:hAnsi="Calibri"/>
              </w:rPr>
              <w:t>23.54</w:t>
            </w:r>
          </w:p>
        </w:tc>
        <w:tc>
          <w:tcPr>
            <w:tcW w:w="0" w:type="auto"/>
            <w:tcBorders>
              <w:top w:val="single" w:sz="0" w:space="0" w:color="D3D3D3"/>
              <w:left w:val="single" w:sz="0" w:space="0" w:color="D3D3D3"/>
              <w:bottom w:val="single" w:sz="0" w:space="0" w:color="D3D3D3"/>
              <w:right w:val="single" w:sz="0" w:space="0" w:color="D3D3D3"/>
            </w:tcBorders>
          </w:tcPr>
          <w:p w14:paraId="0A690395" w14:textId="77777777" w:rsidR="005773F0" w:rsidRPr="005773F0" w:rsidRDefault="005773F0" w:rsidP="00543C1E">
            <w:pPr>
              <w:keepNext/>
              <w:spacing w:after="60"/>
              <w:jc w:val="center"/>
            </w:pPr>
            <w:r w:rsidRPr="005773F0">
              <w:rPr>
                <w:rFonts w:ascii="Calibri" w:hAnsi="Calibri"/>
              </w:rPr>
              <w:t>I</w:t>
            </w:r>
          </w:p>
        </w:tc>
      </w:tr>
      <w:tr w:rsidR="005773F0" w:rsidRPr="005773F0" w14:paraId="32F3EBF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D15AA6"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0F8F4CFA" w14:textId="77777777" w:rsidR="005773F0" w:rsidRPr="005773F0" w:rsidRDefault="005773F0" w:rsidP="00543C1E">
            <w:pPr>
              <w:keepNext/>
              <w:spacing w:after="60"/>
              <w:jc w:val="center"/>
            </w:pPr>
            <w:r w:rsidRPr="005773F0">
              <w:rPr>
                <w:rFonts w:ascii="Calibri" w:hAnsi="Calibri"/>
              </w:rPr>
              <w:t>TGC</w:t>
            </w:r>
          </w:p>
        </w:tc>
        <w:tc>
          <w:tcPr>
            <w:tcW w:w="0" w:type="auto"/>
            <w:tcBorders>
              <w:top w:val="single" w:sz="0" w:space="0" w:color="D3D3D3"/>
              <w:left w:val="single" w:sz="0" w:space="0" w:color="D3D3D3"/>
              <w:bottom w:val="single" w:sz="0" w:space="0" w:color="D3D3D3"/>
              <w:right w:val="single" w:sz="0" w:space="0" w:color="D3D3D3"/>
            </w:tcBorders>
          </w:tcPr>
          <w:p w14:paraId="0788CEEB" w14:textId="77777777" w:rsidR="005773F0" w:rsidRPr="005773F0" w:rsidRDefault="005773F0" w:rsidP="00543C1E">
            <w:pPr>
              <w:keepNext/>
              <w:spacing w:after="60"/>
              <w:jc w:val="right"/>
            </w:pPr>
            <w:r w:rsidRPr="005773F0">
              <w:rPr>
                <w:rFonts w:ascii="Calibri" w:hAnsi="Calibri"/>
              </w:rPr>
              <w:t>19.48</w:t>
            </w:r>
          </w:p>
        </w:tc>
        <w:tc>
          <w:tcPr>
            <w:tcW w:w="0" w:type="auto"/>
            <w:tcBorders>
              <w:top w:val="single" w:sz="0" w:space="0" w:color="D3D3D3"/>
              <w:left w:val="single" w:sz="0" w:space="0" w:color="D3D3D3"/>
              <w:bottom w:val="single" w:sz="0" w:space="0" w:color="D3D3D3"/>
              <w:right w:val="single" w:sz="0" w:space="0" w:color="D3D3D3"/>
            </w:tcBorders>
          </w:tcPr>
          <w:p w14:paraId="2676B469" w14:textId="77777777" w:rsidR="005773F0" w:rsidRPr="005773F0" w:rsidRDefault="005773F0" w:rsidP="00543C1E">
            <w:pPr>
              <w:keepNext/>
              <w:spacing w:after="60"/>
              <w:jc w:val="center"/>
            </w:pPr>
            <w:r w:rsidRPr="005773F0">
              <w:rPr>
                <w:rFonts w:ascii="Calibri" w:hAnsi="Calibri"/>
              </w:rPr>
              <w:t>R</w:t>
            </w:r>
          </w:p>
        </w:tc>
      </w:tr>
      <w:tr w:rsidR="005773F0" w:rsidRPr="005773F0" w14:paraId="376493C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B08267"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5887862E"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6233679A" w14:textId="77777777" w:rsidR="005773F0" w:rsidRPr="005773F0" w:rsidRDefault="005773F0" w:rsidP="00543C1E">
            <w:pPr>
              <w:keepNext/>
              <w:spacing w:after="60"/>
              <w:jc w:val="right"/>
            </w:pPr>
            <w:r w:rsidRPr="005773F0">
              <w:rPr>
                <w:rFonts w:ascii="Calibri" w:hAnsi="Calibri"/>
              </w:rPr>
              <w:t>22.72</w:t>
            </w:r>
          </w:p>
        </w:tc>
        <w:tc>
          <w:tcPr>
            <w:tcW w:w="0" w:type="auto"/>
            <w:tcBorders>
              <w:top w:val="single" w:sz="0" w:space="0" w:color="D3D3D3"/>
              <w:left w:val="single" w:sz="0" w:space="0" w:color="D3D3D3"/>
              <w:bottom w:val="single" w:sz="0" w:space="0" w:color="D3D3D3"/>
              <w:right w:val="single" w:sz="0" w:space="0" w:color="D3D3D3"/>
            </w:tcBorders>
          </w:tcPr>
          <w:p w14:paraId="691A776E" w14:textId="77777777" w:rsidR="005773F0" w:rsidRPr="005773F0" w:rsidRDefault="005773F0" w:rsidP="00543C1E">
            <w:pPr>
              <w:keepNext/>
              <w:spacing w:after="60"/>
              <w:jc w:val="center"/>
            </w:pPr>
            <w:r w:rsidRPr="005773F0">
              <w:rPr>
                <w:rFonts w:ascii="Calibri" w:hAnsi="Calibri"/>
              </w:rPr>
              <w:t>S</w:t>
            </w:r>
          </w:p>
        </w:tc>
      </w:tr>
      <w:tr w:rsidR="005773F0" w:rsidRPr="005773F0" w14:paraId="481D031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86D4F9"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57A52275" w14:textId="77777777" w:rsidR="005773F0" w:rsidRPr="005773F0" w:rsidRDefault="005773F0" w:rsidP="00543C1E">
            <w:pPr>
              <w:keepNext/>
              <w:spacing w:after="60"/>
              <w:jc w:val="center"/>
            </w:pPr>
            <w:r w:rsidRPr="005773F0">
              <w:rPr>
                <w:rFonts w:ascii="Calibri" w:hAnsi="Calibri"/>
              </w:rPr>
              <w:t>AMP</w:t>
            </w:r>
          </w:p>
        </w:tc>
        <w:tc>
          <w:tcPr>
            <w:tcW w:w="0" w:type="auto"/>
            <w:tcBorders>
              <w:top w:val="single" w:sz="0" w:space="0" w:color="D3D3D3"/>
              <w:left w:val="single" w:sz="0" w:space="0" w:color="D3D3D3"/>
              <w:bottom w:val="single" w:sz="0" w:space="0" w:color="D3D3D3"/>
              <w:right w:val="single" w:sz="0" w:space="0" w:color="D3D3D3"/>
            </w:tcBorders>
          </w:tcPr>
          <w:p w14:paraId="7527BFB6" w14:textId="77777777" w:rsidR="005773F0" w:rsidRPr="005773F0" w:rsidRDefault="005773F0" w:rsidP="00543C1E">
            <w:pPr>
              <w:keepNext/>
              <w:spacing w:after="60"/>
              <w:jc w:val="right"/>
            </w:pPr>
            <w:r w:rsidRPr="005773F0">
              <w:rPr>
                <w:rFonts w:ascii="Calibri" w:hAnsi="Calibri"/>
              </w:rPr>
              <w:t>6.28</w:t>
            </w:r>
          </w:p>
        </w:tc>
        <w:tc>
          <w:tcPr>
            <w:tcW w:w="0" w:type="auto"/>
            <w:tcBorders>
              <w:top w:val="single" w:sz="0" w:space="0" w:color="D3D3D3"/>
              <w:left w:val="single" w:sz="0" w:space="0" w:color="D3D3D3"/>
              <w:bottom w:val="single" w:sz="0" w:space="0" w:color="D3D3D3"/>
              <w:right w:val="single" w:sz="0" w:space="0" w:color="D3D3D3"/>
            </w:tcBorders>
          </w:tcPr>
          <w:p w14:paraId="10F2A7D3" w14:textId="77777777" w:rsidR="005773F0" w:rsidRPr="005773F0" w:rsidRDefault="005773F0" w:rsidP="00543C1E">
            <w:pPr>
              <w:keepNext/>
              <w:spacing w:after="60"/>
              <w:jc w:val="center"/>
            </w:pPr>
            <w:r w:rsidRPr="005773F0">
              <w:rPr>
                <w:rFonts w:ascii="Calibri" w:hAnsi="Calibri"/>
              </w:rPr>
              <w:t>R</w:t>
            </w:r>
          </w:p>
        </w:tc>
      </w:tr>
      <w:tr w:rsidR="005773F0" w:rsidRPr="005773F0" w14:paraId="7779711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0DA251"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5218C009"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1A8C0578" w14:textId="77777777" w:rsidR="005773F0" w:rsidRPr="005773F0" w:rsidRDefault="005773F0" w:rsidP="00543C1E">
            <w:pPr>
              <w:keepNext/>
              <w:spacing w:after="60"/>
              <w:jc w:val="right"/>
            </w:pPr>
            <w:r w:rsidRPr="005773F0">
              <w:rPr>
                <w:rFonts w:ascii="Calibri" w:hAnsi="Calibri"/>
              </w:rPr>
              <w:t>8.65</w:t>
            </w:r>
          </w:p>
        </w:tc>
        <w:tc>
          <w:tcPr>
            <w:tcW w:w="0" w:type="auto"/>
            <w:tcBorders>
              <w:top w:val="single" w:sz="0" w:space="0" w:color="D3D3D3"/>
              <w:left w:val="single" w:sz="0" w:space="0" w:color="D3D3D3"/>
              <w:bottom w:val="single" w:sz="0" w:space="0" w:color="D3D3D3"/>
              <w:right w:val="single" w:sz="0" w:space="0" w:color="D3D3D3"/>
            </w:tcBorders>
          </w:tcPr>
          <w:p w14:paraId="08BA8B2A" w14:textId="77777777" w:rsidR="005773F0" w:rsidRPr="005773F0" w:rsidRDefault="005773F0" w:rsidP="00543C1E">
            <w:pPr>
              <w:keepNext/>
              <w:spacing w:after="60"/>
              <w:jc w:val="center"/>
            </w:pPr>
            <w:r w:rsidRPr="005773F0">
              <w:rPr>
                <w:rFonts w:ascii="Calibri" w:hAnsi="Calibri"/>
              </w:rPr>
              <w:t>R</w:t>
            </w:r>
          </w:p>
        </w:tc>
      </w:tr>
      <w:tr w:rsidR="005773F0" w:rsidRPr="005773F0" w14:paraId="1ABD911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F39CD4"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04D42A0A"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5A5D7DE0" w14:textId="77777777" w:rsidR="005773F0" w:rsidRPr="005773F0" w:rsidRDefault="005773F0" w:rsidP="00543C1E">
            <w:pPr>
              <w:keepNext/>
              <w:spacing w:after="60"/>
              <w:jc w:val="right"/>
            </w:pPr>
            <w:r w:rsidRPr="005773F0">
              <w:rPr>
                <w:rFonts w:ascii="Calibri" w:hAnsi="Calibri"/>
              </w:rPr>
              <w:t>10.00</w:t>
            </w:r>
          </w:p>
        </w:tc>
        <w:tc>
          <w:tcPr>
            <w:tcW w:w="0" w:type="auto"/>
            <w:tcBorders>
              <w:top w:val="single" w:sz="0" w:space="0" w:color="D3D3D3"/>
              <w:left w:val="single" w:sz="0" w:space="0" w:color="D3D3D3"/>
              <w:bottom w:val="single" w:sz="0" w:space="0" w:color="D3D3D3"/>
              <w:right w:val="single" w:sz="0" w:space="0" w:color="D3D3D3"/>
            </w:tcBorders>
          </w:tcPr>
          <w:p w14:paraId="4FB2D5B6" w14:textId="77777777" w:rsidR="005773F0" w:rsidRPr="005773F0" w:rsidRDefault="005773F0" w:rsidP="00543C1E">
            <w:pPr>
              <w:keepNext/>
              <w:spacing w:after="60"/>
              <w:jc w:val="center"/>
            </w:pPr>
            <w:r w:rsidRPr="005773F0">
              <w:rPr>
                <w:rFonts w:ascii="Calibri" w:hAnsi="Calibri"/>
              </w:rPr>
              <w:t>R</w:t>
            </w:r>
          </w:p>
        </w:tc>
      </w:tr>
      <w:tr w:rsidR="005773F0" w:rsidRPr="005773F0" w14:paraId="72E874D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730CDE"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59C19CBA"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73A683FA" w14:textId="77777777" w:rsidR="005773F0" w:rsidRPr="005773F0" w:rsidRDefault="005773F0" w:rsidP="00543C1E">
            <w:pPr>
              <w:keepNext/>
              <w:spacing w:after="60"/>
              <w:jc w:val="right"/>
            </w:pPr>
            <w:r w:rsidRPr="005773F0">
              <w:rPr>
                <w:rFonts w:ascii="Calibri" w:hAnsi="Calibri"/>
              </w:rPr>
              <w:t>29.00</w:t>
            </w:r>
          </w:p>
        </w:tc>
        <w:tc>
          <w:tcPr>
            <w:tcW w:w="0" w:type="auto"/>
            <w:tcBorders>
              <w:top w:val="single" w:sz="0" w:space="0" w:color="D3D3D3"/>
              <w:left w:val="single" w:sz="0" w:space="0" w:color="D3D3D3"/>
              <w:bottom w:val="single" w:sz="0" w:space="0" w:color="D3D3D3"/>
              <w:right w:val="single" w:sz="0" w:space="0" w:color="D3D3D3"/>
            </w:tcBorders>
          </w:tcPr>
          <w:p w14:paraId="56220A0D" w14:textId="77777777" w:rsidR="005773F0" w:rsidRPr="005773F0" w:rsidRDefault="005773F0" w:rsidP="00543C1E">
            <w:pPr>
              <w:keepNext/>
              <w:spacing w:after="60"/>
              <w:jc w:val="center"/>
            </w:pPr>
            <w:r w:rsidRPr="005773F0">
              <w:rPr>
                <w:rFonts w:ascii="Calibri" w:hAnsi="Calibri"/>
              </w:rPr>
              <w:t>S</w:t>
            </w:r>
          </w:p>
        </w:tc>
      </w:tr>
      <w:tr w:rsidR="005773F0" w:rsidRPr="005773F0" w14:paraId="6DC2A4D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D7D11F" w14:textId="77777777" w:rsidR="005773F0" w:rsidRPr="005773F0" w:rsidRDefault="005773F0" w:rsidP="00543C1E">
            <w:pPr>
              <w:keepNext/>
              <w:spacing w:after="60"/>
            </w:pPr>
            <w:r w:rsidRPr="005773F0">
              <w:rPr>
                <w:rFonts w:ascii="Calibri" w:hAnsi="Calibri"/>
              </w:rPr>
              <w:t>Klebsiella pneumoniae</w:t>
            </w:r>
          </w:p>
        </w:tc>
        <w:tc>
          <w:tcPr>
            <w:tcW w:w="0" w:type="auto"/>
            <w:tcBorders>
              <w:top w:val="single" w:sz="0" w:space="0" w:color="D3D3D3"/>
              <w:left w:val="single" w:sz="0" w:space="0" w:color="D3D3D3"/>
              <w:bottom w:val="single" w:sz="0" w:space="0" w:color="D3D3D3"/>
              <w:right w:val="single" w:sz="0" w:space="0" w:color="D3D3D3"/>
            </w:tcBorders>
          </w:tcPr>
          <w:p w14:paraId="247E6AE7" w14:textId="77777777" w:rsidR="005773F0" w:rsidRPr="005773F0" w:rsidRDefault="005773F0" w:rsidP="00543C1E">
            <w:pPr>
              <w:keepNext/>
              <w:spacing w:after="60"/>
              <w:jc w:val="center"/>
            </w:pPr>
            <w:r w:rsidRPr="005773F0">
              <w:rPr>
                <w:rFonts w:ascii="Calibri" w:hAnsi="Calibri"/>
              </w:rPr>
              <w:t>VAN</w:t>
            </w:r>
          </w:p>
        </w:tc>
        <w:tc>
          <w:tcPr>
            <w:tcW w:w="0" w:type="auto"/>
            <w:tcBorders>
              <w:top w:val="single" w:sz="0" w:space="0" w:color="D3D3D3"/>
              <w:left w:val="single" w:sz="0" w:space="0" w:color="D3D3D3"/>
              <w:bottom w:val="single" w:sz="0" w:space="0" w:color="D3D3D3"/>
              <w:right w:val="single" w:sz="0" w:space="0" w:color="D3D3D3"/>
            </w:tcBorders>
          </w:tcPr>
          <w:p w14:paraId="20D7F530"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17E6010A" w14:textId="77777777" w:rsidR="005773F0" w:rsidRPr="005773F0" w:rsidRDefault="005773F0" w:rsidP="00543C1E">
            <w:pPr>
              <w:keepNext/>
              <w:spacing w:after="60"/>
              <w:jc w:val="center"/>
            </w:pPr>
            <w:r w:rsidRPr="005773F0">
              <w:rPr>
                <w:rFonts w:ascii="Calibri" w:hAnsi="Calibri"/>
              </w:rPr>
              <w:t>R</w:t>
            </w:r>
          </w:p>
        </w:tc>
      </w:tr>
      <w:tr w:rsidR="005773F0" w:rsidRPr="005773F0" w14:paraId="454AA43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3B9005" w14:textId="77777777" w:rsidR="005773F0" w:rsidRPr="005773F0" w:rsidRDefault="005773F0" w:rsidP="00543C1E">
            <w:pPr>
              <w:keepNext/>
              <w:spacing w:after="60"/>
            </w:pPr>
            <w:r w:rsidRPr="005773F0">
              <w:rPr>
                <w:rFonts w:ascii="Calibri" w:hAnsi="Calibri"/>
              </w:rPr>
              <w:t xml:space="preserve">Serratia </w:t>
            </w:r>
            <w:proofErr w:type="spellStart"/>
            <w:r w:rsidRPr="005773F0">
              <w:rPr>
                <w:rFonts w:ascii="Calibri" w:hAnsi="Calibri"/>
              </w:rPr>
              <w:t>odoniferia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B10F2A6"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24399430" w14:textId="77777777" w:rsidR="005773F0" w:rsidRPr="005773F0" w:rsidRDefault="005773F0" w:rsidP="00543C1E">
            <w:pPr>
              <w:keepNext/>
              <w:spacing w:after="60"/>
              <w:jc w:val="right"/>
            </w:pPr>
            <w:r w:rsidRPr="005773F0">
              <w:rPr>
                <w:rFonts w:ascii="Calibri" w:hAnsi="Calibri"/>
              </w:rPr>
              <w:t>26.50</w:t>
            </w:r>
          </w:p>
        </w:tc>
        <w:tc>
          <w:tcPr>
            <w:tcW w:w="0" w:type="auto"/>
            <w:tcBorders>
              <w:top w:val="single" w:sz="0" w:space="0" w:color="D3D3D3"/>
              <w:left w:val="single" w:sz="0" w:space="0" w:color="D3D3D3"/>
              <w:bottom w:val="single" w:sz="0" w:space="0" w:color="D3D3D3"/>
              <w:right w:val="single" w:sz="0" w:space="0" w:color="D3D3D3"/>
            </w:tcBorders>
          </w:tcPr>
          <w:p w14:paraId="4FF6ACA9" w14:textId="77777777" w:rsidR="005773F0" w:rsidRPr="005773F0" w:rsidRDefault="005773F0" w:rsidP="00543C1E">
            <w:pPr>
              <w:keepNext/>
              <w:spacing w:after="60"/>
              <w:jc w:val="center"/>
            </w:pPr>
            <w:r w:rsidRPr="005773F0">
              <w:rPr>
                <w:rFonts w:ascii="Calibri" w:hAnsi="Calibri"/>
              </w:rPr>
              <w:t>S</w:t>
            </w:r>
          </w:p>
        </w:tc>
      </w:tr>
      <w:tr w:rsidR="005773F0" w:rsidRPr="005773F0" w14:paraId="27CA0EC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8A9D22" w14:textId="77777777" w:rsidR="005773F0" w:rsidRPr="005773F0" w:rsidRDefault="005773F0" w:rsidP="00543C1E">
            <w:pPr>
              <w:keepNext/>
              <w:spacing w:after="60"/>
            </w:pPr>
            <w:r w:rsidRPr="005773F0">
              <w:rPr>
                <w:rFonts w:ascii="Calibri" w:hAnsi="Calibri"/>
              </w:rPr>
              <w:t xml:space="preserve">Serratia </w:t>
            </w:r>
            <w:proofErr w:type="spellStart"/>
            <w:r w:rsidRPr="005773F0">
              <w:rPr>
                <w:rFonts w:ascii="Calibri" w:hAnsi="Calibri"/>
              </w:rPr>
              <w:t>odoniferia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FBB024E"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74546C2F" w14:textId="77777777" w:rsidR="005773F0" w:rsidRPr="005773F0" w:rsidRDefault="005773F0" w:rsidP="00543C1E">
            <w:pPr>
              <w:keepNext/>
              <w:spacing w:after="60"/>
              <w:jc w:val="right"/>
            </w:pPr>
            <w:r w:rsidRPr="005773F0">
              <w:rPr>
                <w:rFonts w:ascii="Calibri" w:hAnsi="Calibri"/>
              </w:rPr>
              <w:t>20.50</w:t>
            </w:r>
          </w:p>
        </w:tc>
        <w:tc>
          <w:tcPr>
            <w:tcW w:w="0" w:type="auto"/>
            <w:tcBorders>
              <w:top w:val="single" w:sz="0" w:space="0" w:color="D3D3D3"/>
              <w:left w:val="single" w:sz="0" w:space="0" w:color="D3D3D3"/>
              <w:bottom w:val="single" w:sz="0" w:space="0" w:color="D3D3D3"/>
              <w:right w:val="single" w:sz="0" w:space="0" w:color="D3D3D3"/>
            </w:tcBorders>
          </w:tcPr>
          <w:p w14:paraId="65C73F08" w14:textId="77777777" w:rsidR="005773F0" w:rsidRPr="005773F0" w:rsidRDefault="005773F0" w:rsidP="00543C1E">
            <w:pPr>
              <w:keepNext/>
              <w:spacing w:after="60"/>
              <w:jc w:val="center"/>
            </w:pPr>
            <w:r w:rsidRPr="005773F0">
              <w:rPr>
                <w:rFonts w:ascii="Calibri" w:hAnsi="Calibri"/>
              </w:rPr>
              <w:t>R</w:t>
            </w:r>
          </w:p>
        </w:tc>
      </w:tr>
      <w:tr w:rsidR="005773F0" w:rsidRPr="005773F0" w14:paraId="0791601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A54E85" w14:textId="77777777" w:rsidR="005773F0" w:rsidRPr="005773F0" w:rsidRDefault="005773F0" w:rsidP="00543C1E">
            <w:pPr>
              <w:keepNext/>
              <w:spacing w:after="60"/>
            </w:pPr>
            <w:r w:rsidRPr="005773F0">
              <w:rPr>
                <w:rFonts w:ascii="Calibri" w:hAnsi="Calibri"/>
              </w:rPr>
              <w:t xml:space="preserve">Serratia </w:t>
            </w:r>
            <w:proofErr w:type="spellStart"/>
            <w:r w:rsidRPr="005773F0">
              <w:rPr>
                <w:rFonts w:ascii="Calibri" w:hAnsi="Calibri"/>
              </w:rPr>
              <w:t>odoniferia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9C20B93"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4442D647" w14:textId="77777777" w:rsidR="005773F0" w:rsidRPr="005773F0" w:rsidRDefault="005773F0" w:rsidP="00543C1E">
            <w:pPr>
              <w:keepNext/>
              <w:spacing w:after="60"/>
              <w:jc w:val="right"/>
            </w:pPr>
            <w:r w:rsidRPr="005773F0">
              <w:rPr>
                <w:rFonts w:ascii="Calibri" w:hAnsi="Calibri"/>
              </w:rPr>
              <w:t>21.50</w:t>
            </w:r>
          </w:p>
        </w:tc>
        <w:tc>
          <w:tcPr>
            <w:tcW w:w="0" w:type="auto"/>
            <w:tcBorders>
              <w:top w:val="single" w:sz="0" w:space="0" w:color="D3D3D3"/>
              <w:left w:val="single" w:sz="0" w:space="0" w:color="D3D3D3"/>
              <w:bottom w:val="single" w:sz="0" w:space="0" w:color="D3D3D3"/>
              <w:right w:val="single" w:sz="0" w:space="0" w:color="D3D3D3"/>
            </w:tcBorders>
          </w:tcPr>
          <w:p w14:paraId="53232D65" w14:textId="77777777" w:rsidR="005773F0" w:rsidRPr="005773F0" w:rsidRDefault="005773F0" w:rsidP="00543C1E">
            <w:pPr>
              <w:keepNext/>
              <w:spacing w:after="60"/>
              <w:jc w:val="center"/>
            </w:pPr>
            <w:r w:rsidRPr="005773F0">
              <w:rPr>
                <w:rFonts w:ascii="Calibri" w:hAnsi="Calibri"/>
              </w:rPr>
              <w:t>S</w:t>
            </w:r>
          </w:p>
        </w:tc>
      </w:tr>
      <w:tr w:rsidR="005773F0" w:rsidRPr="005773F0" w14:paraId="0107B18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2061D7" w14:textId="77777777" w:rsidR="005773F0" w:rsidRPr="005773F0" w:rsidRDefault="005773F0" w:rsidP="00543C1E">
            <w:pPr>
              <w:keepNext/>
              <w:spacing w:after="60"/>
            </w:pPr>
            <w:r w:rsidRPr="005773F0">
              <w:rPr>
                <w:rFonts w:ascii="Calibri" w:hAnsi="Calibri"/>
              </w:rPr>
              <w:t xml:space="preserve">Serratia </w:t>
            </w:r>
            <w:proofErr w:type="spellStart"/>
            <w:r w:rsidRPr="005773F0">
              <w:rPr>
                <w:rFonts w:ascii="Calibri" w:hAnsi="Calibri"/>
              </w:rPr>
              <w:t>odoniferia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8566F3D"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36F653FF" w14:textId="77777777" w:rsidR="005773F0" w:rsidRPr="005773F0" w:rsidRDefault="005773F0" w:rsidP="00543C1E">
            <w:pPr>
              <w:keepNext/>
              <w:spacing w:after="60"/>
              <w:jc w:val="right"/>
            </w:pPr>
            <w:r w:rsidRPr="005773F0">
              <w:rPr>
                <w:rFonts w:ascii="Calibri" w:hAnsi="Calibri"/>
              </w:rPr>
              <w:t>24.00</w:t>
            </w:r>
          </w:p>
        </w:tc>
        <w:tc>
          <w:tcPr>
            <w:tcW w:w="0" w:type="auto"/>
            <w:tcBorders>
              <w:top w:val="single" w:sz="0" w:space="0" w:color="D3D3D3"/>
              <w:left w:val="single" w:sz="0" w:space="0" w:color="D3D3D3"/>
              <w:bottom w:val="single" w:sz="0" w:space="0" w:color="D3D3D3"/>
              <w:right w:val="single" w:sz="0" w:space="0" w:color="D3D3D3"/>
            </w:tcBorders>
          </w:tcPr>
          <w:p w14:paraId="23013980" w14:textId="77777777" w:rsidR="005773F0" w:rsidRPr="005773F0" w:rsidRDefault="005773F0" w:rsidP="00543C1E">
            <w:pPr>
              <w:keepNext/>
              <w:spacing w:after="60"/>
              <w:jc w:val="center"/>
            </w:pPr>
            <w:r w:rsidRPr="005773F0">
              <w:rPr>
                <w:rFonts w:ascii="Calibri" w:hAnsi="Calibri"/>
              </w:rPr>
              <w:t>S</w:t>
            </w:r>
          </w:p>
        </w:tc>
      </w:tr>
      <w:tr w:rsidR="005773F0" w:rsidRPr="005773F0" w14:paraId="38CDE59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158B7" w14:textId="77777777" w:rsidR="005773F0" w:rsidRPr="005773F0" w:rsidRDefault="005773F0" w:rsidP="00543C1E">
            <w:pPr>
              <w:keepNext/>
              <w:spacing w:after="60"/>
            </w:pPr>
            <w:r w:rsidRPr="005773F0">
              <w:rPr>
                <w:rFonts w:ascii="Calibri" w:hAnsi="Calibri"/>
              </w:rPr>
              <w:t xml:space="preserve">Serratia </w:t>
            </w:r>
            <w:proofErr w:type="spellStart"/>
            <w:r w:rsidRPr="005773F0">
              <w:rPr>
                <w:rFonts w:ascii="Calibri" w:hAnsi="Calibri"/>
              </w:rPr>
              <w:t>odoniferia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3251675"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00DB71C5" w14:textId="77777777" w:rsidR="005773F0" w:rsidRPr="005773F0" w:rsidRDefault="005773F0" w:rsidP="00543C1E">
            <w:pPr>
              <w:keepNext/>
              <w:spacing w:after="60"/>
              <w:jc w:val="right"/>
            </w:pPr>
            <w:r w:rsidRPr="005773F0">
              <w:rPr>
                <w:rFonts w:ascii="Calibri" w:hAnsi="Calibri"/>
              </w:rPr>
              <w:t>12.50</w:t>
            </w:r>
          </w:p>
        </w:tc>
        <w:tc>
          <w:tcPr>
            <w:tcW w:w="0" w:type="auto"/>
            <w:tcBorders>
              <w:top w:val="single" w:sz="0" w:space="0" w:color="D3D3D3"/>
              <w:left w:val="single" w:sz="0" w:space="0" w:color="D3D3D3"/>
              <w:bottom w:val="single" w:sz="0" w:space="0" w:color="D3D3D3"/>
              <w:right w:val="single" w:sz="0" w:space="0" w:color="D3D3D3"/>
            </w:tcBorders>
          </w:tcPr>
          <w:p w14:paraId="7DA83388" w14:textId="77777777" w:rsidR="005773F0" w:rsidRPr="005773F0" w:rsidRDefault="005773F0" w:rsidP="00543C1E">
            <w:pPr>
              <w:keepNext/>
              <w:spacing w:after="60"/>
              <w:jc w:val="center"/>
            </w:pPr>
            <w:r w:rsidRPr="005773F0">
              <w:rPr>
                <w:rFonts w:ascii="Calibri" w:hAnsi="Calibri"/>
              </w:rPr>
              <w:t>R</w:t>
            </w:r>
          </w:p>
        </w:tc>
      </w:tr>
      <w:tr w:rsidR="005773F0" w:rsidRPr="005773F0" w14:paraId="143ECF5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EE8B21" w14:textId="77777777" w:rsidR="005773F0" w:rsidRPr="005773F0" w:rsidRDefault="005773F0" w:rsidP="00543C1E">
            <w:pPr>
              <w:keepNext/>
              <w:spacing w:after="60"/>
            </w:pPr>
            <w:r w:rsidRPr="005773F0">
              <w:rPr>
                <w:rFonts w:ascii="Calibri" w:hAnsi="Calibri"/>
              </w:rPr>
              <w:t xml:space="preserve">Pasteurella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35C5BAF"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19363B98" w14:textId="77777777" w:rsidR="005773F0" w:rsidRPr="005773F0" w:rsidRDefault="005773F0" w:rsidP="00543C1E">
            <w:pPr>
              <w:keepNext/>
              <w:spacing w:after="60"/>
              <w:jc w:val="right"/>
            </w:pPr>
            <w:r w:rsidRPr="005773F0">
              <w:rPr>
                <w:rFonts w:ascii="Calibri" w:hAnsi="Calibri"/>
              </w:rPr>
              <w:t>4.00</w:t>
            </w:r>
          </w:p>
        </w:tc>
        <w:tc>
          <w:tcPr>
            <w:tcW w:w="0" w:type="auto"/>
            <w:tcBorders>
              <w:top w:val="single" w:sz="0" w:space="0" w:color="D3D3D3"/>
              <w:left w:val="single" w:sz="0" w:space="0" w:color="D3D3D3"/>
              <w:bottom w:val="single" w:sz="0" w:space="0" w:color="D3D3D3"/>
              <w:right w:val="single" w:sz="0" w:space="0" w:color="D3D3D3"/>
            </w:tcBorders>
          </w:tcPr>
          <w:p w14:paraId="5098E2BA" w14:textId="77777777" w:rsidR="005773F0" w:rsidRPr="005773F0" w:rsidRDefault="005773F0" w:rsidP="00543C1E">
            <w:pPr>
              <w:keepNext/>
              <w:spacing w:after="60"/>
              <w:jc w:val="center"/>
            </w:pPr>
            <w:r w:rsidRPr="005773F0">
              <w:rPr>
                <w:rFonts w:ascii="Calibri" w:hAnsi="Calibri"/>
              </w:rPr>
              <w:t>R</w:t>
            </w:r>
          </w:p>
        </w:tc>
      </w:tr>
      <w:tr w:rsidR="005773F0" w:rsidRPr="005773F0" w14:paraId="5392AC4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A5FBCD" w14:textId="77777777" w:rsidR="005773F0" w:rsidRPr="005773F0" w:rsidRDefault="005773F0" w:rsidP="00543C1E">
            <w:pPr>
              <w:keepNext/>
              <w:spacing w:after="60"/>
            </w:pPr>
            <w:r w:rsidRPr="005773F0">
              <w:rPr>
                <w:rFonts w:ascii="Calibri" w:hAnsi="Calibri"/>
              </w:rPr>
              <w:t xml:space="preserve">Pasteurella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2B9B939"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4A0379B4" w14:textId="77777777" w:rsidR="005773F0" w:rsidRPr="005773F0" w:rsidRDefault="005773F0" w:rsidP="00543C1E">
            <w:pPr>
              <w:keepNext/>
              <w:spacing w:after="60"/>
              <w:jc w:val="right"/>
            </w:pPr>
            <w:r w:rsidRPr="005773F0">
              <w:rPr>
                <w:rFonts w:ascii="Calibri" w:hAnsi="Calibri"/>
              </w:rPr>
              <w:t>25.00</w:t>
            </w:r>
          </w:p>
        </w:tc>
        <w:tc>
          <w:tcPr>
            <w:tcW w:w="0" w:type="auto"/>
            <w:tcBorders>
              <w:top w:val="single" w:sz="0" w:space="0" w:color="D3D3D3"/>
              <w:left w:val="single" w:sz="0" w:space="0" w:color="D3D3D3"/>
              <w:bottom w:val="single" w:sz="0" w:space="0" w:color="D3D3D3"/>
              <w:right w:val="single" w:sz="0" w:space="0" w:color="D3D3D3"/>
            </w:tcBorders>
          </w:tcPr>
          <w:p w14:paraId="0260B880" w14:textId="77777777" w:rsidR="005773F0" w:rsidRPr="005773F0" w:rsidRDefault="005773F0" w:rsidP="00543C1E">
            <w:pPr>
              <w:keepNext/>
              <w:spacing w:after="60"/>
              <w:jc w:val="center"/>
            </w:pPr>
            <w:r w:rsidRPr="005773F0">
              <w:rPr>
                <w:rFonts w:ascii="Calibri" w:hAnsi="Calibri"/>
              </w:rPr>
              <w:t>S</w:t>
            </w:r>
          </w:p>
        </w:tc>
      </w:tr>
      <w:tr w:rsidR="005773F0" w:rsidRPr="005773F0" w14:paraId="121C13D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E77529" w14:textId="77777777" w:rsidR="005773F0" w:rsidRPr="005773F0" w:rsidRDefault="005773F0" w:rsidP="00543C1E">
            <w:pPr>
              <w:keepNext/>
              <w:spacing w:after="60"/>
            </w:pPr>
            <w:r w:rsidRPr="005773F0">
              <w:rPr>
                <w:rFonts w:ascii="Calibri" w:hAnsi="Calibri"/>
              </w:rPr>
              <w:t xml:space="preserve">Pasteurella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686892D" w14:textId="77777777" w:rsidR="005773F0" w:rsidRPr="005773F0" w:rsidRDefault="005773F0" w:rsidP="00543C1E">
            <w:pPr>
              <w:keepNext/>
              <w:spacing w:after="60"/>
              <w:jc w:val="center"/>
            </w:pPr>
            <w:r w:rsidRPr="005773F0">
              <w:rPr>
                <w:rFonts w:ascii="Calibri" w:hAnsi="Calibri"/>
              </w:rPr>
              <w:t>AMP</w:t>
            </w:r>
          </w:p>
        </w:tc>
        <w:tc>
          <w:tcPr>
            <w:tcW w:w="0" w:type="auto"/>
            <w:tcBorders>
              <w:top w:val="single" w:sz="0" w:space="0" w:color="D3D3D3"/>
              <w:left w:val="single" w:sz="0" w:space="0" w:color="D3D3D3"/>
              <w:bottom w:val="single" w:sz="0" w:space="0" w:color="D3D3D3"/>
              <w:right w:val="single" w:sz="0" w:space="0" w:color="D3D3D3"/>
            </w:tcBorders>
          </w:tcPr>
          <w:p w14:paraId="424950AD" w14:textId="77777777" w:rsidR="005773F0" w:rsidRPr="005773F0" w:rsidRDefault="005773F0" w:rsidP="00543C1E">
            <w:pPr>
              <w:keepNext/>
              <w:spacing w:after="60"/>
              <w:jc w:val="right"/>
            </w:pPr>
            <w:r w:rsidRPr="005773F0">
              <w:rPr>
                <w:rFonts w:ascii="Calibri" w:hAnsi="Calibri"/>
              </w:rPr>
              <w:t>7.00</w:t>
            </w:r>
          </w:p>
        </w:tc>
        <w:tc>
          <w:tcPr>
            <w:tcW w:w="0" w:type="auto"/>
            <w:tcBorders>
              <w:top w:val="single" w:sz="0" w:space="0" w:color="D3D3D3"/>
              <w:left w:val="single" w:sz="0" w:space="0" w:color="D3D3D3"/>
              <w:bottom w:val="single" w:sz="0" w:space="0" w:color="D3D3D3"/>
              <w:right w:val="single" w:sz="0" w:space="0" w:color="D3D3D3"/>
            </w:tcBorders>
          </w:tcPr>
          <w:p w14:paraId="11A8C1B6" w14:textId="77777777" w:rsidR="005773F0" w:rsidRPr="005773F0" w:rsidRDefault="005773F0" w:rsidP="00543C1E">
            <w:pPr>
              <w:keepNext/>
              <w:spacing w:after="60"/>
              <w:jc w:val="center"/>
            </w:pPr>
            <w:r w:rsidRPr="005773F0">
              <w:rPr>
                <w:rFonts w:ascii="Calibri" w:hAnsi="Calibri"/>
              </w:rPr>
              <w:t>R</w:t>
            </w:r>
          </w:p>
        </w:tc>
      </w:tr>
      <w:tr w:rsidR="005773F0" w:rsidRPr="005773F0" w14:paraId="3E7CD42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313BAD" w14:textId="77777777" w:rsidR="005773F0" w:rsidRPr="005773F0" w:rsidRDefault="005773F0" w:rsidP="00543C1E">
            <w:pPr>
              <w:keepNext/>
              <w:spacing w:after="60"/>
            </w:pPr>
            <w:r w:rsidRPr="005773F0">
              <w:rPr>
                <w:rFonts w:ascii="Calibri" w:hAnsi="Calibri"/>
              </w:rPr>
              <w:t xml:space="preserve">Pasteurella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DCB3444"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67A0D510" w14:textId="77777777" w:rsidR="005773F0" w:rsidRPr="005773F0" w:rsidRDefault="005773F0" w:rsidP="00543C1E">
            <w:pPr>
              <w:keepNext/>
              <w:spacing w:after="60"/>
              <w:jc w:val="right"/>
            </w:pPr>
            <w:r w:rsidRPr="005773F0">
              <w:rPr>
                <w:rFonts w:ascii="Calibri" w:hAnsi="Calibri"/>
              </w:rPr>
              <w:t>4.20</w:t>
            </w:r>
          </w:p>
        </w:tc>
        <w:tc>
          <w:tcPr>
            <w:tcW w:w="0" w:type="auto"/>
            <w:tcBorders>
              <w:top w:val="single" w:sz="0" w:space="0" w:color="D3D3D3"/>
              <w:left w:val="single" w:sz="0" w:space="0" w:color="D3D3D3"/>
              <w:bottom w:val="single" w:sz="0" w:space="0" w:color="D3D3D3"/>
              <w:right w:val="single" w:sz="0" w:space="0" w:color="D3D3D3"/>
            </w:tcBorders>
          </w:tcPr>
          <w:p w14:paraId="201AC824" w14:textId="77777777" w:rsidR="005773F0" w:rsidRPr="005773F0" w:rsidRDefault="005773F0" w:rsidP="00543C1E">
            <w:pPr>
              <w:keepNext/>
              <w:spacing w:after="60"/>
              <w:jc w:val="center"/>
            </w:pPr>
            <w:r w:rsidRPr="005773F0">
              <w:rPr>
                <w:rFonts w:ascii="Calibri" w:hAnsi="Calibri"/>
              </w:rPr>
              <w:t>R</w:t>
            </w:r>
          </w:p>
        </w:tc>
      </w:tr>
      <w:tr w:rsidR="005773F0" w:rsidRPr="005773F0" w14:paraId="5B6EF9F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E4F760" w14:textId="77777777" w:rsidR="005773F0" w:rsidRPr="005773F0" w:rsidRDefault="005773F0" w:rsidP="00543C1E">
            <w:pPr>
              <w:keepNext/>
              <w:spacing w:after="60"/>
            </w:pPr>
            <w:r w:rsidRPr="005773F0">
              <w:rPr>
                <w:rFonts w:ascii="Calibri" w:hAnsi="Calibri"/>
              </w:rPr>
              <w:t xml:space="preserve">Pasteurella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BF2F1B8"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42300380" w14:textId="77777777" w:rsidR="005773F0" w:rsidRPr="005773F0" w:rsidRDefault="005773F0" w:rsidP="00543C1E">
            <w:pPr>
              <w:keepNext/>
              <w:spacing w:after="60"/>
              <w:jc w:val="right"/>
            </w:pPr>
            <w:r w:rsidRPr="005773F0">
              <w:rPr>
                <w:rFonts w:ascii="Calibri" w:hAnsi="Calibri"/>
              </w:rPr>
              <w:t>12.60</w:t>
            </w:r>
          </w:p>
        </w:tc>
        <w:tc>
          <w:tcPr>
            <w:tcW w:w="0" w:type="auto"/>
            <w:tcBorders>
              <w:top w:val="single" w:sz="0" w:space="0" w:color="D3D3D3"/>
              <w:left w:val="single" w:sz="0" w:space="0" w:color="D3D3D3"/>
              <w:bottom w:val="single" w:sz="0" w:space="0" w:color="D3D3D3"/>
              <w:right w:val="single" w:sz="0" w:space="0" w:color="D3D3D3"/>
            </w:tcBorders>
          </w:tcPr>
          <w:p w14:paraId="47030F4E" w14:textId="77777777" w:rsidR="005773F0" w:rsidRPr="005773F0" w:rsidRDefault="005773F0" w:rsidP="00543C1E">
            <w:pPr>
              <w:keepNext/>
              <w:spacing w:after="60"/>
              <w:jc w:val="center"/>
            </w:pPr>
            <w:r w:rsidRPr="005773F0">
              <w:rPr>
                <w:rFonts w:ascii="Calibri" w:hAnsi="Calibri"/>
              </w:rPr>
              <w:t>R</w:t>
            </w:r>
          </w:p>
        </w:tc>
      </w:tr>
      <w:tr w:rsidR="005773F0" w:rsidRPr="005773F0" w14:paraId="5D7226B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77DE95" w14:textId="77777777" w:rsidR="005773F0" w:rsidRPr="005773F0" w:rsidRDefault="005773F0" w:rsidP="00543C1E">
            <w:pPr>
              <w:keepNext/>
              <w:spacing w:after="60"/>
            </w:pPr>
            <w:r w:rsidRPr="005773F0">
              <w:rPr>
                <w:rFonts w:ascii="Calibri" w:hAnsi="Calibri"/>
              </w:rPr>
              <w:t xml:space="preserve">Pasteurella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0A2C4E8"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0F68DCC3" w14:textId="77777777" w:rsidR="005773F0" w:rsidRPr="005773F0" w:rsidRDefault="005773F0" w:rsidP="00543C1E">
            <w:pPr>
              <w:keepNext/>
              <w:spacing w:after="60"/>
              <w:jc w:val="right"/>
            </w:pPr>
            <w:r w:rsidRPr="005773F0">
              <w:rPr>
                <w:rFonts w:ascii="Calibri" w:hAnsi="Calibri"/>
              </w:rPr>
              <w:t>24.40</w:t>
            </w:r>
          </w:p>
        </w:tc>
        <w:tc>
          <w:tcPr>
            <w:tcW w:w="0" w:type="auto"/>
            <w:tcBorders>
              <w:top w:val="single" w:sz="0" w:space="0" w:color="D3D3D3"/>
              <w:left w:val="single" w:sz="0" w:space="0" w:color="D3D3D3"/>
              <w:bottom w:val="single" w:sz="0" w:space="0" w:color="D3D3D3"/>
              <w:right w:val="single" w:sz="0" w:space="0" w:color="D3D3D3"/>
            </w:tcBorders>
          </w:tcPr>
          <w:p w14:paraId="44E9EE92" w14:textId="77777777" w:rsidR="005773F0" w:rsidRPr="005773F0" w:rsidRDefault="005773F0" w:rsidP="00543C1E">
            <w:pPr>
              <w:keepNext/>
              <w:spacing w:after="60"/>
              <w:jc w:val="center"/>
            </w:pPr>
            <w:r w:rsidRPr="005773F0">
              <w:rPr>
                <w:rFonts w:ascii="Calibri" w:hAnsi="Calibri"/>
              </w:rPr>
              <w:t>S</w:t>
            </w:r>
          </w:p>
        </w:tc>
      </w:tr>
      <w:tr w:rsidR="005773F0" w:rsidRPr="005773F0" w14:paraId="0DD94FE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30AFF" w14:textId="77777777" w:rsidR="005773F0" w:rsidRPr="005773F0" w:rsidRDefault="005773F0" w:rsidP="00543C1E">
            <w:pPr>
              <w:keepNext/>
              <w:spacing w:after="60"/>
            </w:pPr>
            <w:r w:rsidRPr="005773F0">
              <w:rPr>
                <w:rFonts w:ascii="Calibri" w:hAnsi="Calibri"/>
              </w:rPr>
              <w:t xml:space="preserve">Pasteurella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A09C967" w14:textId="77777777" w:rsidR="005773F0" w:rsidRPr="005773F0" w:rsidRDefault="005773F0" w:rsidP="00543C1E">
            <w:pPr>
              <w:keepNext/>
              <w:spacing w:after="60"/>
              <w:jc w:val="center"/>
            </w:pPr>
            <w:r w:rsidRPr="005773F0">
              <w:rPr>
                <w:rFonts w:ascii="Calibri" w:hAnsi="Calibri"/>
              </w:rPr>
              <w:t>VAN</w:t>
            </w:r>
          </w:p>
        </w:tc>
        <w:tc>
          <w:tcPr>
            <w:tcW w:w="0" w:type="auto"/>
            <w:tcBorders>
              <w:top w:val="single" w:sz="0" w:space="0" w:color="D3D3D3"/>
              <w:left w:val="single" w:sz="0" w:space="0" w:color="D3D3D3"/>
              <w:bottom w:val="single" w:sz="0" w:space="0" w:color="D3D3D3"/>
              <w:right w:val="single" w:sz="0" w:space="0" w:color="D3D3D3"/>
            </w:tcBorders>
          </w:tcPr>
          <w:p w14:paraId="74805C7E"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7B693313" w14:textId="77777777" w:rsidR="005773F0" w:rsidRPr="005773F0" w:rsidRDefault="005773F0" w:rsidP="00543C1E">
            <w:pPr>
              <w:keepNext/>
              <w:spacing w:after="60"/>
              <w:jc w:val="center"/>
            </w:pPr>
            <w:r w:rsidRPr="005773F0">
              <w:rPr>
                <w:rFonts w:ascii="Calibri" w:hAnsi="Calibri"/>
              </w:rPr>
              <w:t>R</w:t>
            </w:r>
          </w:p>
        </w:tc>
      </w:tr>
      <w:tr w:rsidR="005773F0" w:rsidRPr="005773F0" w14:paraId="6FE0259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DBD97D" w14:textId="77777777" w:rsidR="005773F0" w:rsidRPr="005773F0" w:rsidRDefault="005773F0" w:rsidP="00543C1E">
            <w:pPr>
              <w:keepNext/>
              <w:spacing w:after="60"/>
            </w:pPr>
            <w:r w:rsidRPr="005773F0">
              <w:rPr>
                <w:rFonts w:ascii="Calibri" w:hAnsi="Calibri"/>
              </w:rPr>
              <w:lastRenderedPageBreak/>
              <w:t xml:space="preserve">Acinetobacter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133788F"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0EA4F239"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68ED3A3D" w14:textId="77777777" w:rsidR="005773F0" w:rsidRPr="005773F0" w:rsidRDefault="005773F0" w:rsidP="00543C1E">
            <w:pPr>
              <w:keepNext/>
              <w:spacing w:after="60"/>
              <w:jc w:val="center"/>
            </w:pPr>
            <w:r w:rsidRPr="005773F0">
              <w:rPr>
                <w:rFonts w:ascii="Calibri" w:hAnsi="Calibri"/>
              </w:rPr>
              <w:t>R</w:t>
            </w:r>
          </w:p>
        </w:tc>
      </w:tr>
      <w:tr w:rsidR="005773F0" w:rsidRPr="005773F0" w14:paraId="552EAA8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0E7C6E"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7C83D8A"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77ED85BC" w14:textId="77777777" w:rsidR="005773F0" w:rsidRPr="005773F0" w:rsidRDefault="005773F0" w:rsidP="00543C1E">
            <w:pPr>
              <w:keepNext/>
              <w:spacing w:after="60"/>
              <w:jc w:val="right"/>
            </w:pPr>
            <w:r w:rsidRPr="005773F0">
              <w:rPr>
                <w:rFonts w:ascii="Calibri" w:hAnsi="Calibri"/>
              </w:rPr>
              <w:t>23.50</w:t>
            </w:r>
          </w:p>
        </w:tc>
        <w:tc>
          <w:tcPr>
            <w:tcW w:w="0" w:type="auto"/>
            <w:tcBorders>
              <w:top w:val="single" w:sz="0" w:space="0" w:color="D3D3D3"/>
              <w:left w:val="single" w:sz="0" w:space="0" w:color="D3D3D3"/>
              <w:bottom w:val="single" w:sz="0" w:space="0" w:color="D3D3D3"/>
              <w:right w:val="single" w:sz="0" w:space="0" w:color="D3D3D3"/>
            </w:tcBorders>
          </w:tcPr>
          <w:p w14:paraId="6E307CBF" w14:textId="77777777" w:rsidR="005773F0" w:rsidRPr="005773F0" w:rsidRDefault="005773F0" w:rsidP="00543C1E">
            <w:pPr>
              <w:keepNext/>
              <w:spacing w:after="60"/>
              <w:jc w:val="center"/>
            </w:pPr>
            <w:r w:rsidRPr="005773F0">
              <w:rPr>
                <w:rFonts w:ascii="Calibri" w:hAnsi="Calibri"/>
              </w:rPr>
              <w:t>S</w:t>
            </w:r>
          </w:p>
        </w:tc>
      </w:tr>
      <w:tr w:rsidR="005773F0" w:rsidRPr="005773F0" w14:paraId="083EE27B"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15369"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CF9D6D6"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37B3949A" w14:textId="77777777" w:rsidR="005773F0" w:rsidRPr="005773F0" w:rsidRDefault="005773F0" w:rsidP="00543C1E">
            <w:pPr>
              <w:keepNext/>
              <w:spacing w:after="60"/>
              <w:jc w:val="right"/>
            </w:pPr>
            <w:r w:rsidRPr="005773F0">
              <w:rPr>
                <w:rFonts w:ascii="Calibri" w:hAnsi="Calibri"/>
              </w:rPr>
              <w:t>22.00</w:t>
            </w:r>
          </w:p>
        </w:tc>
        <w:tc>
          <w:tcPr>
            <w:tcW w:w="0" w:type="auto"/>
            <w:tcBorders>
              <w:top w:val="single" w:sz="0" w:space="0" w:color="D3D3D3"/>
              <w:left w:val="single" w:sz="0" w:space="0" w:color="D3D3D3"/>
              <w:bottom w:val="single" w:sz="0" w:space="0" w:color="D3D3D3"/>
              <w:right w:val="single" w:sz="0" w:space="0" w:color="D3D3D3"/>
            </w:tcBorders>
          </w:tcPr>
          <w:p w14:paraId="7F58AF02" w14:textId="77777777" w:rsidR="005773F0" w:rsidRPr="005773F0" w:rsidRDefault="005773F0" w:rsidP="00543C1E">
            <w:pPr>
              <w:keepNext/>
              <w:spacing w:after="60"/>
              <w:jc w:val="center"/>
            </w:pPr>
            <w:r w:rsidRPr="005773F0">
              <w:rPr>
                <w:rFonts w:ascii="Calibri" w:hAnsi="Calibri"/>
              </w:rPr>
              <w:t>S</w:t>
            </w:r>
          </w:p>
        </w:tc>
      </w:tr>
      <w:tr w:rsidR="005773F0" w:rsidRPr="005773F0" w14:paraId="71FDC68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833ACF"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87404E6"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35EC9C09" w14:textId="77777777" w:rsidR="005773F0" w:rsidRPr="005773F0" w:rsidRDefault="005773F0" w:rsidP="00543C1E">
            <w:pPr>
              <w:keepNext/>
              <w:spacing w:after="60"/>
              <w:jc w:val="right"/>
            </w:pPr>
            <w:r w:rsidRPr="005773F0">
              <w:rPr>
                <w:rFonts w:ascii="Calibri" w:hAnsi="Calibri"/>
              </w:rPr>
              <w:t>23.50</w:t>
            </w:r>
          </w:p>
        </w:tc>
        <w:tc>
          <w:tcPr>
            <w:tcW w:w="0" w:type="auto"/>
            <w:tcBorders>
              <w:top w:val="single" w:sz="0" w:space="0" w:color="D3D3D3"/>
              <w:left w:val="single" w:sz="0" w:space="0" w:color="D3D3D3"/>
              <w:bottom w:val="single" w:sz="0" w:space="0" w:color="D3D3D3"/>
              <w:right w:val="single" w:sz="0" w:space="0" w:color="D3D3D3"/>
            </w:tcBorders>
          </w:tcPr>
          <w:p w14:paraId="512ACCC0" w14:textId="77777777" w:rsidR="005773F0" w:rsidRPr="005773F0" w:rsidRDefault="005773F0" w:rsidP="00543C1E">
            <w:pPr>
              <w:keepNext/>
              <w:spacing w:after="60"/>
              <w:jc w:val="center"/>
            </w:pPr>
            <w:r w:rsidRPr="005773F0">
              <w:rPr>
                <w:rFonts w:ascii="Calibri" w:hAnsi="Calibri"/>
              </w:rPr>
              <w:t>S</w:t>
            </w:r>
          </w:p>
        </w:tc>
      </w:tr>
      <w:tr w:rsidR="005773F0" w:rsidRPr="005773F0" w14:paraId="5CFF6BE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B60EA6"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65CB577"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5DAA9B27" w14:textId="77777777" w:rsidR="005773F0" w:rsidRPr="005773F0" w:rsidRDefault="005773F0" w:rsidP="00543C1E">
            <w:pPr>
              <w:keepNext/>
              <w:spacing w:after="60"/>
              <w:jc w:val="right"/>
            </w:pPr>
            <w:r w:rsidRPr="005773F0">
              <w:rPr>
                <w:rFonts w:ascii="Calibri" w:hAnsi="Calibri"/>
              </w:rPr>
              <w:t>7.00</w:t>
            </w:r>
          </w:p>
        </w:tc>
        <w:tc>
          <w:tcPr>
            <w:tcW w:w="0" w:type="auto"/>
            <w:tcBorders>
              <w:top w:val="single" w:sz="0" w:space="0" w:color="D3D3D3"/>
              <w:left w:val="single" w:sz="0" w:space="0" w:color="D3D3D3"/>
              <w:bottom w:val="single" w:sz="0" w:space="0" w:color="D3D3D3"/>
              <w:right w:val="single" w:sz="0" w:space="0" w:color="D3D3D3"/>
            </w:tcBorders>
          </w:tcPr>
          <w:p w14:paraId="750F09FF" w14:textId="77777777" w:rsidR="005773F0" w:rsidRPr="005773F0" w:rsidRDefault="005773F0" w:rsidP="00543C1E">
            <w:pPr>
              <w:keepNext/>
              <w:spacing w:after="60"/>
              <w:jc w:val="center"/>
            </w:pPr>
            <w:r w:rsidRPr="005773F0">
              <w:rPr>
                <w:rFonts w:ascii="Calibri" w:hAnsi="Calibri"/>
              </w:rPr>
              <w:t>I</w:t>
            </w:r>
          </w:p>
        </w:tc>
      </w:tr>
      <w:tr w:rsidR="005773F0" w:rsidRPr="005773F0" w14:paraId="282182B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DA7479"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0B328B6" w14:textId="77777777" w:rsidR="005773F0" w:rsidRPr="005773F0" w:rsidRDefault="005773F0" w:rsidP="00543C1E">
            <w:pPr>
              <w:keepNext/>
              <w:spacing w:after="60"/>
              <w:jc w:val="center"/>
            </w:pPr>
            <w:r w:rsidRPr="005773F0">
              <w:rPr>
                <w:rFonts w:ascii="Calibri" w:hAnsi="Calibri"/>
              </w:rPr>
              <w:t>VAN</w:t>
            </w:r>
          </w:p>
        </w:tc>
        <w:tc>
          <w:tcPr>
            <w:tcW w:w="0" w:type="auto"/>
            <w:tcBorders>
              <w:top w:val="single" w:sz="0" w:space="0" w:color="D3D3D3"/>
              <w:left w:val="single" w:sz="0" w:space="0" w:color="D3D3D3"/>
              <w:bottom w:val="single" w:sz="0" w:space="0" w:color="D3D3D3"/>
              <w:right w:val="single" w:sz="0" w:space="0" w:color="D3D3D3"/>
            </w:tcBorders>
          </w:tcPr>
          <w:p w14:paraId="042DB765"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68E15908" w14:textId="77777777" w:rsidR="005773F0" w:rsidRPr="005773F0" w:rsidRDefault="005773F0" w:rsidP="00543C1E">
            <w:pPr>
              <w:keepNext/>
              <w:spacing w:after="60"/>
              <w:jc w:val="center"/>
            </w:pPr>
            <w:r w:rsidRPr="005773F0">
              <w:rPr>
                <w:rFonts w:ascii="Calibri" w:hAnsi="Calibri"/>
              </w:rPr>
              <w:t>R</w:t>
            </w:r>
          </w:p>
        </w:tc>
      </w:tr>
      <w:tr w:rsidR="005773F0" w:rsidRPr="005773F0" w14:paraId="66A0B5A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A07528" w14:textId="77777777" w:rsidR="005773F0" w:rsidRPr="005773F0" w:rsidRDefault="005773F0" w:rsidP="00543C1E">
            <w:pPr>
              <w:keepNext/>
              <w:spacing w:after="60"/>
            </w:pPr>
            <w:proofErr w:type="spellStart"/>
            <w:r w:rsidRPr="005773F0">
              <w:rPr>
                <w:rFonts w:ascii="Calibri" w:hAnsi="Calibri"/>
              </w:rPr>
              <w:t>Raoultella</w:t>
            </w:r>
            <w:proofErr w:type="spellEnd"/>
            <w:r w:rsidRPr="005773F0">
              <w:rPr>
                <w:rFonts w:ascii="Calibri" w:hAnsi="Calibri"/>
              </w:rPr>
              <w:t xml:space="preserve"> </w:t>
            </w:r>
            <w:proofErr w:type="spellStart"/>
            <w:r w:rsidRPr="005773F0">
              <w:rPr>
                <w:rFonts w:ascii="Calibri" w:hAnsi="Calibri"/>
              </w:rPr>
              <w:t>ornitholytica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EBB4EBB"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62C8358C" w14:textId="77777777" w:rsidR="005773F0" w:rsidRPr="005773F0" w:rsidRDefault="005773F0" w:rsidP="00543C1E">
            <w:pPr>
              <w:keepNext/>
              <w:spacing w:after="60"/>
              <w:jc w:val="right"/>
            </w:pPr>
            <w:r w:rsidRPr="005773F0">
              <w:rPr>
                <w:rFonts w:ascii="Calibri" w:hAnsi="Calibri"/>
              </w:rPr>
              <w:t>6.00</w:t>
            </w:r>
          </w:p>
        </w:tc>
        <w:tc>
          <w:tcPr>
            <w:tcW w:w="0" w:type="auto"/>
            <w:tcBorders>
              <w:top w:val="single" w:sz="0" w:space="0" w:color="D3D3D3"/>
              <w:left w:val="single" w:sz="0" w:space="0" w:color="D3D3D3"/>
              <w:bottom w:val="single" w:sz="0" w:space="0" w:color="D3D3D3"/>
              <w:right w:val="single" w:sz="0" w:space="0" w:color="D3D3D3"/>
            </w:tcBorders>
          </w:tcPr>
          <w:p w14:paraId="35BB1EFE" w14:textId="77777777" w:rsidR="005773F0" w:rsidRPr="005773F0" w:rsidRDefault="005773F0" w:rsidP="00543C1E">
            <w:pPr>
              <w:keepNext/>
              <w:spacing w:after="60"/>
              <w:jc w:val="center"/>
            </w:pPr>
            <w:r w:rsidRPr="005773F0">
              <w:rPr>
                <w:rFonts w:ascii="Calibri" w:hAnsi="Calibri"/>
              </w:rPr>
              <w:t>R</w:t>
            </w:r>
          </w:p>
        </w:tc>
      </w:tr>
      <w:tr w:rsidR="005773F0" w:rsidRPr="005773F0" w14:paraId="74C889B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6607DC" w14:textId="77777777" w:rsidR="005773F0" w:rsidRPr="005773F0" w:rsidRDefault="005773F0" w:rsidP="00543C1E">
            <w:pPr>
              <w:keepNext/>
              <w:spacing w:after="60"/>
            </w:pPr>
            <w:proofErr w:type="spellStart"/>
            <w:r w:rsidRPr="005773F0">
              <w:rPr>
                <w:rFonts w:ascii="Calibri" w:hAnsi="Calibri"/>
              </w:rPr>
              <w:t>Raoultella</w:t>
            </w:r>
            <w:proofErr w:type="spellEnd"/>
            <w:r w:rsidRPr="005773F0">
              <w:rPr>
                <w:rFonts w:ascii="Calibri" w:hAnsi="Calibri"/>
              </w:rPr>
              <w:t xml:space="preserve"> </w:t>
            </w:r>
            <w:proofErr w:type="spellStart"/>
            <w:r w:rsidRPr="005773F0">
              <w:rPr>
                <w:rFonts w:ascii="Calibri" w:hAnsi="Calibri"/>
              </w:rPr>
              <w:t>ornitholytica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B48593D"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51945C97" w14:textId="77777777" w:rsidR="005773F0" w:rsidRPr="005773F0" w:rsidRDefault="005773F0" w:rsidP="00543C1E">
            <w:pPr>
              <w:keepNext/>
              <w:spacing w:after="60"/>
              <w:jc w:val="right"/>
            </w:pPr>
            <w:r w:rsidRPr="005773F0">
              <w:rPr>
                <w:rFonts w:ascii="Calibri" w:hAnsi="Calibri"/>
              </w:rPr>
              <w:t>25.00</w:t>
            </w:r>
          </w:p>
        </w:tc>
        <w:tc>
          <w:tcPr>
            <w:tcW w:w="0" w:type="auto"/>
            <w:tcBorders>
              <w:top w:val="single" w:sz="0" w:space="0" w:color="D3D3D3"/>
              <w:left w:val="single" w:sz="0" w:space="0" w:color="D3D3D3"/>
              <w:bottom w:val="single" w:sz="0" w:space="0" w:color="D3D3D3"/>
              <w:right w:val="single" w:sz="0" w:space="0" w:color="D3D3D3"/>
            </w:tcBorders>
          </w:tcPr>
          <w:p w14:paraId="43B0E831" w14:textId="77777777" w:rsidR="005773F0" w:rsidRPr="005773F0" w:rsidRDefault="005773F0" w:rsidP="00543C1E">
            <w:pPr>
              <w:keepNext/>
              <w:spacing w:after="60"/>
              <w:jc w:val="center"/>
            </w:pPr>
            <w:r w:rsidRPr="005773F0">
              <w:rPr>
                <w:rFonts w:ascii="Calibri" w:hAnsi="Calibri"/>
              </w:rPr>
              <w:t>S</w:t>
            </w:r>
          </w:p>
        </w:tc>
      </w:tr>
      <w:tr w:rsidR="005773F0" w:rsidRPr="005773F0" w14:paraId="56EF82F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595E72" w14:textId="77777777" w:rsidR="005773F0" w:rsidRPr="005773F0" w:rsidRDefault="005773F0" w:rsidP="00543C1E">
            <w:pPr>
              <w:keepNext/>
              <w:spacing w:after="60"/>
            </w:pPr>
            <w:proofErr w:type="spellStart"/>
            <w:r w:rsidRPr="005773F0">
              <w:rPr>
                <w:rFonts w:ascii="Calibri" w:hAnsi="Calibri"/>
              </w:rPr>
              <w:t>Raoultella</w:t>
            </w:r>
            <w:proofErr w:type="spellEnd"/>
            <w:r w:rsidRPr="005773F0">
              <w:rPr>
                <w:rFonts w:ascii="Calibri" w:hAnsi="Calibri"/>
              </w:rPr>
              <w:t xml:space="preserve"> </w:t>
            </w:r>
            <w:proofErr w:type="spellStart"/>
            <w:r w:rsidRPr="005773F0">
              <w:rPr>
                <w:rFonts w:ascii="Calibri" w:hAnsi="Calibri"/>
              </w:rPr>
              <w:t>ornitholytica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B891136" w14:textId="77777777" w:rsidR="005773F0" w:rsidRPr="005773F0" w:rsidRDefault="005773F0" w:rsidP="00543C1E">
            <w:pPr>
              <w:keepNext/>
              <w:spacing w:after="60"/>
              <w:jc w:val="center"/>
            </w:pPr>
            <w:r w:rsidRPr="005773F0">
              <w:rPr>
                <w:rFonts w:ascii="Calibri" w:hAnsi="Calibri"/>
              </w:rPr>
              <w:t>TGC</w:t>
            </w:r>
          </w:p>
        </w:tc>
        <w:tc>
          <w:tcPr>
            <w:tcW w:w="0" w:type="auto"/>
            <w:tcBorders>
              <w:top w:val="single" w:sz="0" w:space="0" w:color="D3D3D3"/>
              <w:left w:val="single" w:sz="0" w:space="0" w:color="D3D3D3"/>
              <w:bottom w:val="single" w:sz="0" w:space="0" w:color="D3D3D3"/>
              <w:right w:val="single" w:sz="0" w:space="0" w:color="D3D3D3"/>
            </w:tcBorders>
          </w:tcPr>
          <w:p w14:paraId="7465F744" w14:textId="77777777" w:rsidR="005773F0" w:rsidRPr="005773F0" w:rsidRDefault="005773F0" w:rsidP="00543C1E">
            <w:pPr>
              <w:keepNext/>
              <w:spacing w:after="60"/>
              <w:jc w:val="right"/>
            </w:pPr>
            <w:r w:rsidRPr="005773F0">
              <w:rPr>
                <w:rFonts w:ascii="Calibri" w:hAnsi="Calibri"/>
              </w:rPr>
              <w:t>18.00</w:t>
            </w:r>
          </w:p>
        </w:tc>
        <w:tc>
          <w:tcPr>
            <w:tcW w:w="0" w:type="auto"/>
            <w:tcBorders>
              <w:top w:val="single" w:sz="0" w:space="0" w:color="D3D3D3"/>
              <w:left w:val="single" w:sz="0" w:space="0" w:color="D3D3D3"/>
              <w:bottom w:val="single" w:sz="0" w:space="0" w:color="D3D3D3"/>
              <w:right w:val="single" w:sz="0" w:space="0" w:color="D3D3D3"/>
            </w:tcBorders>
          </w:tcPr>
          <w:p w14:paraId="06CBE3D1" w14:textId="77777777" w:rsidR="005773F0" w:rsidRPr="005773F0" w:rsidRDefault="005773F0" w:rsidP="00543C1E">
            <w:pPr>
              <w:keepNext/>
              <w:spacing w:after="60"/>
              <w:jc w:val="center"/>
            </w:pPr>
            <w:r w:rsidRPr="005773F0">
              <w:rPr>
                <w:rFonts w:ascii="Calibri" w:hAnsi="Calibri"/>
              </w:rPr>
              <w:t>S</w:t>
            </w:r>
          </w:p>
        </w:tc>
      </w:tr>
      <w:tr w:rsidR="005773F0" w:rsidRPr="005773F0" w14:paraId="5096C42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8141B6" w14:textId="77777777" w:rsidR="005773F0" w:rsidRPr="005773F0" w:rsidRDefault="005773F0" w:rsidP="00543C1E">
            <w:pPr>
              <w:keepNext/>
              <w:spacing w:after="60"/>
            </w:pPr>
            <w:proofErr w:type="spellStart"/>
            <w:r w:rsidRPr="005773F0">
              <w:rPr>
                <w:rFonts w:ascii="Calibri" w:hAnsi="Calibri"/>
              </w:rPr>
              <w:t>Raoultella</w:t>
            </w:r>
            <w:proofErr w:type="spellEnd"/>
            <w:r w:rsidRPr="005773F0">
              <w:rPr>
                <w:rFonts w:ascii="Calibri" w:hAnsi="Calibri"/>
              </w:rPr>
              <w:t xml:space="preserve"> </w:t>
            </w:r>
            <w:proofErr w:type="spellStart"/>
            <w:r w:rsidRPr="005773F0">
              <w:rPr>
                <w:rFonts w:ascii="Calibri" w:hAnsi="Calibri"/>
              </w:rPr>
              <w:t>ornitholytica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2C2AB20"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212BB375" w14:textId="77777777" w:rsidR="005773F0" w:rsidRPr="005773F0" w:rsidRDefault="005773F0" w:rsidP="00543C1E">
            <w:pPr>
              <w:keepNext/>
              <w:spacing w:after="60"/>
              <w:jc w:val="right"/>
            </w:pPr>
            <w:r w:rsidRPr="005773F0">
              <w:rPr>
                <w:rFonts w:ascii="Calibri" w:hAnsi="Calibri"/>
              </w:rPr>
              <w:t>23.00</w:t>
            </w:r>
          </w:p>
        </w:tc>
        <w:tc>
          <w:tcPr>
            <w:tcW w:w="0" w:type="auto"/>
            <w:tcBorders>
              <w:top w:val="single" w:sz="0" w:space="0" w:color="D3D3D3"/>
              <w:left w:val="single" w:sz="0" w:space="0" w:color="D3D3D3"/>
              <w:bottom w:val="single" w:sz="0" w:space="0" w:color="D3D3D3"/>
              <w:right w:val="single" w:sz="0" w:space="0" w:color="D3D3D3"/>
            </w:tcBorders>
          </w:tcPr>
          <w:p w14:paraId="24905843" w14:textId="77777777" w:rsidR="005773F0" w:rsidRPr="005773F0" w:rsidRDefault="005773F0" w:rsidP="00543C1E">
            <w:pPr>
              <w:keepNext/>
              <w:spacing w:after="60"/>
              <w:jc w:val="center"/>
            </w:pPr>
            <w:r w:rsidRPr="005773F0">
              <w:rPr>
                <w:rFonts w:ascii="Calibri" w:hAnsi="Calibri"/>
              </w:rPr>
              <w:t>S</w:t>
            </w:r>
          </w:p>
        </w:tc>
      </w:tr>
      <w:tr w:rsidR="005773F0" w:rsidRPr="005773F0" w14:paraId="4FC1AE9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EEEBE6" w14:textId="77777777" w:rsidR="005773F0" w:rsidRPr="005773F0" w:rsidRDefault="005773F0" w:rsidP="00543C1E">
            <w:pPr>
              <w:keepNext/>
              <w:spacing w:after="60"/>
            </w:pPr>
            <w:proofErr w:type="spellStart"/>
            <w:r w:rsidRPr="005773F0">
              <w:rPr>
                <w:rFonts w:ascii="Calibri" w:hAnsi="Calibri"/>
              </w:rPr>
              <w:t>Raoultella</w:t>
            </w:r>
            <w:proofErr w:type="spellEnd"/>
            <w:r w:rsidRPr="005773F0">
              <w:rPr>
                <w:rFonts w:ascii="Calibri" w:hAnsi="Calibri"/>
              </w:rPr>
              <w:t xml:space="preserve"> </w:t>
            </w:r>
            <w:proofErr w:type="spellStart"/>
            <w:r w:rsidRPr="005773F0">
              <w:rPr>
                <w:rFonts w:ascii="Calibri" w:hAnsi="Calibri"/>
              </w:rPr>
              <w:t>ornitholytica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2DC9C16" w14:textId="77777777" w:rsidR="005773F0" w:rsidRPr="005773F0" w:rsidRDefault="005773F0" w:rsidP="00543C1E">
            <w:pPr>
              <w:keepNext/>
              <w:spacing w:after="60"/>
              <w:jc w:val="center"/>
            </w:pPr>
            <w:r w:rsidRPr="005773F0">
              <w:rPr>
                <w:rFonts w:ascii="Calibri" w:hAnsi="Calibri"/>
              </w:rPr>
              <w:t>AMP</w:t>
            </w:r>
          </w:p>
        </w:tc>
        <w:tc>
          <w:tcPr>
            <w:tcW w:w="0" w:type="auto"/>
            <w:tcBorders>
              <w:top w:val="single" w:sz="0" w:space="0" w:color="D3D3D3"/>
              <w:left w:val="single" w:sz="0" w:space="0" w:color="D3D3D3"/>
              <w:bottom w:val="single" w:sz="0" w:space="0" w:color="D3D3D3"/>
              <w:right w:val="single" w:sz="0" w:space="0" w:color="D3D3D3"/>
            </w:tcBorders>
          </w:tcPr>
          <w:p w14:paraId="445CE769" w14:textId="77777777" w:rsidR="005773F0" w:rsidRPr="005773F0" w:rsidRDefault="005773F0" w:rsidP="00543C1E">
            <w:pPr>
              <w:keepNext/>
              <w:spacing w:after="60"/>
              <w:jc w:val="right"/>
            </w:pPr>
            <w:r w:rsidRPr="005773F0">
              <w:rPr>
                <w:rFonts w:ascii="Calibri" w:hAnsi="Calibri"/>
              </w:rPr>
              <w:t>9.00</w:t>
            </w:r>
          </w:p>
        </w:tc>
        <w:tc>
          <w:tcPr>
            <w:tcW w:w="0" w:type="auto"/>
            <w:tcBorders>
              <w:top w:val="single" w:sz="0" w:space="0" w:color="D3D3D3"/>
              <w:left w:val="single" w:sz="0" w:space="0" w:color="D3D3D3"/>
              <w:bottom w:val="single" w:sz="0" w:space="0" w:color="D3D3D3"/>
              <w:right w:val="single" w:sz="0" w:space="0" w:color="D3D3D3"/>
            </w:tcBorders>
          </w:tcPr>
          <w:p w14:paraId="3B2684CE" w14:textId="77777777" w:rsidR="005773F0" w:rsidRPr="005773F0" w:rsidRDefault="005773F0" w:rsidP="00543C1E">
            <w:pPr>
              <w:keepNext/>
              <w:spacing w:after="60"/>
              <w:jc w:val="center"/>
            </w:pPr>
            <w:r w:rsidRPr="005773F0">
              <w:rPr>
                <w:rFonts w:ascii="Calibri" w:hAnsi="Calibri"/>
              </w:rPr>
              <w:t>R</w:t>
            </w:r>
          </w:p>
        </w:tc>
      </w:tr>
      <w:tr w:rsidR="005773F0" w:rsidRPr="005773F0" w14:paraId="1370A8C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54F728" w14:textId="77777777" w:rsidR="005773F0" w:rsidRPr="005773F0" w:rsidRDefault="005773F0" w:rsidP="00543C1E">
            <w:pPr>
              <w:keepNext/>
              <w:spacing w:after="60"/>
            </w:pPr>
            <w:proofErr w:type="spellStart"/>
            <w:r w:rsidRPr="005773F0">
              <w:rPr>
                <w:rFonts w:ascii="Calibri" w:hAnsi="Calibri"/>
              </w:rPr>
              <w:t>Raoultella</w:t>
            </w:r>
            <w:proofErr w:type="spellEnd"/>
            <w:r w:rsidRPr="005773F0">
              <w:rPr>
                <w:rFonts w:ascii="Calibri" w:hAnsi="Calibri"/>
              </w:rPr>
              <w:t xml:space="preserve"> </w:t>
            </w:r>
            <w:proofErr w:type="spellStart"/>
            <w:r w:rsidRPr="005773F0">
              <w:rPr>
                <w:rFonts w:ascii="Calibri" w:hAnsi="Calibri"/>
              </w:rPr>
              <w:t>ornitholytica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A9A9ADD"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7833E83F" w14:textId="77777777" w:rsidR="005773F0" w:rsidRPr="005773F0" w:rsidRDefault="005773F0" w:rsidP="00543C1E">
            <w:pPr>
              <w:keepNext/>
              <w:spacing w:after="60"/>
              <w:jc w:val="right"/>
            </w:pPr>
            <w:r w:rsidRPr="005773F0">
              <w:rPr>
                <w:rFonts w:ascii="Calibri" w:hAnsi="Calibri"/>
              </w:rPr>
              <w:t>20.00</w:t>
            </w:r>
          </w:p>
        </w:tc>
        <w:tc>
          <w:tcPr>
            <w:tcW w:w="0" w:type="auto"/>
            <w:tcBorders>
              <w:top w:val="single" w:sz="0" w:space="0" w:color="D3D3D3"/>
              <w:left w:val="single" w:sz="0" w:space="0" w:color="D3D3D3"/>
              <w:bottom w:val="single" w:sz="0" w:space="0" w:color="D3D3D3"/>
              <w:right w:val="single" w:sz="0" w:space="0" w:color="D3D3D3"/>
            </w:tcBorders>
          </w:tcPr>
          <w:p w14:paraId="7A61C287" w14:textId="77777777" w:rsidR="005773F0" w:rsidRPr="005773F0" w:rsidRDefault="005773F0" w:rsidP="00543C1E">
            <w:pPr>
              <w:keepNext/>
              <w:spacing w:after="60"/>
              <w:jc w:val="center"/>
            </w:pPr>
            <w:r w:rsidRPr="005773F0">
              <w:rPr>
                <w:rFonts w:ascii="Calibri" w:hAnsi="Calibri"/>
              </w:rPr>
              <w:t>S</w:t>
            </w:r>
          </w:p>
        </w:tc>
      </w:tr>
      <w:tr w:rsidR="005773F0" w:rsidRPr="005773F0" w14:paraId="65F1793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08D91A"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27D945C"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66B1660F" w14:textId="77777777" w:rsidR="005773F0" w:rsidRPr="005773F0" w:rsidRDefault="005773F0" w:rsidP="00543C1E">
            <w:pPr>
              <w:keepNext/>
              <w:spacing w:after="60"/>
              <w:jc w:val="right"/>
            </w:pPr>
            <w:r w:rsidRPr="005773F0">
              <w:rPr>
                <w:rFonts w:ascii="Calibri" w:hAnsi="Calibri"/>
              </w:rPr>
              <w:t>26.00</w:t>
            </w:r>
          </w:p>
        </w:tc>
        <w:tc>
          <w:tcPr>
            <w:tcW w:w="0" w:type="auto"/>
            <w:tcBorders>
              <w:top w:val="single" w:sz="0" w:space="0" w:color="D3D3D3"/>
              <w:left w:val="single" w:sz="0" w:space="0" w:color="D3D3D3"/>
              <w:bottom w:val="single" w:sz="0" w:space="0" w:color="D3D3D3"/>
              <w:right w:val="single" w:sz="0" w:space="0" w:color="D3D3D3"/>
            </w:tcBorders>
          </w:tcPr>
          <w:p w14:paraId="3EA54915" w14:textId="77777777" w:rsidR="005773F0" w:rsidRPr="005773F0" w:rsidRDefault="005773F0" w:rsidP="00543C1E">
            <w:pPr>
              <w:keepNext/>
              <w:spacing w:after="60"/>
              <w:jc w:val="center"/>
            </w:pPr>
            <w:r w:rsidRPr="005773F0">
              <w:rPr>
                <w:rFonts w:ascii="Calibri" w:hAnsi="Calibri"/>
              </w:rPr>
              <w:t>S</w:t>
            </w:r>
          </w:p>
        </w:tc>
      </w:tr>
      <w:tr w:rsidR="005773F0" w:rsidRPr="005773F0" w14:paraId="1F26EE0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C494A9"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F881B7E"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6393939A" w14:textId="77777777" w:rsidR="005773F0" w:rsidRPr="005773F0" w:rsidRDefault="005773F0" w:rsidP="00543C1E">
            <w:pPr>
              <w:keepNext/>
              <w:spacing w:after="60"/>
              <w:jc w:val="right"/>
            </w:pPr>
            <w:r w:rsidRPr="005773F0">
              <w:rPr>
                <w:rFonts w:ascii="Calibri" w:hAnsi="Calibri"/>
              </w:rPr>
              <w:t>19.00</w:t>
            </w:r>
          </w:p>
        </w:tc>
        <w:tc>
          <w:tcPr>
            <w:tcW w:w="0" w:type="auto"/>
            <w:tcBorders>
              <w:top w:val="single" w:sz="0" w:space="0" w:color="D3D3D3"/>
              <w:left w:val="single" w:sz="0" w:space="0" w:color="D3D3D3"/>
              <w:bottom w:val="single" w:sz="0" w:space="0" w:color="D3D3D3"/>
              <w:right w:val="single" w:sz="0" w:space="0" w:color="D3D3D3"/>
            </w:tcBorders>
          </w:tcPr>
          <w:p w14:paraId="2F926B30" w14:textId="77777777" w:rsidR="005773F0" w:rsidRPr="005773F0" w:rsidRDefault="005773F0" w:rsidP="00543C1E">
            <w:pPr>
              <w:keepNext/>
              <w:spacing w:after="60"/>
              <w:jc w:val="center"/>
            </w:pPr>
            <w:r w:rsidRPr="005773F0">
              <w:rPr>
                <w:rFonts w:ascii="Calibri" w:hAnsi="Calibri"/>
              </w:rPr>
              <w:t>R</w:t>
            </w:r>
          </w:p>
        </w:tc>
      </w:tr>
      <w:tr w:rsidR="005773F0" w:rsidRPr="005773F0" w14:paraId="2FAA0E0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863100"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E129827"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6A63F11F" w14:textId="77777777" w:rsidR="005773F0" w:rsidRPr="005773F0" w:rsidRDefault="005773F0" w:rsidP="00543C1E">
            <w:pPr>
              <w:keepNext/>
              <w:spacing w:after="60"/>
              <w:jc w:val="right"/>
            </w:pPr>
            <w:r w:rsidRPr="005773F0">
              <w:rPr>
                <w:rFonts w:ascii="Calibri" w:hAnsi="Calibri"/>
              </w:rPr>
              <w:t>25.00</w:t>
            </w:r>
          </w:p>
        </w:tc>
        <w:tc>
          <w:tcPr>
            <w:tcW w:w="0" w:type="auto"/>
            <w:tcBorders>
              <w:top w:val="single" w:sz="0" w:space="0" w:color="D3D3D3"/>
              <w:left w:val="single" w:sz="0" w:space="0" w:color="D3D3D3"/>
              <w:bottom w:val="single" w:sz="0" w:space="0" w:color="D3D3D3"/>
              <w:right w:val="single" w:sz="0" w:space="0" w:color="D3D3D3"/>
            </w:tcBorders>
          </w:tcPr>
          <w:p w14:paraId="1726341E" w14:textId="77777777" w:rsidR="005773F0" w:rsidRPr="005773F0" w:rsidRDefault="005773F0" w:rsidP="00543C1E">
            <w:pPr>
              <w:keepNext/>
              <w:spacing w:after="60"/>
              <w:jc w:val="center"/>
            </w:pPr>
            <w:r w:rsidRPr="005773F0">
              <w:rPr>
                <w:rFonts w:ascii="Calibri" w:hAnsi="Calibri"/>
              </w:rPr>
              <w:t>S</w:t>
            </w:r>
          </w:p>
        </w:tc>
      </w:tr>
      <w:tr w:rsidR="005773F0" w:rsidRPr="005773F0" w14:paraId="172A294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EA20E7"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5FD1463"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2903E4F8"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1573D11E" w14:textId="77777777" w:rsidR="005773F0" w:rsidRPr="005773F0" w:rsidRDefault="005773F0" w:rsidP="00543C1E">
            <w:pPr>
              <w:keepNext/>
              <w:spacing w:after="60"/>
              <w:jc w:val="center"/>
            </w:pPr>
            <w:r w:rsidRPr="005773F0">
              <w:rPr>
                <w:rFonts w:ascii="Calibri" w:hAnsi="Calibri"/>
              </w:rPr>
              <w:t>R</w:t>
            </w:r>
          </w:p>
        </w:tc>
      </w:tr>
      <w:tr w:rsidR="005773F0" w:rsidRPr="005773F0" w14:paraId="46600088"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7DE67A"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3FFA8D1"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41FC333E" w14:textId="77777777" w:rsidR="005773F0" w:rsidRPr="005773F0" w:rsidRDefault="005773F0" w:rsidP="00543C1E">
            <w:pPr>
              <w:keepNext/>
              <w:spacing w:after="60"/>
              <w:jc w:val="right"/>
            </w:pPr>
            <w:r w:rsidRPr="005773F0">
              <w:rPr>
                <w:rFonts w:ascii="Calibri" w:hAnsi="Calibri"/>
              </w:rPr>
              <w:t>18.00</w:t>
            </w:r>
          </w:p>
        </w:tc>
        <w:tc>
          <w:tcPr>
            <w:tcW w:w="0" w:type="auto"/>
            <w:tcBorders>
              <w:top w:val="single" w:sz="0" w:space="0" w:color="D3D3D3"/>
              <w:left w:val="single" w:sz="0" w:space="0" w:color="D3D3D3"/>
              <w:bottom w:val="single" w:sz="0" w:space="0" w:color="D3D3D3"/>
              <w:right w:val="single" w:sz="0" w:space="0" w:color="D3D3D3"/>
            </w:tcBorders>
          </w:tcPr>
          <w:p w14:paraId="034698C9" w14:textId="77777777" w:rsidR="005773F0" w:rsidRPr="005773F0" w:rsidRDefault="005773F0" w:rsidP="00543C1E">
            <w:pPr>
              <w:keepNext/>
              <w:spacing w:after="60"/>
              <w:jc w:val="center"/>
            </w:pPr>
            <w:r w:rsidRPr="005773F0">
              <w:rPr>
                <w:rFonts w:ascii="Calibri" w:hAnsi="Calibri"/>
              </w:rPr>
              <w:t>I</w:t>
            </w:r>
          </w:p>
        </w:tc>
      </w:tr>
      <w:tr w:rsidR="005773F0" w:rsidRPr="005773F0" w14:paraId="32F6C62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012D02" w14:textId="77777777" w:rsidR="005773F0" w:rsidRPr="005773F0" w:rsidRDefault="005773F0" w:rsidP="00543C1E">
            <w:pPr>
              <w:keepNext/>
              <w:spacing w:after="60"/>
            </w:pPr>
            <w:r w:rsidRPr="005773F0">
              <w:rPr>
                <w:rFonts w:ascii="Calibri" w:hAnsi="Calibri"/>
              </w:rPr>
              <w:t xml:space="preserve">Erwinia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428A123"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25BA757D" w14:textId="77777777" w:rsidR="005773F0" w:rsidRPr="005773F0" w:rsidRDefault="005773F0" w:rsidP="00543C1E">
            <w:pPr>
              <w:keepNext/>
              <w:spacing w:after="60"/>
              <w:jc w:val="right"/>
            </w:pPr>
            <w:r w:rsidRPr="005773F0">
              <w:rPr>
                <w:rFonts w:ascii="Calibri" w:hAnsi="Calibri"/>
              </w:rPr>
              <w:t>30.00</w:t>
            </w:r>
          </w:p>
        </w:tc>
        <w:tc>
          <w:tcPr>
            <w:tcW w:w="0" w:type="auto"/>
            <w:tcBorders>
              <w:top w:val="single" w:sz="0" w:space="0" w:color="D3D3D3"/>
              <w:left w:val="single" w:sz="0" w:space="0" w:color="D3D3D3"/>
              <w:bottom w:val="single" w:sz="0" w:space="0" w:color="D3D3D3"/>
              <w:right w:val="single" w:sz="0" w:space="0" w:color="D3D3D3"/>
            </w:tcBorders>
          </w:tcPr>
          <w:p w14:paraId="7D39F19B" w14:textId="77777777" w:rsidR="005773F0" w:rsidRPr="005773F0" w:rsidRDefault="005773F0" w:rsidP="00543C1E">
            <w:pPr>
              <w:keepNext/>
              <w:spacing w:after="60"/>
              <w:jc w:val="center"/>
            </w:pPr>
            <w:r w:rsidRPr="005773F0">
              <w:rPr>
                <w:rFonts w:ascii="Calibri" w:hAnsi="Calibri"/>
              </w:rPr>
              <w:t>S</w:t>
            </w:r>
          </w:p>
        </w:tc>
      </w:tr>
      <w:tr w:rsidR="005773F0" w:rsidRPr="005773F0" w14:paraId="13D1005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1D00AA" w14:textId="77777777" w:rsidR="005773F0" w:rsidRPr="005773F0" w:rsidRDefault="005773F0" w:rsidP="00543C1E">
            <w:pPr>
              <w:keepNext/>
              <w:spacing w:after="60"/>
            </w:pPr>
            <w:r w:rsidRPr="005773F0">
              <w:rPr>
                <w:rFonts w:ascii="Calibri" w:hAnsi="Calibri"/>
              </w:rPr>
              <w:t xml:space="preserve">Erwinia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3AF5792" w14:textId="77777777" w:rsidR="005773F0" w:rsidRPr="005773F0" w:rsidRDefault="005773F0" w:rsidP="00543C1E">
            <w:pPr>
              <w:keepNext/>
              <w:spacing w:after="60"/>
              <w:jc w:val="center"/>
            </w:pPr>
            <w:r w:rsidRPr="005773F0">
              <w:rPr>
                <w:rFonts w:ascii="Calibri" w:hAnsi="Calibri"/>
              </w:rPr>
              <w:t>TGC</w:t>
            </w:r>
          </w:p>
        </w:tc>
        <w:tc>
          <w:tcPr>
            <w:tcW w:w="0" w:type="auto"/>
            <w:tcBorders>
              <w:top w:val="single" w:sz="0" w:space="0" w:color="D3D3D3"/>
              <w:left w:val="single" w:sz="0" w:space="0" w:color="D3D3D3"/>
              <w:bottom w:val="single" w:sz="0" w:space="0" w:color="D3D3D3"/>
              <w:right w:val="single" w:sz="0" w:space="0" w:color="D3D3D3"/>
            </w:tcBorders>
          </w:tcPr>
          <w:p w14:paraId="68BF3F66" w14:textId="77777777" w:rsidR="005773F0" w:rsidRPr="005773F0" w:rsidRDefault="005773F0" w:rsidP="00543C1E">
            <w:pPr>
              <w:keepNext/>
              <w:spacing w:after="60"/>
              <w:jc w:val="right"/>
            </w:pPr>
            <w:r w:rsidRPr="005773F0">
              <w:rPr>
                <w:rFonts w:ascii="Calibri" w:hAnsi="Calibri"/>
              </w:rPr>
              <w:t>20.00</w:t>
            </w:r>
          </w:p>
        </w:tc>
        <w:tc>
          <w:tcPr>
            <w:tcW w:w="0" w:type="auto"/>
            <w:tcBorders>
              <w:top w:val="single" w:sz="0" w:space="0" w:color="D3D3D3"/>
              <w:left w:val="single" w:sz="0" w:space="0" w:color="D3D3D3"/>
              <w:bottom w:val="single" w:sz="0" w:space="0" w:color="D3D3D3"/>
              <w:right w:val="single" w:sz="0" w:space="0" w:color="D3D3D3"/>
            </w:tcBorders>
          </w:tcPr>
          <w:p w14:paraId="0BF01136" w14:textId="77777777" w:rsidR="005773F0" w:rsidRPr="005773F0" w:rsidRDefault="005773F0" w:rsidP="00543C1E">
            <w:pPr>
              <w:keepNext/>
              <w:spacing w:after="60"/>
              <w:jc w:val="center"/>
            </w:pPr>
            <w:r w:rsidRPr="005773F0">
              <w:rPr>
                <w:rFonts w:ascii="Calibri" w:hAnsi="Calibri"/>
              </w:rPr>
              <w:t>S</w:t>
            </w:r>
          </w:p>
        </w:tc>
      </w:tr>
      <w:tr w:rsidR="005773F0" w:rsidRPr="005773F0" w14:paraId="004402F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06B42A" w14:textId="77777777" w:rsidR="005773F0" w:rsidRPr="005773F0" w:rsidRDefault="005773F0" w:rsidP="00543C1E">
            <w:pPr>
              <w:keepNext/>
              <w:spacing w:after="60"/>
            </w:pPr>
            <w:r w:rsidRPr="005773F0">
              <w:rPr>
                <w:rFonts w:ascii="Calibri" w:hAnsi="Calibri"/>
              </w:rPr>
              <w:t xml:space="preserve">Erwinia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03A8FB1"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01A74A61" w14:textId="77777777" w:rsidR="005773F0" w:rsidRPr="005773F0" w:rsidRDefault="005773F0" w:rsidP="00543C1E">
            <w:pPr>
              <w:keepNext/>
              <w:spacing w:after="60"/>
              <w:jc w:val="right"/>
            </w:pPr>
            <w:r w:rsidRPr="005773F0">
              <w:rPr>
                <w:rFonts w:ascii="Calibri" w:hAnsi="Calibri"/>
              </w:rPr>
              <w:t>20.00</w:t>
            </w:r>
          </w:p>
        </w:tc>
        <w:tc>
          <w:tcPr>
            <w:tcW w:w="0" w:type="auto"/>
            <w:tcBorders>
              <w:top w:val="single" w:sz="0" w:space="0" w:color="D3D3D3"/>
              <w:left w:val="single" w:sz="0" w:space="0" w:color="D3D3D3"/>
              <w:bottom w:val="single" w:sz="0" w:space="0" w:color="D3D3D3"/>
              <w:right w:val="single" w:sz="0" w:space="0" w:color="D3D3D3"/>
            </w:tcBorders>
          </w:tcPr>
          <w:p w14:paraId="09DD0CE2" w14:textId="77777777" w:rsidR="005773F0" w:rsidRPr="005773F0" w:rsidRDefault="005773F0" w:rsidP="00543C1E">
            <w:pPr>
              <w:keepNext/>
              <w:spacing w:after="60"/>
              <w:jc w:val="center"/>
            </w:pPr>
            <w:r w:rsidRPr="005773F0">
              <w:rPr>
                <w:rFonts w:ascii="Calibri" w:hAnsi="Calibri"/>
              </w:rPr>
              <w:t>S</w:t>
            </w:r>
          </w:p>
        </w:tc>
      </w:tr>
      <w:tr w:rsidR="005773F0" w:rsidRPr="005773F0" w14:paraId="1E456CA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315F15" w14:textId="77777777" w:rsidR="005773F0" w:rsidRPr="005773F0" w:rsidRDefault="005773F0" w:rsidP="00543C1E">
            <w:pPr>
              <w:keepNext/>
              <w:spacing w:after="60"/>
            </w:pPr>
            <w:r w:rsidRPr="005773F0">
              <w:rPr>
                <w:rFonts w:ascii="Calibri" w:hAnsi="Calibri"/>
              </w:rPr>
              <w:t xml:space="preserve">Erwinia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D197911"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754655D8" w14:textId="77777777" w:rsidR="005773F0" w:rsidRPr="005773F0" w:rsidRDefault="005773F0" w:rsidP="00543C1E">
            <w:pPr>
              <w:keepNext/>
              <w:spacing w:after="60"/>
              <w:jc w:val="right"/>
            </w:pPr>
            <w:r w:rsidRPr="005773F0">
              <w:rPr>
                <w:rFonts w:ascii="Calibri" w:hAnsi="Calibri"/>
              </w:rPr>
              <w:t>19.00</w:t>
            </w:r>
          </w:p>
        </w:tc>
        <w:tc>
          <w:tcPr>
            <w:tcW w:w="0" w:type="auto"/>
            <w:tcBorders>
              <w:top w:val="single" w:sz="0" w:space="0" w:color="D3D3D3"/>
              <w:left w:val="single" w:sz="0" w:space="0" w:color="D3D3D3"/>
              <w:bottom w:val="single" w:sz="0" w:space="0" w:color="D3D3D3"/>
              <w:right w:val="single" w:sz="0" w:space="0" w:color="D3D3D3"/>
            </w:tcBorders>
          </w:tcPr>
          <w:p w14:paraId="2658230D" w14:textId="77777777" w:rsidR="005773F0" w:rsidRPr="005773F0" w:rsidRDefault="005773F0" w:rsidP="00543C1E">
            <w:pPr>
              <w:keepNext/>
              <w:spacing w:after="60"/>
              <w:jc w:val="center"/>
            </w:pPr>
            <w:r w:rsidRPr="005773F0">
              <w:rPr>
                <w:rFonts w:ascii="Calibri" w:hAnsi="Calibri"/>
              </w:rPr>
              <w:t>S</w:t>
            </w:r>
          </w:p>
        </w:tc>
      </w:tr>
      <w:tr w:rsidR="005773F0" w:rsidRPr="005773F0" w14:paraId="61F88805"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65648E" w14:textId="77777777" w:rsidR="005773F0" w:rsidRPr="005773F0" w:rsidRDefault="005773F0" w:rsidP="00543C1E">
            <w:pPr>
              <w:keepNext/>
              <w:spacing w:after="60"/>
            </w:pPr>
            <w:r w:rsidRPr="005773F0">
              <w:rPr>
                <w:rFonts w:ascii="Calibri" w:hAnsi="Calibri"/>
              </w:rPr>
              <w:t xml:space="preserve">Erwinia </w:t>
            </w:r>
            <w:proofErr w:type="spellStart"/>
            <w:r w:rsidRPr="005773F0">
              <w:rPr>
                <w:rFonts w:ascii="Calibri" w:hAnsi="Calibri"/>
              </w:rPr>
              <w:t>Spp</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4CF9665"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7AC96F5D" w14:textId="77777777" w:rsidR="005773F0" w:rsidRPr="005773F0" w:rsidRDefault="005773F0" w:rsidP="00543C1E">
            <w:pPr>
              <w:keepNext/>
              <w:spacing w:after="60"/>
              <w:jc w:val="right"/>
            </w:pPr>
            <w:r w:rsidRPr="005773F0">
              <w:rPr>
                <w:rFonts w:ascii="Calibri" w:hAnsi="Calibri"/>
              </w:rPr>
              <w:t>25.00</w:t>
            </w:r>
          </w:p>
        </w:tc>
        <w:tc>
          <w:tcPr>
            <w:tcW w:w="0" w:type="auto"/>
            <w:tcBorders>
              <w:top w:val="single" w:sz="0" w:space="0" w:color="D3D3D3"/>
              <w:left w:val="single" w:sz="0" w:space="0" w:color="D3D3D3"/>
              <w:bottom w:val="single" w:sz="0" w:space="0" w:color="D3D3D3"/>
              <w:right w:val="single" w:sz="0" w:space="0" w:color="D3D3D3"/>
            </w:tcBorders>
          </w:tcPr>
          <w:p w14:paraId="1CC2385A" w14:textId="77777777" w:rsidR="005773F0" w:rsidRPr="005773F0" w:rsidRDefault="005773F0" w:rsidP="00543C1E">
            <w:pPr>
              <w:keepNext/>
              <w:spacing w:after="60"/>
              <w:jc w:val="center"/>
            </w:pPr>
            <w:r w:rsidRPr="005773F0">
              <w:rPr>
                <w:rFonts w:ascii="Calibri" w:hAnsi="Calibri"/>
              </w:rPr>
              <w:t>S</w:t>
            </w:r>
          </w:p>
        </w:tc>
      </w:tr>
      <w:tr w:rsidR="005773F0" w:rsidRPr="005773F0" w14:paraId="3D8DCFE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8711EB"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luteola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6C71FA3"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3015A40E" w14:textId="77777777" w:rsidR="005773F0" w:rsidRPr="005773F0" w:rsidRDefault="005773F0" w:rsidP="00543C1E">
            <w:pPr>
              <w:keepNext/>
              <w:spacing w:after="60"/>
              <w:jc w:val="right"/>
            </w:pPr>
            <w:r w:rsidRPr="005773F0">
              <w:rPr>
                <w:rFonts w:ascii="Calibri" w:hAnsi="Calibri"/>
              </w:rPr>
              <w:t>25.00</w:t>
            </w:r>
          </w:p>
        </w:tc>
        <w:tc>
          <w:tcPr>
            <w:tcW w:w="0" w:type="auto"/>
            <w:tcBorders>
              <w:top w:val="single" w:sz="0" w:space="0" w:color="D3D3D3"/>
              <w:left w:val="single" w:sz="0" w:space="0" w:color="D3D3D3"/>
              <w:bottom w:val="single" w:sz="0" w:space="0" w:color="D3D3D3"/>
              <w:right w:val="single" w:sz="0" w:space="0" w:color="D3D3D3"/>
            </w:tcBorders>
          </w:tcPr>
          <w:p w14:paraId="49437FE2" w14:textId="77777777" w:rsidR="005773F0" w:rsidRPr="005773F0" w:rsidRDefault="005773F0" w:rsidP="00543C1E">
            <w:pPr>
              <w:keepNext/>
              <w:spacing w:after="60"/>
              <w:jc w:val="center"/>
            </w:pPr>
            <w:r w:rsidRPr="005773F0">
              <w:rPr>
                <w:rFonts w:ascii="Calibri" w:hAnsi="Calibri"/>
              </w:rPr>
              <w:t>S</w:t>
            </w:r>
          </w:p>
        </w:tc>
      </w:tr>
      <w:tr w:rsidR="005773F0" w:rsidRPr="005773F0" w14:paraId="748E36D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6E943D"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luteola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139932C"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38CFBC80" w14:textId="77777777" w:rsidR="005773F0" w:rsidRPr="005773F0" w:rsidRDefault="005773F0" w:rsidP="00543C1E">
            <w:pPr>
              <w:keepNext/>
              <w:spacing w:after="60"/>
              <w:jc w:val="right"/>
            </w:pPr>
            <w:r w:rsidRPr="005773F0">
              <w:rPr>
                <w:rFonts w:ascii="Calibri" w:hAnsi="Calibri"/>
              </w:rPr>
              <w:t>22.00</w:t>
            </w:r>
          </w:p>
        </w:tc>
        <w:tc>
          <w:tcPr>
            <w:tcW w:w="0" w:type="auto"/>
            <w:tcBorders>
              <w:top w:val="single" w:sz="0" w:space="0" w:color="D3D3D3"/>
              <w:left w:val="single" w:sz="0" w:space="0" w:color="D3D3D3"/>
              <w:bottom w:val="single" w:sz="0" w:space="0" w:color="D3D3D3"/>
              <w:right w:val="single" w:sz="0" w:space="0" w:color="D3D3D3"/>
            </w:tcBorders>
          </w:tcPr>
          <w:p w14:paraId="147F5936" w14:textId="77777777" w:rsidR="005773F0" w:rsidRPr="005773F0" w:rsidRDefault="005773F0" w:rsidP="00543C1E">
            <w:pPr>
              <w:keepNext/>
              <w:spacing w:after="60"/>
              <w:jc w:val="center"/>
            </w:pPr>
            <w:r w:rsidRPr="005773F0">
              <w:rPr>
                <w:rFonts w:ascii="Calibri" w:hAnsi="Calibri"/>
              </w:rPr>
              <w:t>S</w:t>
            </w:r>
          </w:p>
        </w:tc>
      </w:tr>
      <w:tr w:rsidR="005773F0" w:rsidRPr="005773F0" w14:paraId="0CD95F3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DBE314"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luteola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4A336A2"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24739974" w14:textId="77777777" w:rsidR="005773F0" w:rsidRPr="005773F0" w:rsidRDefault="005773F0" w:rsidP="00543C1E">
            <w:pPr>
              <w:keepNext/>
              <w:spacing w:after="60"/>
              <w:jc w:val="right"/>
            </w:pPr>
            <w:r w:rsidRPr="005773F0">
              <w:rPr>
                <w:rFonts w:ascii="Calibri" w:hAnsi="Calibri"/>
              </w:rPr>
              <w:t>23.00</w:t>
            </w:r>
          </w:p>
        </w:tc>
        <w:tc>
          <w:tcPr>
            <w:tcW w:w="0" w:type="auto"/>
            <w:tcBorders>
              <w:top w:val="single" w:sz="0" w:space="0" w:color="D3D3D3"/>
              <w:left w:val="single" w:sz="0" w:space="0" w:color="D3D3D3"/>
              <w:bottom w:val="single" w:sz="0" w:space="0" w:color="D3D3D3"/>
              <w:right w:val="single" w:sz="0" w:space="0" w:color="D3D3D3"/>
            </w:tcBorders>
          </w:tcPr>
          <w:p w14:paraId="01D2BE40" w14:textId="77777777" w:rsidR="005773F0" w:rsidRPr="005773F0" w:rsidRDefault="005773F0" w:rsidP="00543C1E">
            <w:pPr>
              <w:keepNext/>
              <w:spacing w:after="60"/>
              <w:jc w:val="center"/>
            </w:pPr>
            <w:r w:rsidRPr="005773F0">
              <w:rPr>
                <w:rFonts w:ascii="Calibri" w:hAnsi="Calibri"/>
              </w:rPr>
              <w:t>S</w:t>
            </w:r>
          </w:p>
        </w:tc>
      </w:tr>
      <w:tr w:rsidR="005773F0" w:rsidRPr="005773F0" w14:paraId="2B73BA5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25884A"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luteola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CEA2CCE"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1EC5B2AF" w14:textId="77777777" w:rsidR="005773F0" w:rsidRPr="005773F0" w:rsidRDefault="005773F0" w:rsidP="00543C1E">
            <w:pPr>
              <w:keepNext/>
              <w:spacing w:after="60"/>
              <w:jc w:val="right"/>
            </w:pPr>
            <w:r w:rsidRPr="005773F0">
              <w:rPr>
                <w:rFonts w:ascii="Calibri" w:hAnsi="Calibri"/>
              </w:rPr>
              <w:t>24.00</w:t>
            </w:r>
          </w:p>
        </w:tc>
        <w:tc>
          <w:tcPr>
            <w:tcW w:w="0" w:type="auto"/>
            <w:tcBorders>
              <w:top w:val="single" w:sz="0" w:space="0" w:color="D3D3D3"/>
              <w:left w:val="single" w:sz="0" w:space="0" w:color="D3D3D3"/>
              <w:bottom w:val="single" w:sz="0" w:space="0" w:color="D3D3D3"/>
              <w:right w:val="single" w:sz="0" w:space="0" w:color="D3D3D3"/>
            </w:tcBorders>
          </w:tcPr>
          <w:p w14:paraId="216499F9" w14:textId="77777777" w:rsidR="005773F0" w:rsidRPr="005773F0" w:rsidRDefault="005773F0" w:rsidP="00543C1E">
            <w:pPr>
              <w:keepNext/>
              <w:spacing w:after="60"/>
              <w:jc w:val="center"/>
            </w:pPr>
            <w:r w:rsidRPr="005773F0">
              <w:rPr>
                <w:rFonts w:ascii="Calibri" w:hAnsi="Calibri"/>
              </w:rPr>
              <w:t>S</w:t>
            </w:r>
          </w:p>
        </w:tc>
      </w:tr>
      <w:tr w:rsidR="005773F0" w:rsidRPr="005773F0" w14:paraId="3F4A9E9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C0E0D2"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luteola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F7D8EC3"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7EDAAAB3" w14:textId="77777777" w:rsidR="005773F0" w:rsidRPr="005773F0" w:rsidRDefault="005773F0" w:rsidP="00543C1E">
            <w:pPr>
              <w:keepNext/>
              <w:spacing w:after="60"/>
              <w:jc w:val="right"/>
            </w:pPr>
            <w:r w:rsidRPr="005773F0">
              <w:rPr>
                <w:rFonts w:ascii="Calibri" w:hAnsi="Calibri"/>
              </w:rPr>
              <w:t>15.00</w:t>
            </w:r>
          </w:p>
        </w:tc>
        <w:tc>
          <w:tcPr>
            <w:tcW w:w="0" w:type="auto"/>
            <w:tcBorders>
              <w:top w:val="single" w:sz="0" w:space="0" w:color="D3D3D3"/>
              <w:left w:val="single" w:sz="0" w:space="0" w:color="D3D3D3"/>
              <w:bottom w:val="single" w:sz="0" w:space="0" w:color="D3D3D3"/>
              <w:right w:val="single" w:sz="0" w:space="0" w:color="D3D3D3"/>
            </w:tcBorders>
          </w:tcPr>
          <w:p w14:paraId="25D38965" w14:textId="77777777" w:rsidR="005773F0" w:rsidRPr="005773F0" w:rsidRDefault="005773F0" w:rsidP="00543C1E">
            <w:pPr>
              <w:keepNext/>
              <w:spacing w:after="60"/>
              <w:jc w:val="center"/>
            </w:pPr>
            <w:r w:rsidRPr="005773F0">
              <w:rPr>
                <w:rFonts w:ascii="Calibri" w:hAnsi="Calibri"/>
              </w:rPr>
              <w:t>I</w:t>
            </w:r>
          </w:p>
        </w:tc>
      </w:tr>
      <w:tr w:rsidR="005773F0" w:rsidRPr="005773F0" w14:paraId="23FB358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B3CC58" w14:textId="77777777" w:rsidR="005773F0" w:rsidRPr="005773F0" w:rsidRDefault="005773F0" w:rsidP="00543C1E">
            <w:pPr>
              <w:keepNext/>
              <w:spacing w:after="60"/>
            </w:pPr>
            <w:r w:rsidRPr="005773F0">
              <w:rPr>
                <w:rFonts w:ascii="Calibri" w:hAnsi="Calibri"/>
              </w:rPr>
              <w:t xml:space="preserve">Xanthomonas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8B3279C"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5C0344C4" w14:textId="77777777" w:rsidR="005773F0" w:rsidRPr="005773F0" w:rsidRDefault="005773F0" w:rsidP="00543C1E">
            <w:pPr>
              <w:keepNext/>
              <w:spacing w:after="60"/>
              <w:jc w:val="right"/>
            </w:pPr>
            <w:r w:rsidRPr="005773F0">
              <w:rPr>
                <w:rFonts w:ascii="Calibri" w:hAnsi="Calibri"/>
              </w:rPr>
              <w:t>12.00</w:t>
            </w:r>
          </w:p>
        </w:tc>
        <w:tc>
          <w:tcPr>
            <w:tcW w:w="0" w:type="auto"/>
            <w:tcBorders>
              <w:top w:val="single" w:sz="0" w:space="0" w:color="D3D3D3"/>
              <w:left w:val="single" w:sz="0" w:space="0" w:color="D3D3D3"/>
              <w:bottom w:val="single" w:sz="0" w:space="0" w:color="D3D3D3"/>
              <w:right w:val="single" w:sz="0" w:space="0" w:color="D3D3D3"/>
            </w:tcBorders>
          </w:tcPr>
          <w:p w14:paraId="0471FCC8" w14:textId="77777777" w:rsidR="005773F0" w:rsidRPr="005773F0" w:rsidRDefault="005773F0" w:rsidP="00543C1E">
            <w:pPr>
              <w:keepNext/>
              <w:spacing w:after="60"/>
              <w:jc w:val="center"/>
            </w:pPr>
            <w:r w:rsidRPr="005773F0">
              <w:rPr>
                <w:rFonts w:ascii="Calibri" w:hAnsi="Calibri"/>
              </w:rPr>
              <w:t>R</w:t>
            </w:r>
          </w:p>
        </w:tc>
      </w:tr>
      <w:tr w:rsidR="005773F0" w:rsidRPr="005773F0" w14:paraId="69D5928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40A68C" w14:textId="77777777" w:rsidR="005773F0" w:rsidRPr="005773F0" w:rsidRDefault="005773F0" w:rsidP="00543C1E">
            <w:pPr>
              <w:keepNext/>
              <w:spacing w:after="60"/>
            </w:pPr>
            <w:r w:rsidRPr="005773F0">
              <w:rPr>
                <w:rFonts w:ascii="Calibri" w:hAnsi="Calibri"/>
              </w:rPr>
              <w:t xml:space="preserve">Xanthomonas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6423F66"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3686ED51" w14:textId="77777777" w:rsidR="005773F0" w:rsidRPr="005773F0" w:rsidRDefault="005773F0" w:rsidP="00543C1E">
            <w:pPr>
              <w:keepNext/>
              <w:spacing w:after="60"/>
              <w:jc w:val="right"/>
            </w:pPr>
            <w:r w:rsidRPr="005773F0">
              <w:rPr>
                <w:rFonts w:ascii="Calibri" w:hAnsi="Calibri"/>
              </w:rPr>
              <w:t>26.00</w:t>
            </w:r>
          </w:p>
        </w:tc>
        <w:tc>
          <w:tcPr>
            <w:tcW w:w="0" w:type="auto"/>
            <w:tcBorders>
              <w:top w:val="single" w:sz="0" w:space="0" w:color="D3D3D3"/>
              <w:left w:val="single" w:sz="0" w:space="0" w:color="D3D3D3"/>
              <w:bottom w:val="single" w:sz="0" w:space="0" w:color="D3D3D3"/>
              <w:right w:val="single" w:sz="0" w:space="0" w:color="D3D3D3"/>
            </w:tcBorders>
          </w:tcPr>
          <w:p w14:paraId="714B1E48" w14:textId="77777777" w:rsidR="005773F0" w:rsidRPr="005773F0" w:rsidRDefault="005773F0" w:rsidP="00543C1E">
            <w:pPr>
              <w:keepNext/>
              <w:spacing w:after="60"/>
              <w:jc w:val="center"/>
            </w:pPr>
            <w:r w:rsidRPr="005773F0">
              <w:rPr>
                <w:rFonts w:ascii="Calibri" w:hAnsi="Calibri"/>
              </w:rPr>
              <w:t>S</w:t>
            </w:r>
          </w:p>
        </w:tc>
      </w:tr>
      <w:tr w:rsidR="005773F0" w:rsidRPr="005773F0" w14:paraId="77E09CC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637EA4" w14:textId="77777777" w:rsidR="005773F0" w:rsidRPr="005773F0" w:rsidRDefault="005773F0" w:rsidP="00543C1E">
            <w:pPr>
              <w:keepNext/>
              <w:spacing w:after="60"/>
            </w:pPr>
            <w:r w:rsidRPr="005773F0">
              <w:rPr>
                <w:rFonts w:ascii="Calibri" w:hAnsi="Calibri"/>
              </w:rPr>
              <w:t xml:space="preserve">Xanthomonas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0FE307F" w14:textId="77777777" w:rsidR="005773F0" w:rsidRPr="005773F0" w:rsidRDefault="005773F0" w:rsidP="00543C1E">
            <w:pPr>
              <w:keepNext/>
              <w:spacing w:after="60"/>
              <w:jc w:val="center"/>
            </w:pPr>
            <w:r w:rsidRPr="005773F0">
              <w:rPr>
                <w:rFonts w:ascii="Calibri" w:hAnsi="Calibri"/>
              </w:rPr>
              <w:t>TGC</w:t>
            </w:r>
          </w:p>
        </w:tc>
        <w:tc>
          <w:tcPr>
            <w:tcW w:w="0" w:type="auto"/>
            <w:tcBorders>
              <w:top w:val="single" w:sz="0" w:space="0" w:color="D3D3D3"/>
              <w:left w:val="single" w:sz="0" w:space="0" w:color="D3D3D3"/>
              <w:bottom w:val="single" w:sz="0" w:space="0" w:color="D3D3D3"/>
              <w:right w:val="single" w:sz="0" w:space="0" w:color="D3D3D3"/>
            </w:tcBorders>
          </w:tcPr>
          <w:p w14:paraId="52974696" w14:textId="77777777" w:rsidR="005773F0" w:rsidRPr="005773F0" w:rsidRDefault="005773F0" w:rsidP="00543C1E">
            <w:pPr>
              <w:keepNext/>
              <w:spacing w:after="60"/>
              <w:jc w:val="right"/>
            </w:pPr>
            <w:r w:rsidRPr="005773F0">
              <w:rPr>
                <w:rFonts w:ascii="Calibri" w:hAnsi="Calibri"/>
              </w:rPr>
              <w:t>11.50</w:t>
            </w:r>
          </w:p>
        </w:tc>
        <w:tc>
          <w:tcPr>
            <w:tcW w:w="0" w:type="auto"/>
            <w:tcBorders>
              <w:top w:val="single" w:sz="0" w:space="0" w:color="D3D3D3"/>
              <w:left w:val="single" w:sz="0" w:space="0" w:color="D3D3D3"/>
              <w:bottom w:val="single" w:sz="0" w:space="0" w:color="D3D3D3"/>
              <w:right w:val="single" w:sz="0" w:space="0" w:color="D3D3D3"/>
            </w:tcBorders>
          </w:tcPr>
          <w:p w14:paraId="107BC927" w14:textId="77777777" w:rsidR="005773F0" w:rsidRPr="005773F0" w:rsidRDefault="005773F0" w:rsidP="00543C1E">
            <w:pPr>
              <w:keepNext/>
              <w:spacing w:after="60"/>
              <w:jc w:val="center"/>
            </w:pPr>
            <w:r w:rsidRPr="005773F0">
              <w:rPr>
                <w:rFonts w:ascii="Calibri" w:hAnsi="Calibri"/>
              </w:rPr>
              <w:t>R</w:t>
            </w:r>
          </w:p>
        </w:tc>
      </w:tr>
      <w:tr w:rsidR="005773F0" w:rsidRPr="005773F0" w14:paraId="369DCA7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EB86A9" w14:textId="77777777" w:rsidR="005773F0" w:rsidRPr="005773F0" w:rsidRDefault="005773F0" w:rsidP="00543C1E">
            <w:pPr>
              <w:keepNext/>
              <w:spacing w:after="60"/>
            </w:pPr>
            <w:r w:rsidRPr="005773F0">
              <w:rPr>
                <w:rFonts w:ascii="Calibri" w:hAnsi="Calibri"/>
              </w:rPr>
              <w:t xml:space="preserve">Xanthomonas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C99F1B7"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28DAB7BF" w14:textId="77777777" w:rsidR="005773F0" w:rsidRPr="005773F0" w:rsidRDefault="005773F0" w:rsidP="00543C1E">
            <w:pPr>
              <w:keepNext/>
              <w:spacing w:after="60"/>
              <w:jc w:val="right"/>
            </w:pPr>
            <w:r w:rsidRPr="005773F0">
              <w:rPr>
                <w:rFonts w:ascii="Calibri" w:hAnsi="Calibri"/>
              </w:rPr>
              <w:t>21.50</w:t>
            </w:r>
          </w:p>
        </w:tc>
        <w:tc>
          <w:tcPr>
            <w:tcW w:w="0" w:type="auto"/>
            <w:tcBorders>
              <w:top w:val="single" w:sz="0" w:space="0" w:color="D3D3D3"/>
              <w:left w:val="single" w:sz="0" w:space="0" w:color="D3D3D3"/>
              <w:bottom w:val="single" w:sz="0" w:space="0" w:color="D3D3D3"/>
              <w:right w:val="single" w:sz="0" w:space="0" w:color="D3D3D3"/>
            </w:tcBorders>
          </w:tcPr>
          <w:p w14:paraId="69C7F20D" w14:textId="77777777" w:rsidR="005773F0" w:rsidRPr="005773F0" w:rsidRDefault="005773F0" w:rsidP="00543C1E">
            <w:pPr>
              <w:keepNext/>
              <w:spacing w:after="60"/>
              <w:jc w:val="center"/>
            </w:pPr>
            <w:r w:rsidRPr="005773F0">
              <w:rPr>
                <w:rFonts w:ascii="Calibri" w:hAnsi="Calibri"/>
              </w:rPr>
              <w:t>S</w:t>
            </w:r>
          </w:p>
        </w:tc>
      </w:tr>
      <w:tr w:rsidR="005773F0" w:rsidRPr="005773F0" w14:paraId="1F913D6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E2195" w14:textId="77777777" w:rsidR="005773F0" w:rsidRPr="005773F0" w:rsidRDefault="005773F0" w:rsidP="00543C1E">
            <w:pPr>
              <w:keepNext/>
              <w:spacing w:after="60"/>
            </w:pPr>
            <w:r w:rsidRPr="005773F0">
              <w:rPr>
                <w:rFonts w:ascii="Calibri" w:hAnsi="Calibri"/>
              </w:rPr>
              <w:t xml:space="preserve">Xanthomonas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20B3ADA"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43DDA259" w14:textId="77777777" w:rsidR="005773F0" w:rsidRPr="005773F0" w:rsidRDefault="005773F0" w:rsidP="00543C1E">
            <w:pPr>
              <w:keepNext/>
              <w:spacing w:after="60"/>
              <w:jc w:val="right"/>
            </w:pPr>
            <w:r w:rsidRPr="005773F0">
              <w:rPr>
                <w:rFonts w:ascii="Calibri" w:hAnsi="Calibri"/>
              </w:rPr>
              <w:t>16.00</w:t>
            </w:r>
          </w:p>
        </w:tc>
        <w:tc>
          <w:tcPr>
            <w:tcW w:w="0" w:type="auto"/>
            <w:tcBorders>
              <w:top w:val="single" w:sz="0" w:space="0" w:color="D3D3D3"/>
              <w:left w:val="single" w:sz="0" w:space="0" w:color="D3D3D3"/>
              <w:bottom w:val="single" w:sz="0" w:space="0" w:color="D3D3D3"/>
              <w:right w:val="single" w:sz="0" w:space="0" w:color="D3D3D3"/>
            </w:tcBorders>
          </w:tcPr>
          <w:p w14:paraId="28AA126A" w14:textId="77777777" w:rsidR="005773F0" w:rsidRPr="005773F0" w:rsidRDefault="005773F0" w:rsidP="00543C1E">
            <w:pPr>
              <w:keepNext/>
              <w:spacing w:after="60"/>
              <w:jc w:val="center"/>
            </w:pPr>
            <w:r w:rsidRPr="005773F0">
              <w:rPr>
                <w:rFonts w:ascii="Calibri" w:hAnsi="Calibri"/>
              </w:rPr>
              <w:t>R</w:t>
            </w:r>
          </w:p>
        </w:tc>
      </w:tr>
      <w:tr w:rsidR="005773F0" w:rsidRPr="005773F0" w14:paraId="0878578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EE8565" w14:textId="77777777" w:rsidR="005773F0" w:rsidRPr="005773F0" w:rsidRDefault="005773F0" w:rsidP="00543C1E">
            <w:pPr>
              <w:keepNext/>
              <w:spacing w:after="60"/>
            </w:pPr>
            <w:r w:rsidRPr="005773F0">
              <w:rPr>
                <w:rFonts w:ascii="Calibri" w:hAnsi="Calibri"/>
              </w:rPr>
              <w:t xml:space="preserve">Xanthomonas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68044C3"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11DADB36" w14:textId="77777777" w:rsidR="005773F0" w:rsidRPr="005773F0" w:rsidRDefault="005773F0" w:rsidP="00543C1E">
            <w:pPr>
              <w:keepNext/>
              <w:spacing w:after="60"/>
              <w:jc w:val="right"/>
            </w:pPr>
            <w:r w:rsidRPr="005773F0">
              <w:rPr>
                <w:rFonts w:ascii="Calibri" w:hAnsi="Calibri"/>
              </w:rPr>
              <w:t>12.00</w:t>
            </w:r>
          </w:p>
        </w:tc>
        <w:tc>
          <w:tcPr>
            <w:tcW w:w="0" w:type="auto"/>
            <w:tcBorders>
              <w:top w:val="single" w:sz="0" w:space="0" w:color="D3D3D3"/>
              <w:left w:val="single" w:sz="0" w:space="0" w:color="D3D3D3"/>
              <w:bottom w:val="single" w:sz="0" w:space="0" w:color="D3D3D3"/>
              <w:right w:val="single" w:sz="0" w:space="0" w:color="D3D3D3"/>
            </w:tcBorders>
          </w:tcPr>
          <w:p w14:paraId="14186F73" w14:textId="77777777" w:rsidR="005773F0" w:rsidRPr="005773F0" w:rsidRDefault="005773F0" w:rsidP="00543C1E">
            <w:pPr>
              <w:keepNext/>
              <w:spacing w:after="60"/>
              <w:jc w:val="center"/>
            </w:pPr>
            <w:r w:rsidRPr="005773F0">
              <w:rPr>
                <w:rFonts w:ascii="Calibri" w:hAnsi="Calibri"/>
              </w:rPr>
              <w:t>R</w:t>
            </w:r>
          </w:p>
        </w:tc>
      </w:tr>
      <w:tr w:rsidR="005773F0" w:rsidRPr="005773F0" w14:paraId="5FF9409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C2E48F" w14:textId="77777777" w:rsidR="005773F0" w:rsidRPr="005773F0" w:rsidRDefault="005773F0" w:rsidP="00543C1E">
            <w:pPr>
              <w:keepNext/>
              <w:spacing w:after="60"/>
            </w:pPr>
            <w:r w:rsidRPr="005773F0">
              <w:rPr>
                <w:rFonts w:ascii="Calibri" w:hAnsi="Calibri"/>
              </w:rPr>
              <w:t>Stenotrophomonas</w:t>
            </w:r>
          </w:p>
        </w:tc>
        <w:tc>
          <w:tcPr>
            <w:tcW w:w="0" w:type="auto"/>
            <w:tcBorders>
              <w:top w:val="single" w:sz="0" w:space="0" w:color="D3D3D3"/>
              <w:left w:val="single" w:sz="0" w:space="0" w:color="D3D3D3"/>
              <w:bottom w:val="single" w:sz="0" w:space="0" w:color="D3D3D3"/>
              <w:right w:val="single" w:sz="0" w:space="0" w:color="D3D3D3"/>
            </w:tcBorders>
          </w:tcPr>
          <w:p w14:paraId="4EC707DB"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44854875" w14:textId="77777777" w:rsidR="005773F0" w:rsidRPr="005773F0" w:rsidRDefault="005773F0" w:rsidP="00543C1E">
            <w:pPr>
              <w:keepNext/>
              <w:spacing w:after="60"/>
              <w:jc w:val="right"/>
            </w:pPr>
            <w:r w:rsidRPr="005773F0">
              <w:rPr>
                <w:rFonts w:ascii="Calibri" w:hAnsi="Calibri"/>
              </w:rPr>
              <w:t>33.00</w:t>
            </w:r>
          </w:p>
        </w:tc>
        <w:tc>
          <w:tcPr>
            <w:tcW w:w="0" w:type="auto"/>
            <w:tcBorders>
              <w:top w:val="single" w:sz="0" w:space="0" w:color="D3D3D3"/>
              <w:left w:val="single" w:sz="0" w:space="0" w:color="D3D3D3"/>
              <w:bottom w:val="single" w:sz="0" w:space="0" w:color="D3D3D3"/>
              <w:right w:val="single" w:sz="0" w:space="0" w:color="D3D3D3"/>
            </w:tcBorders>
          </w:tcPr>
          <w:p w14:paraId="4839798F" w14:textId="77777777" w:rsidR="005773F0" w:rsidRPr="005773F0" w:rsidRDefault="005773F0" w:rsidP="00543C1E">
            <w:pPr>
              <w:keepNext/>
              <w:spacing w:after="60"/>
              <w:jc w:val="center"/>
            </w:pPr>
            <w:r w:rsidRPr="005773F0">
              <w:rPr>
                <w:rFonts w:ascii="Calibri" w:hAnsi="Calibri"/>
              </w:rPr>
              <w:t>S</w:t>
            </w:r>
          </w:p>
        </w:tc>
      </w:tr>
      <w:tr w:rsidR="005773F0" w:rsidRPr="005773F0" w14:paraId="476BC81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307C75" w14:textId="77777777" w:rsidR="005773F0" w:rsidRPr="005773F0" w:rsidRDefault="005773F0" w:rsidP="00543C1E">
            <w:pPr>
              <w:keepNext/>
              <w:spacing w:after="60"/>
            </w:pPr>
            <w:r w:rsidRPr="005773F0">
              <w:rPr>
                <w:rFonts w:ascii="Calibri" w:hAnsi="Calibri"/>
              </w:rPr>
              <w:lastRenderedPageBreak/>
              <w:t>Stenotrophomonas</w:t>
            </w:r>
          </w:p>
        </w:tc>
        <w:tc>
          <w:tcPr>
            <w:tcW w:w="0" w:type="auto"/>
            <w:tcBorders>
              <w:top w:val="single" w:sz="0" w:space="0" w:color="D3D3D3"/>
              <w:left w:val="single" w:sz="0" w:space="0" w:color="D3D3D3"/>
              <w:bottom w:val="single" w:sz="0" w:space="0" w:color="D3D3D3"/>
              <w:right w:val="single" w:sz="0" w:space="0" w:color="D3D3D3"/>
            </w:tcBorders>
          </w:tcPr>
          <w:p w14:paraId="772381E5"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283B35E3" w14:textId="77777777" w:rsidR="005773F0" w:rsidRPr="005773F0" w:rsidRDefault="005773F0" w:rsidP="00543C1E">
            <w:pPr>
              <w:keepNext/>
              <w:spacing w:after="60"/>
              <w:jc w:val="right"/>
            </w:pPr>
            <w:r w:rsidRPr="005773F0">
              <w:rPr>
                <w:rFonts w:ascii="Calibri" w:hAnsi="Calibri"/>
              </w:rPr>
              <w:t>32.00</w:t>
            </w:r>
          </w:p>
        </w:tc>
        <w:tc>
          <w:tcPr>
            <w:tcW w:w="0" w:type="auto"/>
            <w:tcBorders>
              <w:top w:val="single" w:sz="0" w:space="0" w:color="D3D3D3"/>
              <w:left w:val="single" w:sz="0" w:space="0" w:color="D3D3D3"/>
              <w:bottom w:val="single" w:sz="0" w:space="0" w:color="D3D3D3"/>
              <w:right w:val="single" w:sz="0" w:space="0" w:color="D3D3D3"/>
            </w:tcBorders>
          </w:tcPr>
          <w:p w14:paraId="028F1D82" w14:textId="77777777" w:rsidR="005773F0" w:rsidRPr="005773F0" w:rsidRDefault="005773F0" w:rsidP="00543C1E">
            <w:pPr>
              <w:keepNext/>
              <w:spacing w:after="60"/>
              <w:jc w:val="center"/>
            </w:pPr>
            <w:r w:rsidRPr="005773F0">
              <w:rPr>
                <w:rFonts w:ascii="Calibri" w:hAnsi="Calibri"/>
              </w:rPr>
              <w:t>S</w:t>
            </w:r>
          </w:p>
        </w:tc>
      </w:tr>
      <w:tr w:rsidR="005773F0" w:rsidRPr="005773F0" w14:paraId="0B54A16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8C9BF" w14:textId="77777777" w:rsidR="005773F0" w:rsidRPr="005773F0" w:rsidRDefault="005773F0" w:rsidP="00543C1E">
            <w:pPr>
              <w:keepNext/>
              <w:spacing w:after="60"/>
            </w:pPr>
            <w:r w:rsidRPr="005773F0">
              <w:rPr>
                <w:rFonts w:ascii="Calibri" w:hAnsi="Calibri"/>
              </w:rPr>
              <w:t>Stenotrophomonas</w:t>
            </w:r>
          </w:p>
        </w:tc>
        <w:tc>
          <w:tcPr>
            <w:tcW w:w="0" w:type="auto"/>
            <w:tcBorders>
              <w:top w:val="single" w:sz="0" w:space="0" w:color="D3D3D3"/>
              <w:left w:val="single" w:sz="0" w:space="0" w:color="D3D3D3"/>
              <w:bottom w:val="single" w:sz="0" w:space="0" w:color="D3D3D3"/>
              <w:right w:val="single" w:sz="0" w:space="0" w:color="D3D3D3"/>
            </w:tcBorders>
          </w:tcPr>
          <w:p w14:paraId="59905A42"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11E386D2" w14:textId="77777777" w:rsidR="005773F0" w:rsidRPr="005773F0" w:rsidRDefault="005773F0" w:rsidP="00543C1E">
            <w:pPr>
              <w:keepNext/>
              <w:spacing w:after="60"/>
              <w:jc w:val="right"/>
            </w:pPr>
            <w:r w:rsidRPr="005773F0">
              <w:rPr>
                <w:rFonts w:ascii="Calibri" w:hAnsi="Calibri"/>
              </w:rPr>
              <w:t>30.00</w:t>
            </w:r>
          </w:p>
        </w:tc>
        <w:tc>
          <w:tcPr>
            <w:tcW w:w="0" w:type="auto"/>
            <w:tcBorders>
              <w:top w:val="single" w:sz="0" w:space="0" w:color="D3D3D3"/>
              <w:left w:val="single" w:sz="0" w:space="0" w:color="D3D3D3"/>
              <w:bottom w:val="single" w:sz="0" w:space="0" w:color="D3D3D3"/>
              <w:right w:val="single" w:sz="0" w:space="0" w:color="D3D3D3"/>
            </w:tcBorders>
          </w:tcPr>
          <w:p w14:paraId="60B7EEE5" w14:textId="77777777" w:rsidR="005773F0" w:rsidRPr="005773F0" w:rsidRDefault="005773F0" w:rsidP="00543C1E">
            <w:pPr>
              <w:keepNext/>
              <w:spacing w:after="60"/>
              <w:jc w:val="center"/>
            </w:pPr>
            <w:r w:rsidRPr="005773F0">
              <w:rPr>
                <w:rFonts w:ascii="Calibri" w:hAnsi="Calibri"/>
              </w:rPr>
              <w:t>S</w:t>
            </w:r>
          </w:p>
        </w:tc>
      </w:tr>
      <w:tr w:rsidR="005773F0" w:rsidRPr="005773F0" w14:paraId="666637F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C0E0EE" w14:textId="77777777" w:rsidR="005773F0" w:rsidRPr="005773F0" w:rsidRDefault="005773F0" w:rsidP="00543C1E">
            <w:pPr>
              <w:keepNext/>
              <w:spacing w:after="60"/>
            </w:pPr>
            <w:r w:rsidRPr="005773F0">
              <w:rPr>
                <w:rFonts w:ascii="Calibri" w:hAnsi="Calibri"/>
              </w:rPr>
              <w:t>Stenotrophomonas</w:t>
            </w:r>
          </w:p>
        </w:tc>
        <w:tc>
          <w:tcPr>
            <w:tcW w:w="0" w:type="auto"/>
            <w:tcBorders>
              <w:top w:val="single" w:sz="0" w:space="0" w:color="D3D3D3"/>
              <w:left w:val="single" w:sz="0" w:space="0" w:color="D3D3D3"/>
              <w:bottom w:val="single" w:sz="0" w:space="0" w:color="D3D3D3"/>
              <w:right w:val="single" w:sz="0" w:space="0" w:color="D3D3D3"/>
            </w:tcBorders>
          </w:tcPr>
          <w:p w14:paraId="2A81F59C"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56B831C5" w14:textId="77777777" w:rsidR="005773F0" w:rsidRPr="005773F0" w:rsidRDefault="005773F0" w:rsidP="00543C1E">
            <w:pPr>
              <w:keepNext/>
              <w:spacing w:after="60"/>
              <w:jc w:val="right"/>
            </w:pPr>
            <w:r w:rsidRPr="005773F0">
              <w:rPr>
                <w:rFonts w:ascii="Calibri" w:hAnsi="Calibri"/>
              </w:rPr>
              <w:t>27.00</w:t>
            </w:r>
          </w:p>
        </w:tc>
        <w:tc>
          <w:tcPr>
            <w:tcW w:w="0" w:type="auto"/>
            <w:tcBorders>
              <w:top w:val="single" w:sz="0" w:space="0" w:color="D3D3D3"/>
              <w:left w:val="single" w:sz="0" w:space="0" w:color="D3D3D3"/>
              <w:bottom w:val="single" w:sz="0" w:space="0" w:color="D3D3D3"/>
              <w:right w:val="single" w:sz="0" w:space="0" w:color="D3D3D3"/>
            </w:tcBorders>
          </w:tcPr>
          <w:p w14:paraId="735A3312" w14:textId="77777777" w:rsidR="005773F0" w:rsidRPr="005773F0" w:rsidRDefault="005773F0" w:rsidP="00543C1E">
            <w:pPr>
              <w:keepNext/>
              <w:spacing w:after="60"/>
              <w:jc w:val="center"/>
            </w:pPr>
            <w:r w:rsidRPr="005773F0">
              <w:rPr>
                <w:rFonts w:ascii="Calibri" w:hAnsi="Calibri"/>
              </w:rPr>
              <w:t>S</w:t>
            </w:r>
          </w:p>
        </w:tc>
      </w:tr>
      <w:tr w:rsidR="005773F0" w:rsidRPr="005773F0" w14:paraId="5322574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7D02DF" w14:textId="77777777" w:rsidR="005773F0" w:rsidRPr="005773F0" w:rsidRDefault="005773F0" w:rsidP="00543C1E">
            <w:pPr>
              <w:keepNext/>
              <w:spacing w:after="60"/>
            </w:pPr>
            <w:r w:rsidRPr="005773F0">
              <w:rPr>
                <w:rFonts w:ascii="Calibri" w:hAnsi="Calibri"/>
              </w:rPr>
              <w:t>Stenotrophomonas</w:t>
            </w:r>
          </w:p>
        </w:tc>
        <w:tc>
          <w:tcPr>
            <w:tcW w:w="0" w:type="auto"/>
            <w:tcBorders>
              <w:top w:val="single" w:sz="0" w:space="0" w:color="D3D3D3"/>
              <w:left w:val="single" w:sz="0" w:space="0" w:color="D3D3D3"/>
              <w:bottom w:val="single" w:sz="0" w:space="0" w:color="D3D3D3"/>
              <w:right w:val="single" w:sz="0" w:space="0" w:color="D3D3D3"/>
            </w:tcBorders>
          </w:tcPr>
          <w:p w14:paraId="28E41B8D"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5201B17C" w14:textId="77777777" w:rsidR="005773F0" w:rsidRPr="005773F0" w:rsidRDefault="005773F0" w:rsidP="00543C1E">
            <w:pPr>
              <w:keepNext/>
              <w:spacing w:after="60"/>
              <w:jc w:val="right"/>
            </w:pPr>
            <w:r w:rsidRPr="005773F0">
              <w:rPr>
                <w:rFonts w:ascii="Calibri" w:hAnsi="Calibri"/>
              </w:rPr>
              <w:t>27.00</w:t>
            </w:r>
          </w:p>
        </w:tc>
        <w:tc>
          <w:tcPr>
            <w:tcW w:w="0" w:type="auto"/>
            <w:tcBorders>
              <w:top w:val="single" w:sz="0" w:space="0" w:color="D3D3D3"/>
              <w:left w:val="single" w:sz="0" w:space="0" w:color="D3D3D3"/>
              <w:bottom w:val="single" w:sz="0" w:space="0" w:color="D3D3D3"/>
              <w:right w:val="single" w:sz="0" w:space="0" w:color="D3D3D3"/>
            </w:tcBorders>
          </w:tcPr>
          <w:p w14:paraId="2602C3E8" w14:textId="77777777" w:rsidR="005773F0" w:rsidRPr="005773F0" w:rsidRDefault="005773F0" w:rsidP="00543C1E">
            <w:pPr>
              <w:keepNext/>
              <w:spacing w:after="60"/>
              <w:jc w:val="center"/>
            </w:pPr>
            <w:r w:rsidRPr="005773F0">
              <w:rPr>
                <w:rFonts w:ascii="Calibri" w:hAnsi="Calibri"/>
              </w:rPr>
              <w:t>S</w:t>
            </w:r>
          </w:p>
        </w:tc>
      </w:tr>
      <w:tr w:rsidR="005773F0" w:rsidRPr="005773F0" w14:paraId="0D5B21F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7BEB67" w14:textId="77777777" w:rsidR="005773F0" w:rsidRPr="005773F0" w:rsidRDefault="005773F0" w:rsidP="00543C1E">
            <w:pPr>
              <w:keepNext/>
              <w:spacing w:after="60"/>
            </w:pPr>
            <w:r w:rsidRPr="005773F0">
              <w:rPr>
                <w:rFonts w:ascii="Calibri" w:hAnsi="Calibri"/>
              </w:rPr>
              <w:t>Stenotrophomonas</w:t>
            </w:r>
          </w:p>
        </w:tc>
        <w:tc>
          <w:tcPr>
            <w:tcW w:w="0" w:type="auto"/>
            <w:tcBorders>
              <w:top w:val="single" w:sz="0" w:space="0" w:color="D3D3D3"/>
              <w:left w:val="single" w:sz="0" w:space="0" w:color="D3D3D3"/>
              <w:bottom w:val="single" w:sz="0" w:space="0" w:color="D3D3D3"/>
              <w:right w:val="single" w:sz="0" w:space="0" w:color="D3D3D3"/>
            </w:tcBorders>
          </w:tcPr>
          <w:p w14:paraId="1802C4BC" w14:textId="77777777" w:rsidR="005773F0" w:rsidRPr="005773F0" w:rsidRDefault="005773F0" w:rsidP="00543C1E">
            <w:pPr>
              <w:keepNext/>
              <w:spacing w:after="60"/>
              <w:jc w:val="center"/>
            </w:pPr>
            <w:r w:rsidRPr="005773F0">
              <w:rPr>
                <w:rFonts w:ascii="Calibri" w:hAnsi="Calibri"/>
              </w:rPr>
              <w:t>VAN</w:t>
            </w:r>
          </w:p>
        </w:tc>
        <w:tc>
          <w:tcPr>
            <w:tcW w:w="0" w:type="auto"/>
            <w:tcBorders>
              <w:top w:val="single" w:sz="0" w:space="0" w:color="D3D3D3"/>
              <w:left w:val="single" w:sz="0" w:space="0" w:color="D3D3D3"/>
              <w:bottom w:val="single" w:sz="0" w:space="0" w:color="D3D3D3"/>
              <w:right w:val="single" w:sz="0" w:space="0" w:color="D3D3D3"/>
            </w:tcBorders>
          </w:tcPr>
          <w:p w14:paraId="3D420C81" w14:textId="77777777" w:rsidR="005773F0" w:rsidRPr="005773F0" w:rsidRDefault="005773F0" w:rsidP="00543C1E">
            <w:pPr>
              <w:keepNext/>
              <w:spacing w:after="60"/>
              <w:jc w:val="right"/>
            </w:pPr>
            <w:r w:rsidRPr="005773F0">
              <w:rPr>
                <w:rFonts w:ascii="Calibri" w:hAnsi="Calibri"/>
              </w:rPr>
              <w:t>16.00</w:t>
            </w:r>
          </w:p>
        </w:tc>
        <w:tc>
          <w:tcPr>
            <w:tcW w:w="0" w:type="auto"/>
            <w:tcBorders>
              <w:top w:val="single" w:sz="0" w:space="0" w:color="D3D3D3"/>
              <w:left w:val="single" w:sz="0" w:space="0" w:color="D3D3D3"/>
              <w:bottom w:val="single" w:sz="0" w:space="0" w:color="D3D3D3"/>
              <w:right w:val="single" w:sz="0" w:space="0" w:color="D3D3D3"/>
            </w:tcBorders>
          </w:tcPr>
          <w:p w14:paraId="29E69126" w14:textId="77777777" w:rsidR="005773F0" w:rsidRPr="005773F0" w:rsidRDefault="005773F0" w:rsidP="00543C1E">
            <w:pPr>
              <w:keepNext/>
              <w:spacing w:after="60"/>
              <w:jc w:val="center"/>
            </w:pPr>
            <w:r w:rsidRPr="005773F0">
              <w:rPr>
                <w:rFonts w:ascii="Calibri" w:hAnsi="Calibri"/>
              </w:rPr>
              <w:t>R</w:t>
            </w:r>
          </w:p>
        </w:tc>
      </w:tr>
      <w:tr w:rsidR="005773F0" w:rsidRPr="005773F0" w14:paraId="491234E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31EACC" w14:textId="3C71F153" w:rsidR="005773F0" w:rsidRPr="005773F0" w:rsidRDefault="005773F0" w:rsidP="00543C1E">
            <w:pPr>
              <w:keepNext/>
              <w:spacing w:after="60"/>
            </w:pPr>
            <w:r w:rsidRPr="005773F0">
              <w:rPr>
                <w:rFonts w:ascii="Calibri" w:hAnsi="Calibri"/>
              </w:rPr>
              <w:t xml:space="preserve">Pseudomonas </w:t>
            </w:r>
            <w:r>
              <w:rPr>
                <w:rFonts w:ascii="Calibri" w:hAnsi="Calibri"/>
              </w:rPr>
              <w:t>cepacian</w:t>
            </w:r>
          </w:p>
        </w:tc>
        <w:tc>
          <w:tcPr>
            <w:tcW w:w="0" w:type="auto"/>
            <w:tcBorders>
              <w:top w:val="single" w:sz="0" w:space="0" w:color="D3D3D3"/>
              <w:left w:val="single" w:sz="0" w:space="0" w:color="D3D3D3"/>
              <w:bottom w:val="single" w:sz="0" w:space="0" w:color="D3D3D3"/>
              <w:right w:val="single" w:sz="0" w:space="0" w:color="D3D3D3"/>
            </w:tcBorders>
          </w:tcPr>
          <w:p w14:paraId="2209828E"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61E25188"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425EC757" w14:textId="77777777" w:rsidR="005773F0" w:rsidRPr="005773F0" w:rsidRDefault="005773F0" w:rsidP="00543C1E">
            <w:pPr>
              <w:keepNext/>
              <w:spacing w:after="60"/>
              <w:jc w:val="center"/>
            </w:pPr>
            <w:r w:rsidRPr="005773F0">
              <w:rPr>
                <w:rFonts w:ascii="Calibri" w:hAnsi="Calibri"/>
              </w:rPr>
              <w:t>R</w:t>
            </w:r>
          </w:p>
        </w:tc>
      </w:tr>
      <w:tr w:rsidR="005773F0" w:rsidRPr="005773F0" w14:paraId="3323268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83D1F6" w14:textId="16B5AA4B" w:rsidR="005773F0" w:rsidRPr="005773F0" w:rsidRDefault="005773F0" w:rsidP="00543C1E">
            <w:pPr>
              <w:keepNext/>
              <w:spacing w:after="60"/>
            </w:pPr>
            <w:r w:rsidRPr="005773F0">
              <w:rPr>
                <w:rFonts w:ascii="Calibri" w:hAnsi="Calibri"/>
              </w:rPr>
              <w:t xml:space="preserve">Pseudomonas </w:t>
            </w:r>
            <w:r>
              <w:rPr>
                <w:rFonts w:ascii="Calibri" w:hAnsi="Calibri"/>
              </w:rPr>
              <w:t>cepacian</w:t>
            </w:r>
          </w:p>
        </w:tc>
        <w:tc>
          <w:tcPr>
            <w:tcW w:w="0" w:type="auto"/>
            <w:tcBorders>
              <w:top w:val="single" w:sz="0" w:space="0" w:color="D3D3D3"/>
              <w:left w:val="single" w:sz="0" w:space="0" w:color="D3D3D3"/>
              <w:bottom w:val="single" w:sz="0" w:space="0" w:color="D3D3D3"/>
              <w:right w:val="single" w:sz="0" w:space="0" w:color="D3D3D3"/>
            </w:tcBorders>
          </w:tcPr>
          <w:p w14:paraId="0E1AC0FB"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336A2544" w14:textId="77777777" w:rsidR="005773F0" w:rsidRPr="005773F0" w:rsidRDefault="005773F0" w:rsidP="00543C1E">
            <w:pPr>
              <w:keepNext/>
              <w:spacing w:after="60"/>
              <w:jc w:val="right"/>
            </w:pPr>
            <w:r w:rsidRPr="005773F0">
              <w:rPr>
                <w:rFonts w:ascii="Calibri" w:hAnsi="Calibri"/>
              </w:rPr>
              <w:t>22.67</w:t>
            </w:r>
          </w:p>
        </w:tc>
        <w:tc>
          <w:tcPr>
            <w:tcW w:w="0" w:type="auto"/>
            <w:tcBorders>
              <w:top w:val="single" w:sz="0" w:space="0" w:color="D3D3D3"/>
              <w:left w:val="single" w:sz="0" w:space="0" w:color="D3D3D3"/>
              <w:bottom w:val="single" w:sz="0" w:space="0" w:color="D3D3D3"/>
              <w:right w:val="single" w:sz="0" w:space="0" w:color="D3D3D3"/>
            </w:tcBorders>
          </w:tcPr>
          <w:p w14:paraId="0A247181" w14:textId="77777777" w:rsidR="005773F0" w:rsidRPr="005773F0" w:rsidRDefault="005773F0" w:rsidP="00543C1E">
            <w:pPr>
              <w:keepNext/>
              <w:spacing w:after="60"/>
              <w:jc w:val="center"/>
            </w:pPr>
            <w:r w:rsidRPr="005773F0">
              <w:rPr>
                <w:rFonts w:ascii="Calibri" w:hAnsi="Calibri"/>
              </w:rPr>
              <w:t>R</w:t>
            </w:r>
          </w:p>
        </w:tc>
      </w:tr>
      <w:tr w:rsidR="005773F0" w:rsidRPr="005773F0" w14:paraId="541E741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88BEA9" w14:textId="4CFD8E15" w:rsidR="005773F0" w:rsidRPr="005773F0" w:rsidRDefault="005773F0" w:rsidP="00543C1E">
            <w:pPr>
              <w:keepNext/>
              <w:spacing w:after="60"/>
            </w:pPr>
            <w:r w:rsidRPr="005773F0">
              <w:rPr>
                <w:rFonts w:ascii="Calibri" w:hAnsi="Calibri"/>
              </w:rPr>
              <w:t xml:space="preserve">Pseudomonas </w:t>
            </w:r>
            <w:r>
              <w:rPr>
                <w:rFonts w:ascii="Calibri" w:hAnsi="Calibri"/>
              </w:rPr>
              <w:t>cepacian</w:t>
            </w:r>
          </w:p>
        </w:tc>
        <w:tc>
          <w:tcPr>
            <w:tcW w:w="0" w:type="auto"/>
            <w:tcBorders>
              <w:top w:val="single" w:sz="0" w:space="0" w:color="D3D3D3"/>
              <w:left w:val="single" w:sz="0" w:space="0" w:color="D3D3D3"/>
              <w:bottom w:val="single" w:sz="0" w:space="0" w:color="D3D3D3"/>
              <w:right w:val="single" w:sz="0" w:space="0" w:color="D3D3D3"/>
            </w:tcBorders>
          </w:tcPr>
          <w:p w14:paraId="27074225"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5C815CBB" w14:textId="77777777" w:rsidR="005773F0" w:rsidRPr="005773F0" w:rsidRDefault="005773F0" w:rsidP="00543C1E">
            <w:pPr>
              <w:keepNext/>
              <w:spacing w:after="60"/>
              <w:jc w:val="right"/>
            </w:pPr>
            <w:r w:rsidRPr="005773F0">
              <w:rPr>
                <w:rFonts w:ascii="Calibri" w:hAnsi="Calibri"/>
              </w:rPr>
              <w:t>16.00</w:t>
            </w:r>
          </w:p>
        </w:tc>
        <w:tc>
          <w:tcPr>
            <w:tcW w:w="0" w:type="auto"/>
            <w:tcBorders>
              <w:top w:val="single" w:sz="0" w:space="0" w:color="D3D3D3"/>
              <w:left w:val="single" w:sz="0" w:space="0" w:color="D3D3D3"/>
              <w:bottom w:val="single" w:sz="0" w:space="0" w:color="D3D3D3"/>
              <w:right w:val="single" w:sz="0" w:space="0" w:color="D3D3D3"/>
            </w:tcBorders>
          </w:tcPr>
          <w:p w14:paraId="69CF6339" w14:textId="77777777" w:rsidR="005773F0" w:rsidRPr="005773F0" w:rsidRDefault="005773F0" w:rsidP="00543C1E">
            <w:pPr>
              <w:keepNext/>
              <w:spacing w:after="60"/>
              <w:jc w:val="center"/>
            </w:pPr>
            <w:r w:rsidRPr="005773F0">
              <w:rPr>
                <w:rFonts w:ascii="Calibri" w:hAnsi="Calibri"/>
              </w:rPr>
              <w:t>R</w:t>
            </w:r>
          </w:p>
        </w:tc>
      </w:tr>
      <w:tr w:rsidR="005773F0" w:rsidRPr="005773F0" w14:paraId="10DF3F0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59B11D" w14:textId="65543E0B" w:rsidR="005773F0" w:rsidRPr="005773F0" w:rsidRDefault="005773F0" w:rsidP="00543C1E">
            <w:pPr>
              <w:keepNext/>
              <w:spacing w:after="60"/>
            </w:pPr>
            <w:r w:rsidRPr="005773F0">
              <w:rPr>
                <w:rFonts w:ascii="Calibri" w:hAnsi="Calibri"/>
              </w:rPr>
              <w:t xml:space="preserve">Pseudomonas </w:t>
            </w:r>
            <w:r>
              <w:rPr>
                <w:rFonts w:ascii="Calibri" w:hAnsi="Calibri"/>
              </w:rPr>
              <w:t>cepacian</w:t>
            </w:r>
          </w:p>
        </w:tc>
        <w:tc>
          <w:tcPr>
            <w:tcW w:w="0" w:type="auto"/>
            <w:tcBorders>
              <w:top w:val="single" w:sz="0" w:space="0" w:color="D3D3D3"/>
              <w:left w:val="single" w:sz="0" w:space="0" w:color="D3D3D3"/>
              <w:bottom w:val="single" w:sz="0" w:space="0" w:color="D3D3D3"/>
              <w:right w:val="single" w:sz="0" w:space="0" w:color="D3D3D3"/>
            </w:tcBorders>
          </w:tcPr>
          <w:p w14:paraId="1EEC75F0"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707527D7"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59865106" w14:textId="77777777" w:rsidR="005773F0" w:rsidRPr="005773F0" w:rsidRDefault="005773F0" w:rsidP="00543C1E">
            <w:pPr>
              <w:keepNext/>
              <w:spacing w:after="60"/>
              <w:jc w:val="center"/>
            </w:pPr>
            <w:r w:rsidRPr="005773F0">
              <w:rPr>
                <w:rFonts w:ascii="Calibri" w:hAnsi="Calibri"/>
              </w:rPr>
              <w:t>R</w:t>
            </w:r>
          </w:p>
        </w:tc>
      </w:tr>
      <w:tr w:rsidR="005773F0" w:rsidRPr="005773F0" w14:paraId="1F4D084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80CB73" w14:textId="562B27ED" w:rsidR="005773F0" w:rsidRPr="005773F0" w:rsidRDefault="005773F0" w:rsidP="00543C1E">
            <w:pPr>
              <w:keepNext/>
              <w:spacing w:after="60"/>
            </w:pPr>
            <w:r w:rsidRPr="005773F0">
              <w:rPr>
                <w:rFonts w:ascii="Calibri" w:hAnsi="Calibri"/>
              </w:rPr>
              <w:t xml:space="preserve">Pseudomonas </w:t>
            </w:r>
            <w:r w:rsidR="00571437">
              <w:rPr>
                <w:rFonts w:ascii="Calibri" w:hAnsi="Calibri"/>
              </w:rPr>
              <w:t>cepacian</w:t>
            </w:r>
          </w:p>
        </w:tc>
        <w:tc>
          <w:tcPr>
            <w:tcW w:w="0" w:type="auto"/>
            <w:tcBorders>
              <w:top w:val="single" w:sz="0" w:space="0" w:color="D3D3D3"/>
              <w:left w:val="single" w:sz="0" w:space="0" w:color="D3D3D3"/>
              <w:bottom w:val="single" w:sz="0" w:space="0" w:color="D3D3D3"/>
              <w:right w:val="single" w:sz="0" w:space="0" w:color="D3D3D3"/>
            </w:tcBorders>
          </w:tcPr>
          <w:p w14:paraId="6B09DC8E"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745F355C"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038EFB58" w14:textId="77777777" w:rsidR="005773F0" w:rsidRPr="005773F0" w:rsidRDefault="005773F0" w:rsidP="00543C1E">
            <w:pPr>
              <w:keepNext/>
              <w:spacing w:after="60"/>
              <w:jc w:val="center"/>
            </w:pPr>
            <w:r w:rsidRPr="005773F0">
              <w:rPr>
                <w:rFonts w:ascii="Calibri" w:hAnsi="Calibri"/>
              </w:rPr>
              <w:t>R</w:t>
            </w:r>
          </w:p>
        </w:tc>
      </w:tr>
      <w:tr w:rsidR="005773F0" w:rsidRPr="005773F0" w14:paraId="766A355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4282AC"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cepacia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79BF141"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74830C3F" w14:textId="77777777" w:rsidR="005773F0" w:rsidRPr="005773F0" w:rsidRDefault="005773F0" w:rsidP="00543C1E">
            <w:pPr>
              <w:keepNext/>
              <w:spacing w:after="60"/>
              <w:jc w:val="right"/>
            </w:pPr>
            <w:r w:rsidRPr="005773F0">
              <w:rPr>
                <w:rFonts w:ascii="Calibri" w:hAnsi="Calibri"/>
              </w:rPr>
              <w:t>16.33</w:t>
            </w:r>
          </w:p>
        </w:tc>
        <w:tc>
          <w:tcPr>
            <w:tcW w:w="0" w:type="auto"/>
            <w:tcBorders>
              <w:top w:val="single" w:sz="0" w:space="0" w:color="D3D3D3"/>
              <w:left w:val="single" w:sz="0" w:space="0" w:color="D3D3D3"/>
              <w:bottom w:val="single" w:sz="0" w:space="0" w:color="D3D3D3"/>
              <w:right w:val="single" w:sz="0" w:space="0" w:color="D3D3D3"/>
            </w:tcBorders>
          </w:tcPr>
          <w:p w14:paraId="6279D195" w14:textId="77777777" w:rsidR="005773F0" w:rsidRPr="005773F0" w:rsidRDefault="005773F0" w:rsidP="00543C1E">
            <w:pPr>
              <w:keepNext/>
              <w:spacing w:after="60"/>
              <w:jc w:val="center"/>
            </w:pPr>
            <w:r w:rsidRPr="005773F0">
              <w:rPr>
                <w:rFonts w:ascii="Calibri" w:hAnsi="Calibri"/>
              </w:rPr>
              <w:t>S</w:t>
            </w:r>
          </w:p>
        </w:tc>
      </w:tr>
      <w:tr w:rsidR="005773F0" w:rsidRPr="005773F0" w14:paraId="4929AC25"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8D403E" w14:textId="77777777" w:rsidR="005773F0" w:rsidRPr="005773F0" w:rsidRDefault="005773F0" w:rsidP="00543C1E">
            <w:pPr>
              <w:keepNext/>
              <w:spacing w:after="60"/>
            </w:pPr>
            <w:r w:rsidRPr="005773F0">
              <w:rPr>
                <w:rFonts w:ascii="Calibri" w:hAnsi="Calibri"/>
              </w:rPr>
              <w:t xml:space="preserve">Pseudomonas </w:t>
            </w:r>
            <w:proofErr w:type="spellStart"/>
            <w:r w:rsidRPr="005773F0">
              <w:rPr>
                <w:rFonts w:ascii="Calibri" w:hAnsi="Calibri"/>
              </w:rPr>
              <w:t>cepacia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CE66B42" w14:textId="77777777" w:rsidR="005773F0" w:rsidRPr="005773F0" w:rsidRDefault="005773F0" w:rsidP="00543C1E">
            <w:pPr>
              <w:keepNext/>
              <w:spacing w:after="60"/>
              <w:jc w:val="center"/>
            </w:pPr>
            <w:r w:rsidRPr="005773F0">
              <w:rPr>
                <w:rFonts w:ascii="Calibri" w:hAnsi="Calibri"/>
              </w:rPr>
              <w:t>VAN</w:t>
            </w:r>
          </w:p>
        </w:tc>
        <w:tc>
          <w:tcPr>
            <w:tcW w:w="0" w:type="auto"/>
            <w:tcBorders>
              <w:top w:val="single" w:sz="0" w:space="0" w:color="D3D3D3"/>
              <w:left w:val="single" w:sz="0" w:space="0" w:color="D3D3D3"/>
              <w:bottom w:val="single" w:sz="0" w:space="0" w:color="D3D3D3"/>
              <w:right w:val="single" w:sz="0" w:space="0" w:color="D3D3D3"/>
            </w:tcBorders>
          </w:tcPr>
          <w:p w14:paraId="6EAD898E"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128310D6" w14:textId="77777777" w:rsidR="005773F0" w:rsidRPr="005773F0" w:rsidRDefault="005773F0" w:rsidP="00543C1E">
            <w:pPr>
              <w:keepNext/>
              <w:spacing w:after="60"/>
              <w:jc w:val="center"/>
            </w:pPr>
            <w:r w:rsidRPr="005773F0">
              <w:rPr>
                <w:rFonts w:ascii="Calibri" w:hAnsi="Calibri"/>
              </w:rPr>
              <w:t>R</w:t>
            </w:r>
          </w:p>
        </w:tc>
      </w:tr>
      <w:tr w:rsidR="005773F0" w:rsidRPr="005773F0" w14:paraId="50BC3338"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BDEF71" w14:textId="77777777" w:rsidR="005773F0" w:rsidRPr="005773F0" w:rsidRDefault="005773F0" w:rsidP="00543C1E">
            <w:pPr>
              <w:keepNext/>
              <w:spacing w:after="60"/>
            </w:pPr>
            <w:r w:rsidRPr="005773F0">
              <w:rPr>
                <w:rFonts w:ascii="Calibri" w:hAnsi="Calibri"/>
              </w:rPr>
              <w:t xml:space="preserve">Stenotrophomonas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3797A063"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4EF0C3BD"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05921855" w14:textId="77777777" w:rsidR="005773F0" w:rsidRPr="005773F0" w:rsidRDefault="005773F0" w:rsidP="00543C1E">
            <w:pPr>
              <w:keepNext/>
              <w:spacing w:after="60"/>
              <w:jc w:val="center"/>
            </w:pPr>
            <w:r w:rsidRPr="005773F0">
              <w:rPr>
                <w:rFonts w:ascii="Calibri" w:hAnsi="Calibri"/>
              </w:rPr>
              <w:t>R</w:t>
            </w:r>
          </w:p>
        </w:tc>
      </w:tr>
      <w:tr w:rsidR="005773F0" w:rsidRPr="005773F0" w14:paraId="53F8EA8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05C9FA" w14:textId="77777777" w:rsidR="005773F0" w:rsidRPr="005773F0" w:rsidRDefault="005773F0" w:rsidP="00543C1E">
            <w:pPr>
              <w:keepNext/>
              <w:spacing w:after="60"/>
            </w:pPr>
            <w:r w:rsidRPr="005773F0">
              <w:rPr>
                <w:rFonts w:ascii="Calibri" w:hAnsi="Calibri"/>
              </w:rPr>
              <w:t xml:space="preserve">Stenotrophomonas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C226577"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4E9B8AC7" w14:textId="77777777" w:rsidR="005773F0" w:rsidRPr="005773F0" w:rsidRDefault="005773F0" w:rsidP="00543C1E">
            <w:pPr>
              <w:keepNext/>
              <w:spacing w:after="60"/>
              <w:jc w:val="right"/>
            </w:pPr>
            <w:r w:rsidRPr="005773F0">
              <w:rPr>
                <w:rFonts w:ascii="Calibri" w:hAnsi="Calibri"/>
              </w:rPr>
              <w:t>29.00</w:t>
            </w:r>
          </w:p>
        </w:tc>
        <w:tc>
          <w:tcPr>
            <w:tcW w:w="0" w:type="auto"/>
            <w:tcBorders>
              <w:top w:val="single" w:sz="0" w:space="0" w:color="D3D3D3"/>
              <w:left w:val="single" w:sz="0" w:space="0" w:color="D3D3D3"/>
              <w:bottom w:val="single" w:sz="0" w:space="0" w:color="D3D3D3"/>
              <w:right w:val="single" w:sz="0" w:space="0" w:color="D3D3D3"/>
            </w:tcBorders>
          </w:tcPr>
          <w:p w14:paraId="4027DA92" w14:textId="77777777" w:rsidR="005773F0" w:rsidRPr="005773F0" w:rsidRDefault="005773F0" w:rsidP="00543C1E">
            <w:pPr>
              <w:keepNext/>
              <w:spacing w:after="60"/>
              <w:jc w:val="center"/>
            </w:pPr>
            <w:r w:rsidRPr="005773F0">
              <w:rPr>
                <w:rFonts w:ascii="Calibri" w:hAnsi="Calibri"/>
              </w:rPr>
              <w:t>S</w:t>
            </w:r>
          </w:p>
        </w:tc>
      </w:tr>
      <w:tr w:rsidR="005773F0" w:rsidRPr="005773F0" w14:paraId="46506335"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4B296C" w14:textId="77777777" w:rsidR="005773F0" w:rsidRPr="005773F0" w:rsidRDefault="005773F0" w:rsidP="00543C1E">
            <w:pPr>
              <w:keepNext/>
              <w:spacing w:after="60"/>
            </w:pPr>
            <w:r w:rsidRPr="005773F0">
              <w:rPr>
                <w:rFonts w:ascii="Calibri" w:hAnsi="Calibri"/>
              </w:rPr>
              <w:t xml:space="preserve">Stenotrophomonas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180D3EC" w14:textId="77777777" w:rsidR="005773F0" w:rsidRPr="005773F0" w:rsidRDefault="005773F0" w:rsidP="00543C1E">
            <w:pPr>
              <w:keepNext/>
              <w:spacing w:after="60"/>
              <w:jc w:val="center"/>
            </w:pPr>
            <w:r w:rsidRPr="005773F0">
              <w:rPr>
                <w:rFonts w:ascii="Calibri" w:hAnsi="Calibri"/>
              </w:rPr>
              <w:t>TGC</w:t>
            </w:r>
          </w:p>
        </w:tc>
        <w:tc>
          <w:tcPr>
            <w:tcW w:w="0" w:type="auto"/>
            <w:tcBorders>
              <w:top w:val="single" w:sz="0" w:space="0" w:color="D3D3D3"/>
              <w:left w:val="single" w:sz="0" w:space="0" w:color="D3D3D3"/>
              <w:bottom w:val="single" w:sz="0" w:space="0" w:color="D3D3D3"/>
              <w:right w:val="single" w:sz="0" w:space="0" w:color="D3D3D3"/>
            </w:tcBorders>
          </w:tcPr>
          <w:p w14:paraId="564EEDB5" w14:textId="77777777" w:rsidR="005773F0" w:rsidRPr="005773F0" w:rsidRDefault="005773F0" w:rsidP="00543C1E">
            <w:pPr>
              <w:keepNext/>
              <w:spacing w:after="60"/>
              <w:jc w:val="right"/>
            </w:pPr>
            <w:r w:rsidRPr="005773F0">
              <w:rPr>
                <w:rFonts w:ascii="Calibri" w:hAnsi="Calibri"/>
              </w:rPr>
              <w:t>7.00</w:t>
            </w:r>
          </w:p>
        </w:tc>
        <w:tc>
          <w:tcPr>
            <w:tcW w:w="0" w:type="auto"/>
            <w:tcBorders>
              <w:top w:val="single" w:sz="0" w:space="0" w:color="D3D3D3"/>
              <w:left w:val="single" w:sz="0" w:space="0" w:color="D3D3D3"/>
              <w:bottom w:val="single" w:sz="0" w:space="0" w:color="D3D3D3"/>
              <w:right w:val="single" w:sz="0" w:space="0" w:color="D3D3D3"/>
            </w:tcBorders>
          </w:tcPr>
          <w:p w14:paraId="2D0224F4" w14:textId="77777777" w:rsidR="005773F0" w:rsidRPr="005773F0" w:rsidRDefault="005773F0" w:rsidP="00543C1E">
            <w:pPr>
              <w:keepNext/>
              <w:spacing w:after="60"/>
              <w:jc w:val="center"/>
            </w:pPr>
            <w:r w:rsidRPr="005773F0">
              <w:rPr>
                <w:rFonts w:ascii="Calibri" w:hAnsi="Calibri"/>
              </w:rPr>
              <w:t>R</w:t>
            </w:r>
          </w:p>
        </w:tc>
      </w:tr>
      <w:tr w:rsidR="005773F0" w:rsidRPr="005773F0" w14:paraId="53F63F0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FAB56F" w14:textId="77777777" w:rsidR="005773F0" w:rsidRPr="005773F0" w:rsidRDefault="005773F0" w:rsidP="00543C1E">
            <w:pPr>
              <w:keepNext/>
              <w:spacing w:after="60"/>
            </w:pPr>
            <w:r w:rsidRPr="005773F0">
              <w:rPr>
                <w:rFonts w:ascii="Calibri" w:hAnsi="Calibri"/>
              </w:rPr>
              <w:t xml:space="preserve">Stenotrophomonas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10F1A3E"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6B6EC231" w14:textId="77777777" w:rsidR="005773F0" w:rsidRPr="005773F0" w:rsidRDefault="005773F0" w:rsidP="00543C1E">
            <w:pPr>
              <w:keepNext/>
              <w:spacing w:after="60"/>
              <w:jc w:val="right"/>
            </w:pPr>
            <w:r w:rsidRPr="005773F0">
              <w:rPr>
                <w:rFonts w:ascii="Calibri" w:hAnsi="Calibri"/>
              </w:rPr>
              <w:t>26.00</w:t>
            </w:r>
          </w:p>
        </w:tc>
        <w:tc>
          <w:tcPr>
            <w:tcW w:w="0" w:type="auto"/>
            <w:tcBorders>
              <w:top w:val="single" w:sz="0" w:space="0" w:color="D3D3D3"/>
              <w:left w:val="single" w:sz="0" w:space="0" w:color="D3D3D3"/>
              <w:bottom w:val="single" w:sz="0" w:space="0" w:color="D3D3D3"/>
              <w:right w:val="single" w:sz="0" w:space="0" w:color="D3D3D3"/>
            </w:tcBorders>
          </w:tcPr>
          <w:p w14:paraId="131CD3CE" w14:textId="77777777" w:rsidR="005773F0" w:rsidRPr="005773F0" w:rsidRDefault="005773F0" w:rsidP="00543C1E">
            <w:pPr>
              <w:keepNext/>
              <w:spacing w:after="60"/>
              <w:jc w:val="center"/>
            </w:pPr>
            <w:r w:rsidRPr="005773F0">
              <w:rPr>
                <w:rFonts w:ascii="Calibri" w:hAnsi="Calibri"/>
              </w:rPr>
              <w:t>S</w:t>
            </w:r>
          </w:p>
        </w:tc>
      </w:tr>
      <w:tr w:rsidR="005773F0" w:rsidRPr="005773F0" w14:paraId="2D21A0F5"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BF9E8" w14:textId="77777777" w:rsidR="005773F0" w:rsidRPr="005773F0" w:rsidRDefault="005773F0" w:rsidP="00543C1E">
            <w:pPr>
              <w:keepNext/>
              <w:spacing w:after="60"/>
            </w:pPr>
            <w:r w:rsidRPr="005773F0">
              <w:rPr>
                <w:rFonts w:ascii="Calibri" w:hAnsi="Calibri"/>
              </w:rPr>
              <w:t xml:space="preserve">Stenotrophomonas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A0F0C61"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4E5AA993"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0728390F" w14:textId="77777777" w:rsidR="005773F0" w:rsidRPr="005773F0" w:rsidRDefault="005773F0" w:rsidP="00543C1E">
            <w:pPr>
              <w:keepNext/>
              <w:spacing w:after="60"/>
              <w:jc w:val="center"/>
            </w:pPr>
            <w:r w:rsidRPr="005773F0">
              <w:rPr>
                <w:rFonts w:ascii="Calibri" w:hAnsi="Calibri"/>
              </w:rPr>
              <w:t>R</w:t>
            </w:r>
          </w:p>
        </w:tc>
      </w:tr>
      <w:tr w:rsidR="005773F0" w:rsidRPr="005773F0" w14:paraId="5FC908F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28ACCB" w14:textId="77777777" w:rsidR="005773F0" w:rsidRPr="005773F0" w:rsidRDefault="005773F0" w:rsidP="00543C1E">
            <w:pPr>
              <w:keepNext/>
              <w:spacing w:after="60"/>
            </w:pPr>
            <w:r w:rsidRPr="005773F0">
              <w:rPr>
                <w:rFonts w:ascii="Calibri" w:hAnsi="Calibri"/>
              </w:rPr>
              <w:t xml:space="preserve">Stenotrophomonas </w:t>
            </w:r>
            <w:proofErr w:type="spellStart"/>
            <w:r w:rsidRPr="005773F0">
              <w:rPr>
                <w:rFonts w:ascii="Calibri" w:hAnsi="Calibri"/>
              </w:rPr>
              <w:t>maltophilia</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7979E71F"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54A4885F" w14:textId="77777777" w:rsidR="005773F0" w:rsidRPr="005773F0" w:rsidRDefault="005773F0" w:rsidP="00543C1E">
            <w:pPr>
              <w:keepNext/>
              <w:spacing w:after="60"/>
              <w:jc w:val="right"/>
            </w:pPr>
            <w:r w:rsidRPr="005773F0">
              <w:rPr>
                <w:rFonts w:ascii="Calibri" w:hAnsi="Calibri"/>
              </w:rPr>
              <w:t>18.00</w:t>
            </w:r>
          </w:p>
        </w:tc>
        <w:tc>
          <w:tcPr>
            <w:tcW w:w="0" w:type="auto"/>
            <w:tcBorders>
              <w:top w:val="single" w:sz="0" w:space="0" w:color="D3D3D3"/>
              <w:left w:val="single" w:sz="0" w:space="0" w:color="D3D3D3"/>
              <w:bottom w:val="single" w:sz="0" w:space="0" w:color="D3D3D3"/>
              <w:right w:val="single" w:sz="0" w:space="0" w:color="D3D3D3"/>
            </w:tcBorders>
          </w:tcPr>
          <w:p w14:paraId="471084F2" w14:textId="77777777" w:rsidR="005773F0" w:rsidRPr="005773F0" w:rsidRDefault="005773F0" w:rsidP="00543C1E">
            <w:pPr>
              <w:keepNext/>
              <w:spacing w:after="60"/>
              <w:jc w:val="center"/>
            </w:pPr>
            <w:r w:rsidRPr="005773F0">
              <w:rPr>
                <w:rFonts w:ascii="Calibri" w:hAnsi="Calibri"/>
              </w:rPr>
              <w:t>S</w:t>
            </w:r>
          </w:p>
        </w:tc>
      </w:tr>
      <w:tr w:rsidR="005773F0" w:rsidRPr="005773F0" w14:paraId="2EFC8CC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6A99EB" w14:textId="77777777" w:rsidR="005773F0" w:rsidRPr="005773F0" w:rsidRDefault="005773F0" w:rsidP="00543C1E">
            <w:pPr>
              <w:keepNext/>
              <w:spacing w:after="60"/>
            </w:pPr>
            <w:r w:rsidRPr="005773F0">
              <w:rPr>
                <w:rFonts w:ascii="Calibri" w:hAnsi="Calibri"/>
              </w:rPr>
              <w:t>Pseudomonas aeruginosa</w:t>
            </w:r>
          </w:p>
        </w:tc>
        <w:tc>
          <w:tcPr>
            <w:tcW w:w="0" w:type="auto"/>
            <w:tcBorders>
              <w:top w:val="single" w:sz="0" w:space="0" w:color="D3D3D3"/>
              <w:left w:val="single" w:sz="0" w:space="0" w:color="D3D3D3"/>
              <w:bottom w:val="single" w:sz="0" w:space="0" w:color="D3D3D3"/>
              <w:right w:val="single" w:sz="0" w:space="0" w:color="D3D3D3"/>
            </w:tcBorders>
          </w:tcPr>
          <w:p w14:paraId="1A9F9534"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772BB4A5" w14:textId="77777777" w:rsidR="005773F0" w:rsidRPr="005773F0" w:rsidRDefault="005773F0" w:rsidP="00543C1E">
            <w:pPr>
              <w:keepNext/>
              <w:spacing w:after="60"/>
              <w:jc w:val="right"/>
            </w:pPr>
            <w:r w:rsidRPr="005773F0">
              <w:rPr>
                <w:rFonts w:ascii="Calibri" w:hAnsi="Calibri"/>
              </w:rPr>
              <w:t>39.00</w:t>
            </w:r>
          </w:p>
        </w:tc>
        <w:tc>
          <w:tcPr>
            <w:tcW w:w="0" w:type="auto"/>
            <w:tcBorders>
              <w:top w:val="single" w:sz="0" w:space="0" w:color="D3D3D3"/>
              <w:left w:val="single" w:sz="0" w:space="0" w:color="D3D3D3"/>
              <w:bottom w:val="single" w:sz="0" w:space="0" w:color="D3D3D3"/>
              <w:right w:val="single" w:sz="0" w:space="0" w:color="D3D3D3"/>
            </w:tcBorders>
          </w:tcPr>
          <w:p w14:paraId="62BE0617" w14:textId="77777777" w:rsidR="005773F0" w:rsidRPr="005773F0" w:rsidRDefault="005773F0" w:rsidP="00543C1E">
            <w:pPr>
              <w:keepNext/>
              <w:spacing w:after="60"/>
              <w:jc w:val="center"/>
            </w:pPr>
            <w:r w:rsidRPr="005773F0">
              <w:rPr>
                <w:rFonts w:ascii="Calibri" w:hAnsi="Calibri"/>
              </w:rPr>
              <w:t>S</w:t>
            </w:r>
          </w:p>
        </w:tc>
      </w:tr>
      <w:tr w:rsidR="005773F0" w:rsidRPr="005773F0" w14:paraId="29E29E18"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B181C4" w14:textId="77777777" w:rsidR="005773F0" w:rsidRPr="005773F0" w:rsidRDefault="005773F0" w:rsidP="00543C1E">
            <w:pPr>
              <w:keepNext/>
              <w:spacing w:after="60"/>
            </w:pPr>
            <w:r w:rsidRPr="005773F0">
              <w:rPr>
                <w:rFonts w:ascii="Calibri" w:hAnsi="Calibri"/>
              </w:rPr>
              <w:t>Pseudomonas aeruginosa</w:t>
            </w:r>
          </w:p>
        </w:tc>
        <w:tc>
          <w:tcPr>
            <w:tcW w:w="0" w:type="auto"/>
            <w:tcBorders>
              <w:top w:val="single" w:sz="0" w:space="0" w:color="D3D3D3"/>
              <w:left w:val="single" w:sz="0" w:space="0" w:color="D3D3D3"/>
              <w:bottom w:val="single" w:sz="0" w:space="0" w:color="D3D3D3"/>
              <w:right w:val="single" w:sz="0" w:space="0" w:color="D3D3D3"/>
            </w:tcBorders>
          </w:tcPr>
          <w:p w14:paraId="19CBFD05"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41B660DD" w14:textId="77777777" w:rsidR="005773F0" w:rsidRPr="005773F0" w:rsidRDefault="005773F0" w:rsidP="00543C1E">
            <w:pPr>
              <w:keepNext/>
              <w:spacing w:after="60"/>
              <w:jc w:val="right"/>
            </w:pPr>
            <w:r w:rsidRPr="005773F0">
              <w:rPr>
                <w:rFonts w:ascii="Calibri" w:hAnsi="Calibri"/>
              </w:rPr>
              <w:t>18.00</w:t>
            </w:r>
          </w:p>
        </w:tc>
        <w:tc>
          <w:tcPr>
            <w:tcW w:w="0" w:type="auto"/>
            <w:tcBorders>
              <w:top w:val="single" w:sz="0" w:space="0" w:color="D3D3D3"/>
              <w:left w:val="single" w:sz="0" w:space="0" w:color="D3D3D3"/>
              <w:bottom w:val="single" w:sz="0" w:space="0" w:color="D3D3D3"/>
              <w:right w:val="single" w:sz="0" w:space="0" w:color="D3D3D3"/>
            </w:tcBorders>
          </w:tcPr>
          <w:p w14:paraId="0CAED308" w14:textId="77777777" w:rsidR="005773F0" w:rsidRPr="005773F0" w:rsidRDefault="005773F0" w:rsidP="00543C1E">
            <w:pPr>
              <w:keepNext/>
              <w:spacing w:after="60"/>
              <w:jc w:val="center"/>
            </w:pPr>
            <w:r w:rsidRPr="005773F0">
              <w:rPr>
                <w:rFonts w:ascii="Calibri" w:hAnsi="Calibri"/>
              </w:rPr>
              <w:t>R</w:t>
            </w:r>
          </w:p>
        </w:tc>
      </w:tr>
      <w:tr w:rsidR="005773F0" w:rsidRPr="005773F0" w14:paraId="0F9FF8B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7BD6E" w14:textId="77777777" w:rsidR="005773F0" w:rsidRPr="005773F0" w:rsidRDefault="005773F0" w:rsidP="00543C1E">
            <w:pPr>
              <w:keepNext/>
              <w:spacing w:after="60"/>
            </w:pPr>
            <w:r w:rsidRPr="005773F0">
              <w:rPr>
                <w:rFonts w:ascii="Calibri" w:hAnsi="Calibri"/>
              </w:rPr>
              <w:t>Pseudomonas aeruginosa</w:t>
            </w:r>
          </w:p>
        </w:tc>
        <w:tc>
          <w:tcPr>
            <w:tcW w:w="0" w:type="auto"/>
            <w:tcBorders>
              <w:top w:val="single" w:sz="0" w:space="0" w:color="D3D3D3"/>
              <w:left w:val="single" w:sz="0" w:space="0" w:color="D3D3D3"/>
              <w:bottom w:val="single" w:sz="0" w:space="0" w:color="D3D3D3"/>
              <w:right w:val="single" w:sz="0" w:space="0" w:color="D3D3D3"/>
            </w:tcBorders>
          </w:tcPr>
          <w:p w14:paraId="708B266F"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254E6BBC" w14:textId="77777777" w:rsidR="005773F0" w:rsidRPr="005773F0" w:rsidRDefault="005773F0" w:rsidP="00543C1E">
            <w:pPr>
              <w:keepNext/>
              <w:spacing w:after="60"/>
              <w:jc w:val="right"/>
            </w:pPr>
            <w:r w:rsidRPr="005773F0">
              <w:rPr>
                <w:rFonts w:ascii="Calibri" w:hAnsi="Calibri"/>
              </w:rPr>
              <w:t>28.00</w:t>
            </w:r>
          </w:p>
        </w:tc>
        <w:tc>
          <w:tcPr>
            <w:tcW w:w="0" w:type="auto"/>
            <w:tcBorders>
              <w:top w:val="single" w:sz="0" w:space="0" w:color="D3D3D3"/>
              <w:left w:val="single" w:sz="0" w:space="0" w:color="D3D3D3"/>
              <w:bottom w:val="single" w:sz="0" w:space="0" w:color="D3D3D3"/>
              <w:right w:val="single" w:sz="0" w:space="0" w:color="D3D3D3"/>
            </w:tcBorders>
          </w:tcPr>
          <w:p w14:paraId="4C87C511" w14:textId="77777777" w:rsidR="005773F0" w:rsidRPr="005773F0" w:rsidRDefault="005773F0" w:rsidP="00543C1E">
            <w:pPr>
              <w:keepNext/>
              <w:spacing w:after="60"/>
              <w:jc w:val="center"/>
            </w:pPr>
            <w:r w:rsidRPr="005773F0">
              <w:rPr>
                <w:rFonts w:ascii="Calibri" w:hAnsi="Calibri"/>
              </w:rPr>
              <w:t>S</w:t>
            </w:r>
          </w:p>
        </w:tc>
      </w:tr>
      <w:tr w:rsidR="005773F0" w:rsidRPr="005773F0" w14:paraId="37C5766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164327" w14:textId="77777777" w:rsidR="005773F0" w:rsidRPr="005773F0" w:rsidRDefault="005773F0" w:rsidP="00543C1E">
            <w:pPr>
              <w:keepNext/>
              <w:spacing w:after="60"/>
            </w:pPr>
            <w:r w:rsidRPr="005773F0">
              <w:rPr>
                <w:rFonts w:ascii="Calibri" w:hAnsi="Calibri"/>
              </w:rPr>
              <w:t>Pseudomonas aeruginosa</w:t>
            </w:r>
          </w:p>
        </w:tc>
        <w:tc>
          <w:tcPr>
            <w:tcW w:w="0" w:type="auto"/>
            <w:tcBorders>
              <w:top w:val="single" w:sz="0" w:space="0" w:color="D3D3D3"/>
              <w:left w:val="single" w:sz="0" w:space="0" w:color="D3D3D3"/>
              <w:bottom w:val="single" w:sz="0" w:space="0" w:color="D3D3D3"/>
              <w:right w:val="single" w:sz="0" w:space="0" w:color="D3D3D3"/>
            </w:tcBorders>
          </w:tcPr>
          <w:p w14:paraId="7C1AF67F"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316F6358" w14:textId="77777777" w:rsidR="005773F0" w:rsidRPr="005773F0" w:rsidRDefault="005773F0" w:rsidP="00543C1E">
            <w:pPr>
              <w:keepNext/>
              <w:spacing w:after="60"/>
              <w:jc w:val="right"/>
            </w:pPr>
            <w:r w:rsidRPr="005773F0">
              <w:rPr>
                <w:rFonts w:ascii="Calibri" w:hAnsi="Calibri"/>
              </w:rPr>
              <w:t>30.00</w:t>
            </w:r>
          </w:p>
        </w:tc>
        <w:tc>
          <w:tcPr>
            <w:tcW w:w="0" w:type="auto"/>
            <w:tcBorders>
              <w:top w:val="single" w:sz="0" w:space="0" w:color="D3D3D3"/>
              <w:left w:val="single" w:sz="0" w:space="0" w:color="D3D3D3"/>
              <w:bottom w:val="single" w:sz="0" w:space="0" w:color="D3D3D3"/>
              <w:right w:val="single" w:sz="0" w:space="0" w:color="D3D3D3"/>
            </w:tcBorders>
          </w:tcPr>
          <w:p w14:paraId="1942EE87" w14:textId="77777777" w:rsidR="005773F0" w:rsidRPr="005773F0" w:rsidRDefault="005773F0" w:rsidP="00543C1E">
            <w:pPr>
              <w:keepNext/>
              <w:spacing w:after="60"/>
              <w:jc w:val="center"/>
            </w:pPr>
            <w:r w:rsidRPr="005773F0">
              <w:rPr>
                <w:rFonts w:ascii="Calibri" w:hAnsi="Calibri"/>
              </w:rPr>
              <w:t>S</w:t>
            </w:r>
          </w:p>
        </w:tc>
      </w:tr>
      <w:tr w:rsidR="005773F0" w:rsidRPr="005773F0" w14:paraId="23CA26C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5D1515" w14:textId="77777777" w:rsidR="005773F0" w:rsidRPr="005773F0" w:rsidRDefault="005773F0" w:rsidP="00543C1E">
            <w:pPr>
              <w:keepNext/>
              <w:spacing w:after="60"/>
            </w:pPr>
            <w:r w:rsidRPr="005773F0">
              <w:rPr>
                <w:rFonts w:ascii="Calibri" w:hAnsi="Calibri"/>
              </w:rPr>
              <w:t>Pseudomonas aeruginosa</w:t>
            </w:r>
          </w:p>
        </w:tc>
        <w:tc>
          <w:tcPr>
            <w:tcW w:w="0" w:type="auto"/>
            <w:tcBorders>
              <w:top w:val="single" w:sz="0" w:space="0" w:color="D3D3D3"/>
              <w:left w:val="single" w:sz="0" w:space="0" w:color="D3D3D3"/>
              <w:bottom w:val="single" w:sz="0" w:space="0" w:color="D3D3D3"/>
              <w:right w:val="single" w:sz="0" w:space="0" w:color="D3D3D3"/>
            </w:tcBorders>
          </w:tcPr>
          <w:p w14:paraId="66FE862B"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4D6DFAA9" w14:textId="77777777" w:rsidR="005773F0" w:rsidRPr="005773F0" w:rsidRDefault="005773F0" w:rsidP="00543C1E">
            <w:pPr>
              <w:keepNext/>
              <w:spacing w:after="60"/>
              <w:jc w:val="right"/>
            </w:pPr>
            <w:r w:rsidRPr="005773F0">
              <w:rPr>
                <w:rFonts w:ascii="Calibri" w:hAnsi="Calibri"/>
              </w:rPr>
              <w:t>22.00</w:t>
            </w:r>
          </w:p>
        </w:tc>
        <w:tc>
          <w:tcPr>
            <w:tcW w:w="0" w:type="auto"/>
            <w:tcBorders>
              <w:top w:val="single" w:sz="0" w:space="0" w:color="D3D3D3"/>
              <w:left w:val="single" w:sz="0" w:space="0" w:color="D3D3D3"/>
              <w:bottom w:val="single" w:sz="0" w:space="0" w:color="D3D3D3"/>
              <w:right w:val="single" w:sz="0" w:space="0" w:color="D3D3D3"/>
            </w:tcBorders>
          </w:tcPr>
          <w:p w14:paraId="0F35F379" w14:textId="77777777" w:rsidR="005773F0" w:rsidRPr="005773F0" w:rsidRDefault="005773F0" w:rsidP="00543C1E">
            <w:pPr>
              <w:keepNext/>
              <w:spacing w:after="60"/>
              <w:jc w:val="center"/>
            </w:pPr>
            <w:r w:rsidRPr="005773F0">
              <w:rPr>
                <w:rFonts w:ascii="Calibri" w:hAnsi="Calibri"/>
              </w:rPr>
              <w:t>S</w:t>
            </w:r>
          </w:p>
        </w:tc>
      </w:tr>
      <w:tr w:rsidR="005773F0" w:rsidRPr="005773F0" w14:paraId="75F19C98"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E4E27" w14:textId="77777777" w:rsidR="005773F0" w:rsidRPr="005773F0" w:rsidRDefault="005773F0" w:rsidP="00543C1E">
            <w:pPr>
              <w:keepNext/>
              <w:spacing w:after="60"/>
            </w:pPr>
            <w:r w:rsidRPr="005773F0">
              <w:rPr>
                <w:rFonts w:ascii="Calibri" w:hAnsi="Calibri"/>
              </w:rPr>
              <w:t>Yersinia pestis</w:t>
            </w:r>
          </w:p>
        </w:tc>
        <w:tc>
          <w:tcPr>
            <w:tcW w:w="0" w:type="auto"/>
            <w:tcBorders>
              <w:top w:val="single" w:sz="0" w:space="0" w:color="D3D3D3"/>
              <w:left w:val="single" w:sz="0" w:space="0" w:color="D3D3D3"/>
              <w:bottom w:val="single" w:sz="0" w:space="0" w:color="D3D3D3"/>
              <w:right w:val="single" w:sz="0" w:space="0" w:color="D3D3D3"/>
            </w:tcBorders>
          </w:tcPr>
          <w:p w14:paraId="7A48E7EF"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59F6BDC0" w14:textId="77777777" w:rsidR="005773F0" w:rsidRPr="005773F0" w:rsidRDefault="005773F0" w:rsidP="00543C1E">
            <w:pPr>
              <w:keepNext/>
              <w:spacing w:after="60"/>
              <w:jc w:val="right"/>
            </w:pPr>
            <w:r w:rsidRPr="005773F0">
              <w:rPr>
                <w:rFonts w:ascii="Calibri" w:hAnsi="Calibri"/>
              </w:rPr>
              <w:t>25.00</w:t>
            </w:r>
          </w:p>
        </w:tc>
        <w:tc>
          <w:tcPr>
            <w:tcW w:w="0" w:type="auto"/>
            <w:tcBorders>
              <w:top w:val="single" w:sz="0" w:space="0" w:color="D3D3D3"/>
              <w:left w:val="single" w:sz="0" w:space="0" w:color="D3D3D3"/>
              <w:bottom w:val="single" w:sz="0" w:space="0" w:color="D3D3D3"/>
              <w:right w:val="single" w:sz="0" w:space="0" w:color="D3D3D3"/>
            </w:tcBorders>
          </w:tcPr>
          <w:p w14:paraId="69DA4763" w14:textId="77777777" w:rsidR="005773F0" w:rsidRPr="005773F0" w:rsidRDefault="005773F0" w:rsidP="00543C1E">
            <w:pPr>
              <w:keepNext/>
              <w:spacing w:after="60"/>
              <w:jc w:val="center"/>
            </w:pPr>
            <w:r w:rsidRPr="005773F0">
              <w:rPr>
                <w:rFonts w:ascii="Calibri" w:hAnsi="Calibri"/>
              </w:rPr>
              <w:t>S</w:t>
            </w:r>
          </w:p>
        </w:tc>
      </w:tr>
      <w:tr w:rsidR="005773F0" w:rsidRPr="005773F0" w14:paraId="39921CC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11682E" w14:textId="77777777" w:rsidR="005773F0" w:rsidRPr="005773F0" w:rsidRDefault="005773F0" w:rsidP="00543C1E">
            <w:pPr>
              <w:keepNext/>
              <w:spacing w:after="60"/>
            </w:pPr>
            <w:r w:rsidRPr="005773F0">
              <w:rPr>
                <w:rFonts w:ascii="Calibri" w:hAnsi="Calibri"/>
              </w:rPr>
              <w:t>Yersinia pestis</w:t>
            </w:r>
          </w:p>
        </w:tc>
        <w:tc>
          <w:tcPr>
            <w:tcW w:w="0" w:type="auto"/>
            <w:tcBorders>
              <w:top w:val="single" w:sz="0" w:space="0" w:color="D3D3D3"/>
              <w:left w:val="single" w:sz="0" w:space="0" w:color="D3D3D3"/>
              <w:bottom w:val="single" w:sz="0" w:space="0" w:color="D3D3D3"/>
              <w:right w:val="single" w:sz="0" w:space="0" w:color="D3D3D3"/>
            </w:tcBorders>
          </w:tcPr>
          <w:p w14:paraId="23D69B62" w14:textId="77777777" w:rsidR="005773F0" w:rsidRPr="005773F0" w:rsidRDefault="005773F0" w:rsidP="00543C1E">
            <w:pPr>
              <w:keepNext/>
              <w:spacing w:after="60"/>
              <w:jc w:val="center"/>
            </w:pPr>
            <w:r w:rsidRPr="005773F0">
              <w:rPr>
                <w:rFonts w:ascii="Calibri" w:hAnsi="Calibri"/>
              </w:rPr>
              <w:t>CTX</w:t>
            </w:r>
          </w:p>
        </w:tc>
        <w:tc>
          <w:tcPr>
            <w:tcW w:w="0" w:type="auto"/>
            <w:tcBorders>
              <w:top w:val="single" w:sz="0" w:space="0" w:color="D3D3D3"/>
              <w:left w:val="single" w:sz="0" w:space="0" w:color="D3D3D3"/>
              <w:bottom w:val="single" w:sz="0" w:space="0" w:color="D3D3D3"/>
              <w:right w:val="single" w:sz="0" w:space="0" w:color="D3D3D3"/>
            </w:tcBorders>
          </w:tcPr>
          <w:p w14:paraId="7B13BCF0" w14:textId="77777777" w:rsidR="005773F0" w:rsidRPr="005773F0" w:rsidRDefault="005773F0" w:rsidP="00543C1E">
            <w:pPr>
              <w:keepNext/>
              <w:spacing w:after="60"/>
              <w:jc w:val="right"/>
            </w:pPr>
            <w:r w:rsidRPr="005773F0">
              <w:rPr>
                <w:rFonts w:ascii="Calibri" w:hAnsi="Calibri"/>
              </w:rPr>
              <w:t>15.00</w:t>
            </w:r>
          </w:p>
        </w:tc>
        <w:tc>
          <w:tcPr>
            <w:tcW w:w="0" w:type="auto"/>
            <w:tcBorders>
              <w:top w:val="single" w:sz="0" w:space="0" w:color="D3D3D3"/>
              <w:left w:val="single" w:sz="0" w:space="0" w:color="D3D3D3"/>
              <w:bottom w:val="single" w:sz="0" w:space="0" w:color="D3D3D3"/>
              <w:right w:val="single" w:sz="0" w:space="0" w:color="D3D3D3"/>
            </w:tcBorders>
          </w:tcPr>
          <w:p w14:paraId="3F444830" w14:textId="77777777" w:rsidR="005773F0" w:rsidRPr="005773F0" w:rsidRDefault="005773F0" w:rsidP="00543C1E">
            <w:pPr>
              <w:keepNext/>
              <w:spacing w:after="60"/>
              <w:jc w:val="center"/>
            </w:pPr>
            <w:r w:rsidRPr="005773F0">
              <w:rPr>
                <w:rFonts w:ascii="Calibri" w:hAnsi="Calibri"/>
              </w:rPr>
              <w:t>S</w:t>
            </w:r>
          </w:p>
        </w:tc>
      </w:tr>
      <w:tr w:rsidR="005773F0" w:rsidRPr="005773F0" w14:paraId="10C929C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567A343" w14:textId="77777777" w:rsidR="005773F0" w:rsidRPr="005773F0" w:rsidRDefault="005773F0" w:rsidP="00543C1E">
            <w:pPr>
              <w:keepNext/>
              <w:spacing w:after="60"/>
            </w:pPr>
            <w:r w:rsidRPr="005773F0">
              <w:rPr>
                <w:rFonts w:ascii="Calibri" w:hAnsi="Calibri"/>
              </w:rPr>
              <w:t>Yersinia pestis</w:t>
            </w:r>
          </w:p>
        </w:tc>
        <w:tc>
          <w:tcPr>
            <w:tcW w:w="0" w:type="auto"/>
            <w:tcBorders>
              <w:top w:val="single" w:sz="0" w:space="0" w:color="D3D3D3"/>
              <w:left w:val="single" w:sz="0" w:space="0" w:color="D3D3D3"/>
              <w:bottom w:val="single" w:sz="0" w:space="0" w:color="D3D3D3"/>
              <w:right w:val="single" w:sz="0" w:space="0" w:color="D3D3D3"/>
            </w:tcBorders>
          </w:tcPr>
          <w:p w14:paraId="63EF236B"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682EB728" w14:textId="77777777" w:rsidR="005773F0" w:rsidRPr="005773F0" w:rsidRDefault="005773F0" w:rsidP="00543C1E">
            <w:pPr>
              <w:keepNext/>
              <w:spacing w:after="60"/>
              <w:jc w:val="right"/>
            </w:pPr>
            <w:r w:rsidRPr="005773F0">
              <w:rPr>
                <w:rFonts w:ascii="Calibri" w:hAnsi="Calibri"/>
              </w:rPr>
              <w:t>5.00</w:t>
            </w:r>
          </w:p>
        </w:tc>
        <w:tc>
          <w:tcPr>
            <w:tcW w:w="0" w:type="auto"/>
            <w:tcBorders>
              <w:top w:val="single" w:sz="0" w:space="0" w:color="D3D3D3"/>
              <w:left w:val="single" w:sz="0" w:space="0" w:color="D3D3D3"/>
              <w:bottom w:val="single" w:sz="0" w:space="0" w:color="D3D3D3"/>
              <w:right w:val="single" w:sz="0" w:space="0" w:color="D3D3D3"/>
            </w:tcBorders>
          </w:tcPr>
          <w:p w14:paraId="633559F6" w14:textId="77777777" w:rsidR="005773F0" w:rsidRPr="005773F0" w:rsidRDefault="005773F0" w:rsidP="00543C1E">
            <w:pPr>
              <w:keepNext/>
              <w:spacing w:after="60"/>
              <w:jc w:val="center"/>
            </w:pPr>
            <w:r w:rsidRPr="005773F0">
              <w:rPr>
                <w:rFonts w:ascii="Calibri" w:hAnsi="Calibri"/>
              </w:rPr>
              <w:t>R</w:t>
            </w:r>
          </w:p>
        </w:tc>
      </w:tr>
      <w:tr w:rsidR="005773F0" w:rsidRPr="005773F0" w14:paraId="03426A1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558BD8" w14:textId="77777777" w:rsidR="005773F0" w:rsidRPr="005773F0" w:rsidRDefault="005773F0" w:rsidP="00543C1E">
            <w:pPr>
              <w:keepNext/>
              <w:spacing w:after="60"/>
            </w:pPr>
            <w:r w:rsidRPr="005773F0">
              <w:rPr>
                <w:rFonts w:ascii="Calibri" w:hAnsi="Calibri"/>
              </w:rPr>
              <w:t>Yersinia pestis</w:t>
            </w:r>
          </w:p>
        </w:tc>
        <w:tc>
          <w:tcPr>
            <w:tcW w:w="0" w:type="auto"/>
            <w:tcBorders>
              <w:top w:val="single" w:sz="0" w:space="0" w:color="D3D3D3"/>
              <w:left w:val="single" w:sz="0" w:space="0" w:color="D3D3D3"/>
              <w:bottom w:val="single" w:sz="0" w:space="0" w:color="D3D3D3"/>
              <w:right w:val="single" w:sz="0" w:space="0" w:color="D3D3D3"/>
            </w:tcBorders>
          </w:tcPr>
          <w:p w14:paraId="3CE2A64D"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5E12A0BA"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0BACE7B9" w14:textId="77777777" w:rsidR="005773F0" w:rsidRPr="005773F0" w:rsidRDefault="005773F0" w:rsidP="00543C1E">
            <w:pPr>
              <w:keepNext/>
              <w:spacing w:after="60"/>
              <w:jc w:val="center"/>
            </w:pPr>
            <w:r w:rsidRPr="005773F0">
              <w:rPr>
                <w:rFonts w:ascii="Calibri" w:hAnsi="Calibri"/>
              </w:rPr>
              <w:t>R</w:t>
            </w:r>
          </w:p>
        </w:tc>
      </w:tr>
      <w:tr w:rsidR="005773F0" w:rsidRPr="005773F0" w14:paraId="72D2ED6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EDC66F" w14:textId="77777777" w:rsidR="005773F0" w:rsidRPr="005773F0" w:rsidRDefault="005773F0" w:rsidP="00543C1E">
            <w:pPr>
              <w:keepNext/>
              <w:spacing w:after="60"/>
            </w:pPr>
            <w:r w:rsidRPr="005773F0">
              <w:rPr>
                <w:rFonts w:ascii="Calibri" w:hAnsi="Calibri"/>
              </w:rPr>
              <w:t xml:space="preserve">Salmonella </w:t>
            </w:r>
            <w:proofErr w:type="spellStart"/>
            <w:r w:rsidRPr="005773F0">
              <w:rPr>
                <w:rFonts w:ascii="Calibri" w:hAnsi="Calibri"/>
              </w:rPr>
              <w:t>choleraesuis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2DE25962"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5F8BD2E6"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1226BAA4" w14:textId="77777777" w:rsidR="005773F0" w:rsidRPr="005773F0" w:rsidRDefault="005773F0" w:rsidP="00543C1E">
            <w:pPr>
              <w:keepNext/>
              <w:spacing w:after="60"/>
              <w:jc w:val="center"/>
            </w:pPr>
            <w:r w:rsidRPr="005773F0">
              <w:rPr>
                <w:rFonts w:ascii="Calibri" w:hAnsi="Calibri"/>
              </w:rPr>
              <w:t>R</w:t>
            </w:r>
          </w:p>
        </w:tc>
      </w:tr>
      <w:tr w:rsidR="005773F0" w:rsidRPr="005773F0" w14:paraId="0AB8E5E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B9C95" w14:textId="77777777" w:rsidR="005773F0" w:rsidRPr="005773F0" w:rsidRDefault="005773F0" w:rsidP="00543C1E">
            <w:pPr>
              <w:keepNext/>
              <w:spacing w:after="60"/>
            </w:pPr>
            <w:r w:rsidRPr="005773F0">
              <w:rPr>
                <w:rFonts w:ascii="Calibri" w:hAnsi="Calibri"/>
              </w:rPr>
              <w:t xml:space="preserve">Salmonella </w:t>
            </w:r>
            <w:proofErr w:type="spellStart"/>
            <w:r w:rsidRPr="005773F0">
              <w:rPr>
                <w:rFonts w:ascii="Calibri" w:hAnsi="Calibri"/>
              </w:rPr>
              <w:t>choleraesuis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9E2D148"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5D835FC4" w14:textId="77777777" w:rsidR="005773F0" w:rsidRPr="005773F0" w:rsidRDefault="005773F0" w:rsidP="00543C1E">
            <w:pPr>
              <w:keepNext/>
              <w:spacing w:after="60"/>
              <w:jc w:val="right"/>
            </w:pPr>
            <w:r w:rsidRPr="005773F0">
              <w:rPr>
                <w:rFonts w:ascii="Calibri" w:hAnsi="Calibri"/>
              </w:rPr>
              <w:t>28.00</w:t>
            </w:r>
          </w:p>
        </w:tc>
        <w:tc>
          <w:tcPr>
            <w:tcW w:w="0" w:type="auto"/>
            <w:tcBorders>
              <w:top w:val="single" w:sz="0" w:space="0" w:color="D3D3D3"/>
              <w:left w:val="single" w:sz="0" w:space="0" w:color="D3D3D3"/>
              <w:bottom w:val="single" w:sz="0" w:space="0" w:color="D3D3D3"/>
              <w:right w:val="single" w:sz="0" w:space="0" w:color="D3D3D3"/>
            </w:tcBorders>
          </w:tcPr>
          <w:p w14:paraId="13FDCD47" w14:textId="77777777" w:rsidR="005773F0" w:rsidRPr="005773F0" w:rsidRDefault="005773F0" w:rsidP="00543C1E">
            <w:pPr>
              <w:keepNext/>
              <w:spacing w:after="60"/>
              <w:jc w:val="center"/>
            </w:pPr>
            <w:r w:rsidRPr="005773F0">
              <w:rPr>
                <w:rFonts w:ascii="Calibri" w:hAnsi="Calibri"/>
              </w:rPr>
              <w:t>S</w:t>
            </w:r>
          </w:p>
        </w:tc>
      </w:tr>
      <w:tr w:rsidR="005773F0" w:rsidRPr="005773F0" w14:paraId="2F4EAC8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59735C" w14:textId="77777777" w:rsidR="005773F0" w:rsidRPr="005773F0" w:rsidRDefault="005773F0" w:rsidP="00543C1E">
            <w:pPr>
              <w:keepNext/>
              <w:spacing w:after="60"/>
            </w:pPr>
            <w:r w:rsidRPr="005773F0">
              <w:rPr>
                <w:rFonts w:ascii="Calibri" w:hAnsi="Calibri"/>
              </w:rPr>
              <w:t xml:space="preserve">Salmonella </w:t>
            </w:r>
            <w:proofErr w:type="spellStart"/>
            <w:r w:rsidRPr="005773F0">
              <w:rPr>
                <w:rFonts w:ascii="Calibri" w:hAnsi="Calibri"/>
              </w:rPr>
              <w:t>choleraesuis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6CAB8E73"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0C84BFB3"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5BBAFB7C" w14:textId="77777777" w:rsidR="005773F0" w:rsidRPr="005773F0" w:rsidRDefault="005773F0" w:rsidP="00543C1E">
            <w:pPr>
              <w:keepNext/>
              <w:spacing w:after="60"/>
              <w:jc w:val="center"/>
            </w:pPr>
            <w:r w:rsidRPr="005773F0">
              <w:rPr>
                <w:rFonts w:ascii="Calibri" w:hAnsi="Calibri"/>
              </w:rPr>
              <w:t>R</w:t>
            </w:r>
          </w:p>
        </w:tc>
      </w:tr>
      <w:tr w:rsidR="005773F0" w:rsidRPr="005773F0" w14:paraId="7E45CB0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3C65EA" w14:textId="77777777" w:rsidR="005773F0" w:rsidRPr="005773F0" w:rsidRDefault="005773F0" w:rsidP="00543C1E">
            <w:pPr>
              <w:keepNext/>
              <w:spacing w:after="60"/>
            </w:pPr>
            <w:r w:rsidRPr="005773F0">
              <w:rPr>
                <w:rFonts w:ascii="Calibri" w:hAnsi="Calibri"/>
              </w:rPr>
              <w:t xml:space="preserve">Salmonella </w:t>
            </w:r>
            <w:proofErr w:type="spellStart"/>
            <w:r w:rsidRPr="005773F0">
              <w:rPr>
                <w:rFonts w:ascii="Calibri" w:hAnsi="Calibri"/>
              </w:rPr>
              <w:t>choleraesuis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01EC3C9" w14:textId="77777777" w:rsidR="005773F0" w:rsidRPr="005773F0" w:rsidRDefault="005773F0" w:rsidP="00543C1E">
            <w:pPr>
              <w:keepNext/>
              <w:spacing w:after="60"/>
              <w:jc w:val="center"/>
            </w:pPr>
            <w:r w:rsidRPr="005773F0">
              <w:rPr>
                <w:rFonts w:ascii="Calibri" w:hAnsi="Calibri"/>
              </w:rPr>
              <w:t>ATM</w:t>
            </w:r>
          </w:p>
        </w:tc>
        <w:tc>
          <w:tcPr>
            <w:tcW w:w="0" w:type="auto"/>
            <w:tcBorders>
              <w:top w:val="single" w:sz="0" w:space="0" w:color="D3D3D3"/>
              <w:left w:val="single" w:sz="0" w:space="0" w:color="D3D3D3"/>
              <w:bottom w:val="single" w:sz="0" w:space="0" w:color="D3D3D3"/>
              <w:right w:val="single" w:sz="0" w:space="0" w:color="D3D3D3"/>
            </w:tcBorders>
          </w:tcPr>
          <w:p w14:paraId="7749C092" w14:textId="77777777" w:rsidR="005773F0" w:rsidRPr="005773F0" w:rsidRDefault="005773F0" w:rsidP="00543C1E">
            <w:pPr>
              <w:keepNext/>
              <w:spacing w:after="60"/>
              <w:jc w:val="right"/>
            </w:pPr>
            <w:r w:rsidRPr="005773F0">
              <w:rPr>
                <w:rFonts w:ascii="Calibri" w:hAnsi="Calibri"/>
              </w:rPr>
              <w:t>25.00</w:t>
            </w:r>
          </w:p>
        </w:tc>
        <w:tc>
          <w:tcPr>
            <w:tcW w:w="0" w:type="auto"/>
            <w:tcBorders>
              <w:top w:val="single" w:sz="0" w:space="0" w:color="D3D3D3"/>
              <w:left w:val="single" w:sz="0" w:space="0" w:color="D3D3D3"/>
              <w:bottom w:val="single" w:sz="0" w:space="0" w:color="D3D3D3"/>
              <w:right w:val="single" w:sz="0" w:space="0" w:color="D3D3D3"/>
            </w:tcBorders>
          </w:tcPr>
          <w:p w14:paraId="636D96F9" w14:textId="77777777" w:rsidR="005773F0" w:rsidRPr="005773F0" w:rsidRDefault="005773F0" w:rsidP="00543C1E">
            <w:pPr>
              <w:keepNext/>
              <w:spacing w:after="60"/>
              <w:jc w:val="center"/>
            </w:pPr>
            <w:r w:rsidRPr="005773F0">
              <w:rPr>
                <w:rFonts w:ascii="Calibri" w:hAnsi="Calibri"/>
              </w:rPr>
              <w:t>S</w:t>
            </w:r>
          </w:p>
        </w:tc>
      </w:tr>
      <w:tr w:rsidR="005773F0" w:rsidRPr="005773F0" w14:paraId="5B0A786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C0146" w14:textId="77777777" w:rsidR="005773F0" w:rsidRPr="005773F0" w:rsidRDefault="005773F0" w:rsidP="00543C1E">
            <w:pPr>
              <w:keepNext/>
              <w:spacing w:after="60"/>
            </w:pPr>
            <w:r w:rsidRPr="005773F0">
              <w:rPr>
                <w:rFonts w:ascii="Calibri" w:hAnsi="Calibri"/>
              </w:rPr>
              <w:t xml:space="preserve">Salmonella </w:t>
            </w:r>
            <w:proofErr w:type="spellStart"/>
            <w:r w:rsidRPr="005773F0">
              <w:rPr>
                <w:rFonts w:ascii="Calibri" w:hAnsi="Calibri"/>
              </w:rPr>
              <w:t>choleraesuis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419B9F6" w14:textId="77777777" w:rsidR="005773F0" w:rsidRPr="005773F0" w:rsidRDefault="005773F0" w:rsidP="00543C1E">
            <w:pPr>
              <w:keepNext/>
              <w:spacing w:after="60"/>
              <w:jc w:val="center"/>
            </w:pPr>
            <w:r w:rsidRPr="005773F0">
              <w:rPr>
                <w:rFonts w:ascii="Calibri" w:hAnsi="Calibri"/>
              </w:rPr>
              <w:t>CRO</w:t>
            </w:r>
          </w:p>
        </w:tc>
        <w:tc>
          <w:tcPr>
            <w:tcW w:w="0" w:type="auto"/>
            <w:tcBorders>
              <w:top w:val="single" w:sz="0" w:space="0" w:color="D3D3D3"/>
              <w:left w:val="single" w:sz="0" w:space="0" w:color="D3D3D3"/>
              <w:bottom w:val="single" w:sz="0" w:space="0" w:color="D3D3D3"/>
              <w:right w:val="single" w:sz="0" w:space="0" w:color="D3D3D3"/>
            </w:tcBorders>
          </w:tcPr>
          <w:p w14:paraId="7A0002E8" w14:textId="77777777" w:rsidR="005773F0" w:rsidRPr="005773F0" w:rsidRDefault="005773F0" w:rsidP="00543C1E">
            <w:pPr>
              <w:keepNext/>
              <w:spacing w:after="60"/>
              <w:jc w:val="right"/>
            </w:pPr>
            <w:r w:rsidRPr="005773F0">
              <w:rPr>
                <w:rFonts w:ascii="Calibri" w:hAnsi="Calibri"/>
              </w:rPr>
              <w:t>24.00</w:t>
            </w:r>
          </w:p>
        </w:tc>
        <w:tc>
          <w:tcPr>
            <w:tcW w:w="0" w:type="auto"/>
            <w:tcBorders>
              <w:top w:val="single" w:sz="0" w:space="0" w:color="D3D3D3"/>
              <w:left w:val="single" w:sz="0" w:space="0" w:color="D3D3D3"/>
              <w:bottom w:val="single" w:sz="0" w:space="0" w:color="D3D3D3"/>
              <w:right w:val="single" w:sz="0" w:space="0" w:color="D3D3D3"/>
            </w:tcBorders>
          </w:tcPr>
          <w:p w14:paraId="6D7C77BD" w14:textId="77777777" w:rsidR="005773F0" w:rsidRPr="005773F0" w:rsidRDefault="005773F0" w:rsidP="00543C1E">
            <w:pPr>
              <w:keepNext/>
              <w:spacing w:after="60"/>
              <w:jc w:val="center"/>
            </w:pPr>
            <w:r w:rsidRPr="005773F0">
              <w:rPr>
                <w:rFonts w:ascii="Calibri" w:hAnsi="Calibri"/>
              </w:rPr>
              <w:t>S</w:t>
            </w:r>
          </w:p>
        </w:tc>
      </w:tr>
      <w:tr w:rsidR="005773F0" w:rsidRPr="005773F0" w14:paraId="13E7AEBB"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B0E05" w14:textId="77777777" w:rsidR="005773F0" w:rsidRPr="005773F0" w:rsidRDefault="005773F0" w:rsidP="00543C1E">
            <w:pPr>
              <w:keepNext/>
              <w:spacing w:after="60"/>
            </w:pPr>
            <w:r w:rsidRPr="005773F0">
              <w:rPr>
                <w:rFonts w:ascii="Calibri" w:hAnsi="Calibri"/>
              </w:rPr>
              <w:t xml:space="preserve">Salmonella </w:t>
            </w:r>
            <w:proofErr w:type="spellStart"/>
            <w:r w:rsidRPr="005773F0">
              <w:rPr>
                <w:rFonts w:ascii="Calibri" w:hAnsi="Calibri"/>
              </w:rPr>
              <w:t>choleraesuis</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215AB8A" w14:textId="77777777" w:rsidR="005773F0" w:rsidRPr="005773F0" w:rsidRDefault="005773F0" w:rsidP="00543C1E">
            <w:pPr>
              <w:keepNext/>
              <w:spacing w:after="60"/>
              <w:jc w:val="center"/>
            </w:pPr>
            <w:r w:rsidRPr="005773F0">
              <w:rPr>
                <w:rFonts w:ascii="Calibri" w:hAnsi="Calibri"/>
              </w:rPr>
              <w:t>VAN</w:t>
            </w:r>
          </w:p>
        </w:tc>
        <w:tc>
          <w:tcPr>
            <w:tcW w:w="0" w:type="auto"/>
            <w:tcBorders>
              <w:top w:val="single" w:sz="0" w:space="0" w:color="D3D3D3"/>
              <w:left w:val="single" w:sz="0" w:space="0" w:color="D3D3D3"/>
              <w:bottom w:val="single" w:sz="0" w:space="0" w:color="D3D3D3"/>
              <w:right w:val="single" w:sz="0" w:space="0" w:color="D3D3D3"/>
            </w:tcBorders>
          </w:tcPr>
          <w:p w14:paraId="646278D0" w14:textId="77777777" w:rsidR="005773F0" w:rsidRPr="005773F0" w:rsidRDefault="005773F0" w:rsidP="00543C1E">
            <w:pPr>
              <w:keepNext/>
              <w:spacing w:after="60"/>
              <w:jc w:val="right"/>
            </w:pPr>
            <w:r w:rsidRPr="005773F0">
              <w:rPr>
                <w:rFonts w:ascii="Calibri" w:hAnsi="Calibri"/>
              </w:rPr>
              <w:t>0.00</w:t>
            </w:r>
          </w:p>
        </w:tc>
        <w:tc>
          <w:tcPr>
            <w:tcW w:w="0" w:type="auto"/>
            <w:tcBorders>
              <w:top w:val="single" w:sz="0" w:space="0" w:color="D3D3D3"/>
              <w:left w:val="single" w:sz="0" w:space="0" w:color="D3D3D3"/>
              <w:bottom w:val="single" w:sz="0" w:space="0" w:color="D3D3D3"/>
              <w:right w:val="single" w:sz="0" w:space="0" w:color="D3D3D3"/>
            </w:tcBorders>
          </w:tcPr>
          <w:p w14:paraId="30C1BFCB" w14:textId="77777777" w:rsidR="005773F0" w:rsidRPr="005773F0" w:rsidRDefault="005773F0" w:rsidP="00543C1E">
            <w:pPr>
              <w:keepNext/>
              <w:spacing w:after="60"/>
              <w:jc w:val="center"/>
            </w:pPr>
            <w:r w:rsidRPr="005773F0">
              <w:rPr>
                <w:rFonts w:ascii="Calibri" w:hAnsi="Calibri"/>
              </w:rPr>
              <w:t>R</w:t>
            </w:r>
          </w:p>
        </w:tc>
      </w:tr>
      <w:tr w:rsidR="005773F0" w:rsidRPr="005773F0" w14:paraId="47569E3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27098F"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pitii</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6A693AF" w14:textId="77777777" w:rsidR="005773F0" w:rsidRPr="005773F0" w:rsidRDefault="005773F0" w:rsidP="00543C1E">
            <w:pPr>
              <w:keepNext/>
              <w:spacing w:after="60"/>
              <w:jc w:val="center"/>
            </w:pPr>
            <w:r w:rsidRPr="005773F0">
              <w:rPr>
                <w:rFonts w:ascii="Calibri" w:hAnsi="Calibri"/>
              </w:rPr>
              <w:t>SXT</w:t>
            </w:r>
          </w:p>
        </w:tc>
        <w:tc>
          <w:tcPr>
            <w:tcW w:w="0" w:type="auto"/>
            <w:tcBorders>
              <w:top w:val="single" w:sz="0" w:space="0" w:color="D3D3D3"/>
              <w:left w:val="single" w:sz="0" w:space="0" w:color="D3D3D3"/>
              <w:bottom w:val="single" w:sz="0" w:space="0" w:color="D3D3D3"/>
              <w:right w:val="single" w:sz="0" w:space="0" w:color="D3D3D3"/>
            </w:tcBorders>
          </w:tcPr>
          <w:p w14:paraId="3F7C6728" w14:textId="77777777" w:rsidR="005773F0" w:rsidRPr="005773F0" w:rsidRDefault="005773F0" w:rsidP="00543C1E">
            <w:pPr>
              <w:keepNext/>
              <w:spacing w:after="60"/>
              <w:jc w:val="right"/>
            </w:pPr>
            <w:r w:rsidRPr="005773F0">
              <w:rPr>
                <w:rFonts w:ascii="Calibri" w:hAnsi="Calibri"/>
              </w:rPr>
              <w:t>11.00</w:t>
            </w:r>
          </w:p>
        </w:tc>
        <w:tc>
          <w:tcPr>
            <w:tcW w:w="0" w:type="auto"/>
            <w:tcBorders>
              <w:top w:val="single" w:sz="0" w:space="0" w:color="D3D3D3"/>
              <w:left w:val="single" w:sz="0" w:space="0" w:color="D3D3D3"/>
              <w:bottom w:val="single" w:sz="0" w:space="0" w:color="D3D3D3"/>
              <w:right w:val="single" w:sz="0" w:space="0" w:color="D3D3D3"/>
            </w:tcBorders>
          </w:tcPr>
          <w:p w14:paraId="228E476B" w14:textId="77777777" w:rsidR="005773F0" w:rsidRPr="005773F0" w:rsidRDefault="005773F0" w:rsidP="00543C1E">
            <w:pPr>
              <w:keepNext/>
              <w:spacing w:after="60"/>
              <w:jc w:val="center"/>
            </w:pPr>
            <w:r w:rsidRPr="005773F0">
              <w:rPr>
                <w:rFonts w:ascii="Calibri" w:hAnsi="Calibri"/>
              </w:rPr>
              <w:t>R</w:t>
            </w:r>
          </w:p>
        </w:tc>
      </w:tr>
      <w:tr w:rsidR="005773F0" w:rsidRPr="005773F0" w14:paraId="4D3054D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FFEB8F" w14:textId="77777777" w:rsidR="005773F0" w:rsidRPr="005773F0" w:rsidRDefault="005773F0" w:rsidP="00543C1E">
            <w:pPr>
              <w:keepNext/>
              <w:spacing w:after="60"/>
            </w:pPr>
            <w:r w:rsidRPr="005773F0">
              <w:rPr>
                <w:rFonts w:ascii="Calibri" w:hAnsi="Calibri"/>
              </w:rPr>
              <w:lastRenderedPageBreak/>
              <w:t xml:space="preserve">Acinetobacter </w:t>
            </w:r>
            <w:proofErr w:type="spellStart"/>
            <w:r w:rsidRPr="005773F0">
              <w:rPr>
                <w:rFonts w:ascii="Calibri" w:hAnsi="Calibri"/>
              </w:rPr>
              <w:t>pitii</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54FCAF67" w14:textId="77777777" w:rsidR="005773F0" w:rsidRPr="005773F0" w:rsidRDefault="005773F0" w:rsidP="00543C1E">
            <w:pPr>
              <w:keepNext/>
              <w:spacing w:after="60"/>
              <w:jc w:val="center"/>
            </w:pPr>
            <w:r w:rsidRPr="005773F0">
              <w:rPr>
                <w:rFonts w:ascii="Calibri" w:hAnsi="Calibri"/>
              </w:rPr>
              <w:t>CIP</w:t>
            </w:r>
          </w:p>
        </w:tc>
        <w:tc>
          <w:tcPr>
            <w:tcW w:w="0" w:type="auto"/>
            <w:tcBorders>
              <w:top w:val="single" w:sz="0" w:space="0" w:color="D3D3D3"/>
              <w:left w:val="single" w:sz="0" w:space="0" w:color="D3D3D3"/>
              <w:bottom w:val="single" w:sz="0" w:space="0" w:color="D3D3D3"/>
              <w:right w:val="single" w:sz="0" w:space="0" w:color="D3D3D3"/>
            </w:tcBorders>
          </w:tcPr>
          <w:p w14:paraId="7CE1F62E" w14:textId="77777777" w:rsidR="005773F0" w:rsidRPr="005773F0" w:rsidRDefault="005773F0" w:rsidP="00543C1E">
            <w:pPr>
              <w:keepNext/>
              <w:spacing w:after="60"/>
              <w:jc w:val="right"/>
            </w:pPr>
            <w:r w:rsidRPr="005773F0">
              <w:rPr>
                <w:rFonts w:ascii="Calibri" w:hAnsi="Calibri"/>
              </w:rPr>
              <w:t>24.00</w:t>
            </w:r>
          </w:p>
        </w:tc>
        <w:tc>
          <w:tcPr>
            <w:tcW w:w="0" w:type="auto"/>
            <w:tcBorders>
              <w:top w:val="single" w:sz="0" w:space="0" w:color="D3D3D3"/>
              <w:left w:val="single" w:sz="0" w:space="0" w:color="D3D3D3"/>
              <w:bottom w:val="single" w:sz="0" w:space="0" w:color="D3D3D3"/>
              <w:right w:val="single" w:sz="0" w:space="0" w:color="D3D3D3"/>
            </w:tcBorders>
          </w:tcPr>
          <w:p w14:paraId="03AE34E8" w14:textId="77777777" w:rsidR="005773F0" w:rsidRPr="005773F0" w:rsidRDefault="005773F0" w:rsidP="00543C1E">
            <w:pPr>
              <w:keepNext/>
              <w:spacing w:after="60"/>
              <w:jc w:val="center"/>
            </w:pPr>
            <w:r w:rsidRPr="005773F0">
              <w:rPr>
                <w:rFonts w:ascii="Calibri" w:hAnsi="Calibri"/>
              </w:rPr>
              <w:t>I</w:t>
            </w:r>
          </w:p>
        </w:tc>
      </w:tr>
      <w:tr w:rsidR="005773F0" w:rsidRPr="005773F0" w14:paraId="719F543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47F0C"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pitii</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2FAC441" w14:textId="77777777" w:rsidR="005773F0" w:rsidRPr="005773F0" w:rsidRDefault="005773F0" w:rsidP="00543C1E">
            <w:pPr>
              <w:keepNext/>
              <w:spacing w:after="60"/>
              <w:jc w:val="center"/>
            </w:pPr>
            <w:r w:rsidRPr="005773F0">
              <w:rPr>
                <w:rFonts w:ascii="Calibri" w:hAnsi="Calibri"/>
              </w:rPr>
              <w:t>GM</w:t>
            </w:r>
          </w:p>
        </w:tc>
        <w:tc>
          <w:tcPr>
            <w:tcW w:w="0" w:type="auto"/>
            <w:tcBorders>
              <w:top w:val="single" w:sz="0" w:space="0" w:color="D3D3D3"/>
              <w:left w:val="single" w:sz="0" w:space="0" w:color="D3D3D3"/>
              <w:bottom w:val="single" w:sz="0" w:space="0" w:color="D3D3D3"/>
              <w:right w:val="single" w:sz="0" w:space="0" w:color="D3D3D3"/>
            </w:tcBorders>
          </w:tcPr>
          <w:p w14:paraId="2947C3BD" w14:textId="77777777" w:rsidR="005773F0" w:rsidRPr="005773F0" w:rsidRDefault="005773F0" w:rsidP="00543C1E">
            <w:pPr>
              <w:keepNext/>
              <w:spacing w:after="60"/>
              <w:jc w:val="right"/>
            </w:pPr>
            <w:r w:rsidRPr="005773F0">
              <w:rPr>
                <w:rFonts w:ascii="Calibri" w:hAnsi="Calibri"/>
              </w:rPr>
              <w:t>7.00</w:t>
            </w:r>
          </w:p>
        </w:tc>
        <w:tc>
          <w:tcPr>
            <w:tcW w:w="0" w:type="auto"/>
            <w:tcBorders>
              <w:top w:val="single" w:sz="0" w:space="0" w:color="D3D3D3"/>
              <w:left w:val="single" w:sz="0" w:space="0" w:color="D3D3D3"/>
              <w:bottom w:val="single" w:sz="0" w:space="0" w:color="D3D3D3"/>
              <w:right w:val="single" w:sz="0" w:space="0" w:color="D3D3D3"/>
            </w:tcBorders>
          </w:tcPr>
          <w:p w14:paraId="412CE022" w14:textId="77777777" w:rsidR="005773F0" w:rsidRPr="005773F0" w:rsidRDefault="005773F0" w:rsidP="00543C1E">
            <w:pPr>
              <w:keepNext/>
              <w:spacing w:after="60"/>
              <w:jc w:val="center"/>
            </w:pPr>
            <w:r w:rsidRPr="005773F0">
              <w:rPr>
                <w:rFonts w:ascii="Calibri" w:hAnsi="Calibri"/>
              </w:rPr>
              <w:t>R</w:t>
            </w:r>
          </w:p>
        </w:tc>
      </w:tr>
      <w:tr w:rsidR="005773F0" w:rsidRPr="005773F0" w14:paraId="029A670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6E8FFC" w14:textId="77777777" w:rsidR="005773F0" w:rsidRPr="005773F0" w:rsidRDefault="005773F0" w:rsidP="00543C1E">
            <w:pPr>
              <w:keepNext/>
              <w:spacing w:after="60"/>
            </w:pPr>
            <w:r w:rsidRPr="005773F0">
              <w:rPr>
                <w:rFonts w:ascii="Calibri" w:hAnsi="Calibri"/>
              </w:rPr>
              <w:t xml:space="preserve">Acinetobacter </w:t>
            </w:r>
            <w:proofErr w:type="spellStart"/>
            <w:r w:rsidRPr="005773F0">
              <w:rPr>
                <w:rFonts w:ascii="Calibri" w:hAnsi="Calibri"/>
              </w:rPr>
              <w:t>pitii</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14966D79" w14:textId="77777777" w:rsidR="005773F0" w:rsidRPr="005773F0" w:rsidRDefault="005773F0" w:rsidP="00543C1E">
            <w:pPr>
              <w:keepNext/>
              <w:spacing w:after="60"/>
              <w:jc w:val="center"/>
            </w:pPr>
            <w:r w:rsidRPr="005773F0">
              <w:rPr>
                <w:rFonts w:ascii="Calibri" w:hAnsi="Calibri"/>
              </w:rPr>
              <w:t>MEM</w:t>
            </w:r>
          </w:p>
        </w:tc>
        <w:tc>
          <w:tcPr>
            <w:tcW w:w="0" w:type="auto"/>
            <w:tcBorders>
              <w:top w:val="single" w:sz="0" w:space="0" w:color="D3D3D3"/>
              <w:left w:val="single" w:sz="0" w:space="0" w:color="D3D3D3"/>
              <w:bottom w:val="single" w:sz="0" w:space="0" w:color="D3D3D3"/>
              <w:right w:val="single" w:sz="0" w:space="0" w:color="D3D3D3"/>
            </w:tcBorders>
          </w:tcPr>
          <w:p w14:paraId="69F273E6" w14:textId="77777777" w:rsidR="005773F0" w:rsidRPr="005773F0" w:rsidRDefault="005773F0" w:rsidP="00543C1E">
            <w:pPr>
              <w:keepNext/>
              <w:spacing w:after="60"/>
              <w:jc w:val="right"/>
            </w:pPr>
            <w:r w:rsidRPr="005773F0">
              <w:rPr>
                <w:rFonts w:ascii="Calibri" w:hAnsi="Calibri"/>
              </w:rPr>
              <w:t>24.00</w:t>
            </w:r>
          </w:p>
        </w:tc>
        <w:tc>
          <w:tcPr>
            <w:tcW w:w="0" w:type="auto"/>
            <w:tcBorders>
              <w:top w:val="single" w:sz="0" w:space="0" w:color="D3D3D3"/>
              <w:left w:val="single" w:sz="0" w:space="0" w:color="D3D3D3"/>
              <w:bottom w:val="single" w:sz="0" w:space="0" w:color="D3D3D3"/>
              <w:right w:val="single" w:sz="0" w:space="0" w:color="D3D3D3"/>
            </w:tcBorders>
          </w:tcPr>
          <w:p w14:paraId="1555408F" w14:textId="77777777" w:rsidR="005773F0" w:rsidRPr="005773F0" w:rsidRDefault="005773F0" w:rsidP="00543C1E">
            <w:pPr>
              <w:keepNext/>
              <w:spacing w:after="60"/>
              <w:jc w:val="center"/>
            </w:pPr>
            <w:r w:rsidRPr="005773F0">
              <w:rPr>
                <w:rFonts w:ascii="Calibri" w:hAnsi="Calibri"/>
              </w:rPr>
              <w:t>S</w:t>
            </w:r>
          </w:p>
        </w:tc>
      </w:tr>
    </w:tbl>
    <w:p w14:paraId="786FFA91" w14:textId="6CBCAE2D" w:rsidR="005773F0" w:rsidRDefault="00174425" w:rsidP="005773F0">
      <w:pPr>
        <w:pStyle w:val="FirstParagraph"/>
      </w:pPr>
      <w:r>
        <w:t>ANOVA</w:t>
      </w:r>
    </w:p>
    <w:tbl>
      <w:tblPr>
        <w:tblStyle w:val="Table"/>
        <w:tblW w:w="0" w:type="auto"/>
        <w:jc w:val="center"/>
        <w:tblCellMar>
          <w:left w:w="60" w:type="dxa"/>
          <w:right w:w="60" w:type="dxa"/>
        </w:tblCellMar>
        <w:tblLook w:val="0000" w:firstRow="0" w:lastRow="0" w:firstColumn="0" w:lastColumn="0" w:noHBand="0" w:noVBand="0"/>
      </w:tblPr>
      <w:tblGrid>
        <w:gridCol w:w="1989"/>
        <w:gridCol w:w="2102"/>
        <w:gridCol w:w="1276"/>
        <w:gridCol w:w="1276"/>
        <w:gridCol w:w="1276"/>
        <w:gridCol w:w="1254"/>
      </w:tblGrid>
      <w:tr w:rsidR="00D6677D" w:rsidRPr="00D6677D" w14:paraId="100402C3"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7B7D2381" w14:textId="77777777" w:rsidR="00D6677D" w:rsidRPr="00D6677D" w:rsidRDefault="00D6677D" w:rsidP="00543C1E">
            <w:pPr>
              <w:keepNext/>
              <w:spacing w:after="60"/>
            </w:pPr>
            <w:r w:rsidRPr="00D6677D">
              <w:rPr>
                <w:rFonts w:ascii="Calibri" w:hAnsi="Calibri"/>
              </w:rPr>
              <w:t>Source of Variation</w:t>
            </w:r>
          </w:p>
        </w:tc>
        <w:tc>
          <w:tcPr>
            <w:tcW w:w="0" w:type="auto"/>
            <w:tcBorders>
              <w:top w:val="single" w:sz="16" w:space="0" w:color="D3D3D3"/>
              <w:bottom w:val="single" w:sz="16" w:space="0" w:color="D3D3D3"/>
            </w:tcBorders>
          </w:tcPr>
          <w:p w14:paraId="0AC80673" w14:textId="77777777" w:rsidR="00D6677D" w:rsidRPr="00D6677D" w:rsidRDefault="00D6677D" w:rsidP="00543C1E">
            <w:pPr>
              <w:keepNext/>
              <w:spacing w:after="60"/>
              <w:jc w:val="right"/>
            </w:pPr>
            <w:r w:rsidRPr="00D6677D">
              <w:rPr>
                <w:rFonts w:ascii="Calibri" w:hAnsi="Calibri"/>
              </w:rPr>
              <w:t>Degrees of Freedom</w:t>
            </w:r>
          </w:p>
        </w:tc>
        <w:tc>
          <w:tcPr>
            <w:tcW w:w="0" w:type="auto"/>
            <w:tcBorders>
              <w:top w:val="single" w:sz="16" w:space="0" w:color="D3D3D3"/>
              <w:bottom w:val="single" w:sz="16" w:space="0" w:color="D3D3D3"/>
            </w:tcBorders>
          </w:tcPr>
          <w:p w14:paraId="36AC238C" w14:textId="77777777" w:rsidR="00D6677D" w:rsidRPr="00D6677D" w:rsidRDefault="00D6677D" w:rsidP="00543C1E">
            <w:pPr>
              <w:keepNext/>
              <w:spacing w:after="60"/>
              <w:jc w:val="right"/>
            </w:pPr>
            <w:proofErr w:type="spellStart"/>
            <w:r w:rsidRPr="00D6677D">
              <w:rPr>
                <w:rFonts w:ascii="Calibri" w:hAnsi="Calibri"/>
              </w:rPr>
              <w:t>sumsq</w:t>
            </w:r>
            <w:proofErr w:type="spellEnd"/>
          </w:p>
        </w:tc>
        <w:tc>
          <w:tcPr>
            <w:tcW w:w="0" w:type="auto"/>
            <w:tcBorders>
              <w:top w:val="single" w:sz="16" w:space="0" w:color="D3D3D3"/>
              <w:bottom w:val="single" w:sz="16" w:space="0" w:color="D3D3D3"/>
            </w:tcBorders>
          </w:tcPr>
          <w:p w14:paraId="04DC8D6D" w14:textId="77777777" w:rsidR="00D6677D" w:rsidRPr="00D6677D" w:rsidRDefault="00D6677D" w:rsidP="00543C1E">
            <w:pPr>
              <w:keepNext/>
              <w:spacing w:after="60"/>
              <w:jc w:val="right"/>
            </w:pPr>
            <w:proofErr w:type="spellStart"/>
            <w:r w:rsidRPr="00D6677D">
              <w:rPr>
                <w:rFonts w:ascii="Calibri" w:hAnsi="Calibri"/>
              </w:rPr>
              <w:t>meansq</w:t>
            </w:r>
            <w:proofErr w:type="spellEnd"/>
          </w:p>
        </w:tc>
        <w:tc>
          <w:tcPr>
            <w:tcW w:w="0" w:type="auto"/>
            <w:tcBorders>
              <w:top w:val="single" w:sz="16" w:space="0" w:color="D3D3D3"/>
              <w:bottom w:val="single" w:sz="16" w:space="0" w:color="D3D3D3"/>
            </w:tcBorders>
          </w:tcPr>
          <w:p w14:paraId="1C2A40BA" w14:textId="77777777" w:rsidR="00D6677D" w:rsidRPr="00D6677D" w:rsidRDefault="00D6677D" w:rsidP="00543C1E">
            <w:pPr>
              <w:keepNext/>
              <w:spacing w:after="60"/>
              <w:jc w:val="right"/>
            </w:pPr>
            <w:r w:rsidRPr="00D6677D">
              <w:rPr>
                <w:rFonts w:ascii="Calibri" w:hAnsi="Calibri"/>
              </w:rPr>
              <w:t>F-Statistic</w:t>
            </w:r>
          </w:p>
        </w:tc>
        <w:tc>
          <w:tcPr>
            <w:tcW w:w="0" w:type="auto"/>
            <w:tcBorders>
              <w:top w:val="single" w:sz="16" w:space="0" w:color="D3D3D3"/>
              <w:bottom w:val="single" w:sz="16" w:space="0" w:color="D3D3D3"/>
              <w:right w:val="single" w:sz="0" w:space="0" w:color="D3D3D3"/>
            </w:tcBorders>
          </w:tcPr>
          <w:p w14:paraId="1C01E6E8" w14:textId="77777777" w:rsidR="00D6677D" w:rsidRPr="00D6677D" w:rsidRDefault="00D6677D" w:rsidP="00543C1E">
            <w:pPr>
              <w:keepNext/>
              <w:spacing w:after="60"/>
            </w:pPr>
            <w:r w:rsidRPr="00D6677D">
              <w:rPr>
                <w:rFonts w:ascii="Calibri" w:hAnsi="Calibri"/>
              </w:rPr>
              <w:t>P-Value</w:t>
            </w:r>
            <w:r w:rsidRPr="00D6677D">
              <w:rPr>
                <w:rFonts w:ascii="Calibri" w:hAnsi="Calibri"/>
                <w:i/>
                <w:vertAlign w:val="superscript"/>
              </w:rPr>
              <w:t>1</w:t>
            </w:r>
          </w:p>
        </w:tc>
      </w:tr>
      <w:tr w:rsidR="00D6677D" w:rsidRPr="00D6677D" w14:paraId="20987F6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EABA53" w14:textId="7EC26A35" w:rsidR="00D6677D" w:rsidRPr="00D6677D" w:rsidRDefault="005163EF" w:rsidP="00543C1E">
            <w:pPr>
              <w:keepNext/>
              <w:spacing w:after="60"/>
            </w:pPr>
            <w:r w:rsidRPr="00D6677D">
              <w:rPr>
                <w:rFonts w:ascii="Calibri" w:hAnsi="Calibri"/>
              </w:rPr>
              <w:t>A</w:t>
            </w:r>
            <w:r w:rsidR="00D6677D" w:rsidRPr="00D6677D">
              <w:rPr>
                <w:rFonts w:ascii="Calibri" w:hAnsi="Calibri"/>
              </w:rPr>
              <w:t>ntibiotic</w:t>
            </w:r>
          </w:p>
        </w:tc>
        <w:tc>
          <w:tcPr>
            <w:tcW w:w="0" w:type="auto"/>
            <w:tcBorders>
              <w:top w:val="single" w:sz="0" w:space="0" w:color="D3D3D3"/>
              <w:left w:val="single" w:sz="0" w:space="0" w:color="D3D3D3"/>
              <w:bottom w:val="single" w:sz="0" w:space="0" w:color="D3D3D3"/>
              <w:right w:val="single" w:sz="0" w:space="0" w:color="D3D3D3"/>
            </w:tcBorders>
          </w:tcPr>
          <w:p w14:paraId="3BFAC091" w14:textId="77777777" w:rsidR="00D6677D" w:rsidRPr="00D6677D" w:rsidRDefault="00D6677D" w:rsidP="00543C1E">
            <w:pPr>
              <w:keepNext/>
              <w:spacing w:after="60"/>
              <w:jc w:val="right"/>
            </w:pPr>
            <w:r w:rsidRPr="00D6677D">
              <w:rPr>
                <w:rFonts w:ascii="Calibri" w:hAnsi="Calibri"/>
              </w:rPr>
              <w:t>9</w:t>
            </w:r>
          </w:p>
        </w:tc>
        <w:tc>
          <w:tcPr>
            <w:tcW w:w="0" w:type="auto"/>
            <w:tcBorders>
              <w:top w:val="single" w:sz="0" w:space="0" w:color="D3D3D3"/>
              <w:left w:val="single" w:sz="0" w:space="0" w:color="D3D3D3"/>
              <w:bottom w:val="single" w:sz="0" w:space="0" w:color="D3D3D3"/>
              <w:right w:val="single" w:sz="0" w:space="0" w:color="D3D3D3"/>
            </w:tcBorders>
          </w:tcPr>
          <w:p w14:paraId="1DBA6048" w14:textId="77777777" w:rsidR="00D6677D" w:rsidRPr="00D6677D" w:rsidRDefault="00D6677D" w:rsidP="00543C1E">
            <w:pPr>
              <w:keepNext/>
              <w:spacing w:after="60"/>
              <w:jc w:val="right"/>
            </w:pPr>
            <w:r w:rsidRPr="00D6677D">
              <w:rPr>
                <w:rFonts w:ascii="Calibri" w:hAnsi="Calibri"/>
              </w:rPr>
              <w:t>16030.6706</w:t>
            </w:r>
          </w:p>
        </w:tc>
        <w:tc>
          <w:tcPr>
            <w:tcW w:w="0" w:type="auto"/>
            <w:tcBorders>
              <w:top w:val="single" w:sz="0" w:space="0" w:color="D3D3D3"/>
              <w:left w:val="single" w:sz="0" w:space="0" w:color="D3D3D3"/>
              <w:bottom w:val="single" w:sz="0" w:space="0" w:color="D3D3D3"/>
              <w:right w:val="single" w:sz="0" w:space="0" w:color="D3D3D3"/>
            </w:tcBorders>
          </w:tcPr>
          <w:p w14:paraId="120C6953" w14:textId="77777777" w:rsidR="00D6677D" w:rsidRPr="00D6677D" w:rsidRDefault="00D6677D" w:rsidP="00543C1E">
            <w:pPr>
              <w:keepNext/>
              <w:spacing w:after="60"/>
              <w:jc w:val="right"/>
            </w:pPr>
            <w:r w:rsidRPr="00D6677D">
              <w:rPr>
                <w:rFonts w:ascii="Calibri" w:hAnsi="Calibri"/>
              </w:rPr>
              <w:t>1781.18562</w:t>
            </w:r>
          </w:p>
        </w:tc>
        <w:tc>
          <w:tcPr>
            <w:tcW w:w="0" w:type="auto"/>
            <w:tcBorders>
              <w:top w:val="single" w:sz="0" w:space="0" w:color="D3D3D3"/>
              <w:left w:val="single" w:sz="0" w:space="0" w:color="D3D3D3"/>
              <w:bottom w:val="single" w:sz="0" w:space="0" w:color="D3D3D3"/>
              <w:right w:val="single" w:sz="0" w:space="0" w:color="D3D3D3"/>
            </w:tcBorders>
          </w:tcPr>
          <w:p w14:paraId="01314D5A" w14:textId="77777777" w:rsidR="00D6677D" w:rsidRPr="00D6677D" w:rsidRDefault="00D6677D" w:rsidP="00543C1E">
            <w:pPr>
              <w:keepNext/>
              <w:spacing w:after="60"/>
              <w:jc w:val="right"/>
            </w:pPr>
            <w:r w:rsidRPr="00D6677D">
              <w:rPr>
                <w:rFonts w:ascii="Calibri" w:hAnsi="Calibri"/>
              </w:rPr>
              <w:t>36.3139358</w:t>
            </w:r>
          </w:p>
        </w:tc>
        <w:tc>
          <w:tcPr>
            <w:tcW w:w="0" w:type="auto"/>
            <w:tcBorders>
              <w:top w:val="single" w:sz="0" w:space="0" w:color="D3D3D3"/>
              <w:left w:val="single" w:sz="0" w:space="0" w:color="D3D3D3"/>
              <w:bottom w:val="single" w:sz="0" w:space="0" w:color="D3D3D3"/>
              <w:right w:val="single" w:sz="0" w:space="0" w:color="D3D3D3"/>
            </w:tcBorders>
          </w:tcPr>
          <w:p w14:paraId="5B713203" w14:textId="77777777" w:rsidR="00D6677D" w:rsidRPr="00D6677D" w:rsidRDefault="00D6677D" w:rsidP="00543C1E">
            <w:pPr>
              <w:keepNext/>
              <w:spacing w:after="60"/>
            </w:pPr>
            <w:r w:rsidRPr="00D6677D">
              <w:rPr>
                <w:rFonts w:ascii="Calibri" w:hAnsi="Calibri"/>
              </w:rPr>
              <w:t>&lt; 0.001 ***</w:t>
            </w:r>
          </w:p>
        </w:tc>
      </w:tr>
      <w:tr w:rsidR="00D6677D" w:rsidRPr="00D6677D" w14:paraId="59778CDF"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5C36FC" w14:textId="12B4AE8E" w:rsidR="00D6677D" w:rsidRPr="00D6677D" w:rsidRDefault="005163EF" w:rsidP="00543C1E">
            <w:pPr>
              <w:keepNext/>
              <w:spacing w:after="60"/>
            </w:pPr>
            <w:r>
              <w:rPr>
                <w:rFonts w:ascii="Calibri" w:hAnsi="Calibri"/>
              </w:rPr>
              <w:t>Sample</w:t>
            </w:r>
          </w:p>
        </w:tc>
        <w:tc>
          <w:tcPr>
            <w:tcW w:w="0" w:type="auto"/>
            <w:tcBorders>
              <w:top w:val="single" w:sz="0" w:space="0" w:color="D3D3D3"/>
              <w:left w:val="single" w:sz="0" w:space="0" w:color="D3D3D3"/>
              <w:bottom w:val="single" w:sz="0" w:space="0" w:color="D3D3D3"/>
              <w:right w:val="single" w:sz="0" w:space="0" w:color="D3D3D3"/>
            </w:tcBorders>
          </w:tcPr>
          <w:p w14:paraId="0DB62D9A" w14:textId="77777777" w:rsidR="00D6677D" w:rsidRPr="00D6677D" w:rsidRDefault="00D6677D" w:rsidP="00543C1E">
            <w:pPr>
              <w:keepNext/>
              <w:spacing w:after="60"/>
              <w:jc w:val="right"/>
            </w:pPr>
            <w:r w:rsidRPr="00D6677D">
              <w:rPr>
                <w:rFonts w:ascii="Calibri" w:hAnsi="Calibri"/>
              </w:rPr>
              <w:t>6</w:t>
            </w:r>
          </w:p>
        </w:tc>
        <w:tc>
          <w:tcPr>
            <w:tcW w:w="0" w:type="auto"/>
            <w:tcBorders>
              <w:top w:val="single" w:sz="0" w:space="0" w:color="D3D3D3"/>
              <w:left w:val="single" w:sz="0" w:space="0" w:color="D3D3D3"/>
              <w:bottom w:val="single" w:sz="0" w:space="0" w:color="D3D3D3"/>
              <w:right w:val="single" w:sz="0" w:space="0" w:color="D3D3D3"/>
            </w:tcBorders>
          </w:tcPr>
          <w:p w14:paraId="21002E6F" w14:textId="77777777" w:rsidR="00D6677D" w:rsidRPr="00D6677D" w:rsidRDefault="00D6677D" w:rsidP="00543C1E">
            <w:pPr>
              <w:keepNext/>
              <w:spacing w:after="60"/>
              <w:jc w:val="right"/>
            </w:pPr>
            <w:r w:rsidRPr="00D6677D">
              <w:rPr>
                <w:rFonts w:ascii="Calibri" w:hAnsi="Calibri"/>
              </w:rPr>
              <w:t>192.4315</w:t>
            </w:r>
          </w:p>
        </w:tc>
        <w:tc>
          <w:tcPr>
            <w:tcW w:w="0" w:type="auto"/>
            <w:tcBorders>
              <w:top w:val="single" w:sz="0" w:space="0" w:color="D3D3D3"/>
              <w:left w:val="single" w:sz="0" w:space="0" w:color="D3D3D3"/>
              <w:bottom w:val="single" w:sz="0" w:space="0" w:color="D3D3D3"/>
              <w:right w:val="single" w:sz="0" w:space="0" w:color="D3D3D3"/>
            </w:tcBorders>
          </w:tcPr>
          <w:p w14:paraId="1F0228BA" w14:textId="77777777" w:rsidR="00D6677D" w:rsidRPr="00D6677D" w:rsidRDefault="00D6677D" w:rsidP="00543C1E">
            <w:pPr>
              <w:keepNext/>
              <w:spacing w:after="60"/>
              <w:jc w:val="right"/>
            </w:pPr>
            <w:r w:rsidRPr="00D6677D">
              <w:rPr>
                <w:rFonts w:ascii="Calibri" w:hAnsi="Calibri"/>
              </w:rPr>
              <w:t>32.07191</w:t>
            </w:r>
          </w:p>
        </w:tc>
        <w:tc>
          <w:tcPr>
            <w:tcW w:w="0" w:type="auto"/>
            <w:tcBorders>
              <w:top w:val="single" w:sz="0" w:space="0" w:color="D3D3D3"/>
              <w:left w:val="single" w:sz="0" w:space="0" w:color="D3D3D3"/>
              <w:bottom w:val="single" w:sz="0" w:space="0" w:color="D3D3D3"/>
              <w:right w:val="single" w:sz="0" w:space="0" w:color="D3D3D3"/>
            </w:tcBorders>
          </w:tcPr>
          <w:p w14:paraId="30E1173A" w14:textId="77777777" w:rsidR="00D6677D" w:rsidRPr="00D6677D" w:rsidRDefault="00D6677D" w:rsidP="00543C1E">
            <w:pPr>
              <w:keepNext/>
              <w:spacing w:after="60"/>
              <w:jc w:val="right"/>
            </w:pPr>
            <w:r w:rsidRPr="00D6677D">
              <w:rPr>
                <w:rFonts w:ascii="Calibri" w:hAnsi="Calibri"/>
              </w:rPr>
              <w:t>0.6538664</w:t>
            </w:r>
          </w:p>
        </w:tc>
        <w:tc>
          <w:tcPr>
            <w:tcW w:w="0" w:type="auto"/>
            <w:tcBorders>
              <w:top w:val="single" w:sz="0" w:space="0" w:color="D3D3D3"/>
              <w:left w:val="single" w:sz="0" w:space="0" w:color="D3D3D3"/>
              <w:bottom w:val="single" w:sz="0" w:space="0" w:color="D3D3D3"/>
              <w:right w:val="single" w:sz="0" w:space="0" w:color="D3D3D3"/>
            </w:tcBorders>
          </w:tcPr>
          <w:p w14:paraId="4644D3A0" w14:textId="77777777" w:rsidR="00D6677D" w:rsidRPr="00D6677D" w:rsidRDefault="00D6677D" w:rsidP="00543C1E">
            <w:pPr>
              <w:keepNext/>
              <w:spacing w:after="60"/>
            </w:pPr>
            <w:r w:rsidRPr="00D6677D">
              <w:rPr>
                <w:rFonts w:ascii="Calibri" w:hAnsi="Calibri"/>
              </w:rPr>
              <w:t>0.687</w:t>
            </w:r>
          </w:p>
        </w:tc>
      </w:tr>
      <w:tr w:rsidR="00D6677D" w:rsidRPr="00D6677D" w14:paraId="0A61A0F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64287E" w14:textId="18637EB2" w:rsidR="00D6677D" w:rsidRPr="00D6677D" w:rsidRDefault="005163EF" w:rsidP="00543C1E">
            <w:pPr>
              <w:keepNext/>
              <w:spacing w:after="60"/>
            </w:pPr>
            <w:proofErr w:type="spellStart"/>
            <w:r>
              <w:rPr>
                <w:rFonts w:ascii="Calibri" w:hAnsi="Calibri"/>
              </w:rPr>
              <w:t>A</w:t>
            </w:r>
            <w:r w:rsidR="00D6677D" w:rsidRPr="00D6677D">
              <w:rPr>
                <w:rFonts w:ascii="Calibri" w:hAnsi="Calibri"/>
              </w:rPr>
              <w:t>ntibiotic:</w:t>
            </w:r>
            <w:r>
              <w:rPr>
                <w:rFonts w:ascii="Calibri" w:hAnsi="Calibri"/>
              </w:rPr>
              <w:t>Sample</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4F724FAD" w14:textId="77777777" w:rsidR="00D6677D" w:rsidRPr="00D6677D" w:rsidRDefault="00D6677D" w:rsidP="00543C1E">
            <w:pPr>
              <w:keepNext/>
              <w:spacing w:after="60"/>
              <w:jc w:val="right"/>
            </w:pPr>
            <w:r w:rsidRPr="00D6677D">
              <w:rPr>
                <w:rFonts w:ascii="Calibri" w:hAnsi="Calibri"/>
              </w:rPr>
              <w:t>46</w:t>
            </w:r>
          </w:p>
        </w:tc>
        <w:tc>
          <w:tcPr>
            <w:tcW w:w="0" w:type="auto"/>
            <w:tcBorders>
              <w:top w:val="single" w:sz="0" w:space="0" w:color="D3D3D3"/>
              <w:left w:val="single" w:sz="0" w:space="0" w:color="D3D3D3"/>
              <w:bottom w:val="single" w:sz="0" w:space="0" w:color="D3D3D3"/>
              <w:right w:val="single" w:sz="0" w:space="0" w:color="D3D3D3"/>
            </w:tcBorders>
          </w:tcPr>
          <w:p w14:paraId="6F677AE2" w14:textId="77777777" w:rsidR="00D6677D" w:rsidRPr="00D6677D" w:rsidRDefault="00D6677D" w:rsidP="00543C1E">
            <w:pPr>
              <w:keepNext/>
              <w:spacing w:after="60"/>
              <w:jc w:val="right"/>
            </w:pPr>
            <w:r w:rsidRPr="00D6677D">
              <w:rPr>
                <w:rFonts w:ascii="Calibri" w:hAnsi="Calibri"/>
              </w:rPr>
              <w:t>2823.4995</w:t>
            </w:r>
          </w:p>
        </w:tc>
        <w:tc>
          <w:tcPr>
            <w:tcW w:w="0" w:type="auto"/>
            <w:tcBorders>
              <w:top w:val="single" w:sz="0" w:space="0" w:color="D3D3D3"/>
              <w:left w:val="single" w:sz="0" w:space="0" w:color="D3D3D3"/>
              <w:bottom w:val="single" w:sz="0" w:space="0" w:color="D3D3D3"/>
              <w:right w:val="single" w:sz="0" w:space="0" w:color="D3D3D3"/>
            </w:tcBorders>
          </w:tcPr>
          <w:p w14:paraId="6FE2248A" w14:textId="77777777" w:rsidR="00D6677D" w:rsidRPr="00D6677D" w:rsidRDefault="00D6677D" w:rsidP="00543C1E">
            <w:pPr>
              <w:keepNext/>
              <w:spacing w:after="60"/>
              <w:jc w:val="right"/>
            </w:pPr>
            <w:r w:rsidRPr="00D6677D">
              <w:rPr>
                <w:rFonts w:ascii="Calibri" w:hAnsi="Calibri"/>
              </w:rPr>
              <w:t>61.38042</w:t>
            </w:r>
          </w:p>
        </w:tc>
        <w:tc>
          <w:tcPr>
            <w:tcW w:w="0" w:type="auto"/>
            <w:tcBorders>
              <w:top w:val="single" w:sz="0" w:space="0" w:color="D3D3D3"/>
              <w:left w:val="single" w:sz="0" w:space="0" w:color="D3D3D3"/>
              <w:bottom w:val="single" w:sz="0" w:space="0" w:color="D3D3D3"/>
              <w:right w:val="single" w:sz="0" w:space="0" w:color="D3D3D3"/>
            </w:tcBorders>
          </w:tcPr>
          <w:p w14:paraId="51A0A676" w14:textId="77777777" w:rsidR="00D6677D" w:rsidRPr="00D6677D" w:rsidRDefault="00D6677D" w:rsidP="00543C1E">
            <w:pPr>
              <w:keepNext/>
              <w:spacing w:after="60"/>
              <w:jc w:val="right"/>
            </w:pPr>
            <w:r w:rsidRPr="00D6677D">
              <w:rPr>
                <w:rFonts w:ascii="Calibri" w:hAnsi="Calibri"/>
              </w:rPr>
              <w:t>1.2513939</w:t>
            </w:r>
          </w:p>
        </w:tc>
        <w:tc>
          <w:tcPr>
            <w:tcW w:w="0" w:type="auto"/>
            <w:tcBorders>
              <w:top w:val="single" w:sz="0" w:space="0" w:color="D3D3D3"/>
              <w:left w:val="single" w:sz="0" w:space="0" w:color="D3D3D3"/>
              <w:bottom w:val="single" w:sz="0" w:space="0" w:color="D3D3D3"/>
              <w:right w:val="single" w:sz="0" w:space="0" w:color="D3D3D3"/>
            </w:tcBorders>
          </w:tcPr>
          <w:p w14:paraId="1B1EDF1A" w14:textId="77777777" w:rsidR="00D6677D" w:rsidRPr="00D6677D" w:rsidRDefault="00D6677D" w:rsidP="00543C1E">
            <w:pPr>
              <w:keepNext/>
              <w:spacing w:after="60"/>
            </w:pPr>
            <w:r w:rsidRPr="00D6677D">
              <w:rPr>
                <w:rFonts w:ascii="Calibri" w:hAnsi="Calibri"/>
              </w:rPr>
              <w:t>0.139</w:t>
            </w:r>
          </w:p>
        </w:tc>
      </w:tr>
      <w:tr w:rsidR="00D6677D" w:rsidRPr="00D6677D" w14:paraId="3A2A0D9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815BD" w14:textId="77777777" w:rsidR="00D6677D" w:rsidRPr="00D6677D" w:rsidRDefault="00D6677D" w:rsidP="00543C1E">
            <w:pPr>
              <w:keepNext/>
              <w:spacing w:after="60"/>
            </w:pPr>
            <w:r w:rsidRPr="00D6677D">
              <w:rPr>
                <w:rFonts w:ascii="Calibri" w:hAnsi="Calibri"/>
              </w:rPr>
              <w:t>Residuals</w:t>
            </w:r>
          </w:p>
        </w:tc>
        <w:tc>
          <w:tcPr>
            <w:tcW w:w="0" w:type="auto"/>
            <w:tcBorders>
              <w:top w:val="single" w:sz="0" w:space="0" w:color="D3D3D3"/>
              <w:left w:val="single" w:sz="0" w:space="0" w:color="D3D3D3"/>
              <w:bottom w:val="single" w:sz="0" w:space="0" w:color="D3D3D3"/>
              <w:right w:val="single" w:sz="0" w:space="0" w:color="D3D3D3"/>
            </w:tcBorders>
          </w:tcPr>
          <w:p w14:paraId="5A16EBD8" w14:textId="77777777" w:rsidR="00D6677D" w:rsidRPr="00D6677D" w:rsidRDefault="00D6677D" w:rsidP="00543C1E">
            <w:pPr>
              <w:keepNext/>
              <w:spacing w:after="60"/>
              <w:jc w:val="right"/>
            </w:pPr>
            <w:r w:rsidRPr="00D6677D">
              <w:rPr>
                <w:rFonts w:ascii="Calibri" w:hAnsi="Calibri"/>
              </w:rPr>
              <w:t>308</w:t>
            </w:r>
          </w:p>
        </w:tc>
        <w:tc>
          <w:tcPr>
            <w:tcW w:w="0" w:type="auto"/>
            <w:tcBorders>
              <w:top w:val="single" w:sz="0" w:space="0" w:color="D3D3D3"/>
              <w:left w:val="single" w:sz="0" w:space="0" w:color="D3D3D3"/>
              <w:bottom w:val="single" w:sz="0" w:space="0" w:color="D3D3D3"/>
              <w:right w:val="single" w:sz="0" w:space="0" w:color="D3D3D3"/>
            </w:tcBorders>
          </w:tcPr>
          <w:p w14:paraId="3C62A4CC" w14:textId="77777777" w:rsidR="00D6677D" w:rsidRPr="00D6677D" w:rsidRDefault="00D6677D" w:rsidP="00543C1E">
            <w:pPr>
              <w:keepNext/>
              <w:spacing w:after="60"/>
              <w:jc w:val="right"/>
            </w:pPr>
            <w:r w:rsidRPr="00D6677D">
              <w:rPr>
                <w:rFonts w:ascii="Calibri" w:hAnsi="Calibri"/>
              </w:rPr>
              <w:t>15107.2903</w:t>
            </w:r>
          </w:p>
        </w:tc>
        <w:tc>
          <w:tcPr>
            <w:tcW w:w="0" w:type="auto"/>
            <w:tcBorders>
              <w:top w:val="single" w:sz="0" w:space="0" w:color="D3D3D3"/>
              <w:left w:val="single" w:sz="0" w:space="0" w:color="D3D3D3"/>
              <w:bottom w:val="single" w:sz="0" w:space="0" w:color="D3D3D3"/>
              <w:right w:val="single" w:sz="0" w:space="0" w:color="D3D3D3"/>
            </w:tcBorders>
          </w:tcPr>
          <w:p w14:paraId="2F58EC18" w14:textId="77777777" w:rsidR="00D6677D" w:rsidRPr="00D6677D" w:rsidRDefault="00D6677D" w:rsidP="00543C1E">
            <w:pPr>
              <w:keepNext/>
              <w:spacing w:after="60"/>
              <w:jc w:val="right"/>
            </w:pPr>
            <w:r w:rsidRPr="00D6677D">
              <w:rPr>
                <w:rFonts w:ascii="Calibri" w:hAnsi="Calibri"/>
              </w:rPr>
              <w:t>49.04964</w:t>
            </w:r>
          </w:p>
        </w:tc>
        <w:tc>
          <w:tcPr>
            <w:tcW w:w="0" w:type="auto"/>
            <w:tcBorders>
              <w:top w:val="single" w:sz="0" w:space="0" w:color="D3D3D3"/>
              <w:left w:val="single" w:sz="0" w:space="0" w:color="D3D3D3"/>
              <w:bottom w:val="single" w:sz="0" w:space="0" w:color="D3D3D3"/>
              <w:right w:val="single" w:sz="0" w:space="0" w:color="D3D3D3"/>
            </w:tcBorders>
          </w:tcPr>
          <w:p w14:paraId="0166213A" w14:textId="5D69B791" w:rsidR="00D6677D" w:rsidRPr="00D6677D" w:rsidRDefault="00D6677D" w:rsidP="00543C1E">
            <w:pPr>
              <w:keepNext/>
              <w:spacing w:after="60"/>
              <w:jc w:val="right"/>
            </w:pPr>
          </w:p>
        </w:tc>
        <w:tc>
          <w:tcPr>
            <w:tcW w:w="0" w:type="auto"/>
            <w:tcBorders>
              <w:top w:val="single" w:sz="0" w:space="0" w:color="D3D3D3"/>
              <w:left w:val="single" w:sz="0" w:space="0" w:color="D3D3D3"/>
              <w:bottom w:val="single" w:sz="0" w:space="0" w:color="D3D3D3"/>
              <w:right w:val="single" w:sz="0" w:space="0" w:color="D3D3D3"/>
            </w:tcBorders>
          </w:tcPr>
          <w:p w14:paraId="46154CA4" w14:textId="33E34DE0" w:rsidR="00D6677D" w:rsidRPr="00D6677D" w:rsidRDefault="00D6677D" w:rsidP="00543C1E">
            <w:pPr>
              <w:keepNext/>
              <w:spacing w:after="60"/>
            </w:pPr>
          </w:p>
        </w:tc>
      </w:tr>
      <w:tr w:rsidR="00D6677D" w:rsidRPr="00D6677D" w14:paraId="48BDE6FA" w14:textId="77777777" w:rsidTr="00543C1E">
        <w:trPr>
          <w:cantSplit/>
          <w:jc w:val="center"/>
        </w:trPr>
        <w:tc>
          <w:tcPr>
            <w:tcW w:w="0" w:type="auto"/>
            <w:gridSpan w:val="6"/>
          </w:tcPr>
          <w:p w14:paraId="7A5923C3" w14:textId="77777777" w:rsidR="00D6677D" w:rsidRPr="00D6677D" w:rsidRDefault="00D6677D" w:rsidP="00543C1E">
            <w:pPr>
              <w:keepNext/>
              <w:spacing w:after="60"/>
            </w:pPr>
            <w:r w:rsidRPr="00D6677D">
              <w:rPr>
                <w:rFonts w:ascii="Calibri" w:hAnsi="Calibri"/>
                <w:i/>
                <w:vertAlign w:val="superscript"/>
              </w:rPr>
              <w:t>1</w:t>
            </w:r>
            <w:r w:rsidRPr="00D6677D">
              <w:rPr>
                <w:rFonts w:ascii="Calibri" w:hAnsi="Calibri"/>
              </w:rPr>
              <w:t>Significance codes: *** p &lt; 0.001; ** p &lt; 0.01; * p &lt; 0.05</w:t>
            </w:r>
          </w:p>
        </w:tc>
      </w:tr>
    </w:tbl>
    <w:p w14:paraId="7867B583" w14:textId="401ED701" w:rsidR="001F4D13" w:rsidRDefault="00174425" w:rsidP="00657695">
      <w:pPr>
        <w:pStyle w:val="BodyText"/>
        <w:rPr>
          <w:b/>
          <w:bCs/>
        </w:rPr>
      </w:pPr>
      <w:r>
        <w:rPr>
          <w:b/>
          <w:bCs/>
        </w:rPr>
        <w:t>Then Turkey HSD</w:t>
      </w:r>
    </w:p>
    <w:tbl>
      <w:tblPr>
        <w:tblStyle w:val="Table"/>
        <w:tblW w:w="0" w:type="auto"/>
        <w:jc w:val="center"/>
        <w:tblCellMar>
          <w:left w:w="60" w:type="dxa"/>
          <w:right w:w="60" w:type="dxa"/>
        </w:tblCellMar>
        <w:tblLook w:val="0000" w:firstRow="0" w:lastRow="0" w:firstColumn="0" w:lastColumn="0" w:noHBand="0" w:noVBand="0"/>
      </w:tblPr>
      <w:tblGrid>
        <w:gridCol w:w="1293"/>
        <w:gridCol w:w="1228"/>
        <w:gridCol w:w="1349"/>
        <w:gridCol w:w="1349"/>
        <w:gridCol w:w="1959"/>
      </w:tblGrid>
      <w:tr w:rsidR="00EB55D4" w:rsidRPr="005163EF" w14:paraId="209050E6" w14:textId="77777777" w:rsidTr="00543C1E">
        <w:trPr>
          <w:cantSplit/>
          <w:tblHeader/>
          <w:jc w:val="center"/>
        </w:trPr>
        <w:tc>
          <w:tcPr>
            <w:tcW w:w="0" w:type="auto"/>
            <w:tcBorders>
              <w:top w:val="single" w:sz="16" w:space="0" w:color="D3D3D3"/>
              <w:left w:val="single" w:sz="0" w:space="0" w:color="D3D3D3"/>
              <w:bottom w:val="single" w:sz="16" w:space="0" w:color="D3D3D3"/>
            </w:tcBorders>
          </w:tcPr>
          <w:p w14:paraId="2112F31E" w14:textId="77777777" w:rsidR="00EB55D4" w:rsidRPr="005163EF" w:rsidRDefault="00EB55D4" w:rsidP="00543C1E">
            <w:pPr>
              <w:keepNext/>
              <w:spacing w:after="60"/>
            </w:pPr>
            <w:r w:rsidRPr="005163EF">
              <w:rPr>
                <w:rFonts w:ascii="Calibri" w:hAnsi="Calibri"/>
              </w:rPr>
              <w:lastRenderedPageBreak/>
              <w:t>Comparison</w:t>
            </w:r>
          </w:p>
        </w:tc>
        <w:tc>
          <w:tcPr>
            <w:tcW w:w="0" w:type="auto"/>
            <w:tcBorders>
              <w:top w:val="single" w:sz="16" w:space="0" w:color="D3D3D3"/>
              <w:bottom w:val="single" w:sz="16" w:space="0" w:color="D3D3D3"/>
            </w:tcBorders>
          </w:tcPr>
          <w:p w14:paraId="6F058D74" w14:textId="77777777" w:rsidR="00EB55D4" w:rsidRPr="005163EF" w:rsidRDefault="00EB55D4" w:rsidP="00543C1E">
            <w:pPr>
              <w:keepNext/>
              <w:spacing w:after="60"/>
              <w:jc w:val="right"/>
            </w:pPr>
            <w:r w:rsidRPr="005163EF">
              <w:rPr>
                <w:rFonts w:ascii="Calibri" w:hAnsi="Calibri"/>
              </w:rPr>
              <w:t>Difference</w:t>
            </w:r>
          </w:p>
        </w:tc>
        <w:tc>
          <w:tcPr>
            <w:tcW w:w="0" w:type="auto"/>
            <w:tcBorders>
              <w:top w:val="single" w:sz="16" w:space="0" w:color="D3D3D3"/>
              <w:bottom w:val="single" w:sz="16" w:space="0" w:color="D3D3D3"/>
            </w:tcBorders>
          </w:tcPr>
          <w:p w14:paraId="431086E3" w14:textId="77777777" w:rsidR="00EB55D4" w:rsidRPr="005163EF" w:rsidRDefault="00EB55D4" w:rsidP="00543C1E">
            <w:pPr>
              <w:keepNext/>
              <w:spacing w:after="60"/>
              <w:jc w:val="right"/>
            </w:pPr>
            <w:proofErr w:type="spellStart"/>
            <w:r w:rsidRPr="005163EF">
              <w:rPr>
                <w:rFonts w:ascii="Calibri" w:hAnsi="Calibri"/>
              </w:rPr>
              <w:t>Lower_CI</w:t>
            </w:r>
            <w:proofErr w:type="spellEnd"/>
          </w:p>
        </w:tc>
        <w:tc>
          <w:tcPr>
            <w:tcW w:w="0" w:type="auto"/>
            <w:tcBorders>
              <w:top w:val="single" w:sz="16" w:space="0" w:color="D3D3D3"/>
              <w:bottom w:val="single" w:sz="16" w:space="0" w:color="D3D3D3"/>
            </w:tcBorders>
          </w:tcPr>
          <w:p w14:paraId="6C139418" w14:textId="77777777" w:rsidR="00EB55D4" w:rsidRPr="005163EF" w:rsidRDefault="00EB55D4" w:rsidP="00543C1E">
            <w:pPr>
              <w:keepNext/>
              <w:spacing w:after="60"/>
              <w:jc w:val="right"/>
            </w:pPr>
            <w:proofErr w:type="spellStart"/>
            <w:r w:rsidRPr="005163EF">
              <w:rPr>
                <w:rFonts w:ascii="Calibri" w:hAnsi="Calibri"/>
              </w:rPr>
              <w:t>Upper_CI</w:t>
            </w:r>
            <w:proofErr w:type="spellEnd"/>
          </w:p>
        </w:tc>
        <w:tc>
          <w:tcPr>
            <w:tcW w:w="0" w:type="auto"/>
            <w:tcBorders>
              <w:top w:val="single" w:sz="16" w:space="0" w:color="D3D3D3"/>
              <w:bottom w:val="single" w:sz="16" w:space="0" w:color="D3D3D3"/>
              <w:right w:val="single" w:sz="0" w:space="0" w:color="D3D3D3"/>
            </w:tcBorders>
          </w:tcPr>
          <w:p w14:paraId="4625508F" w14:textId="77777777" w:rsidR="00EB55D4" w:rsidRPr="005163EF" w:rsidRDefault="00EB55D4" w:rsidP="00543C1E">
            <w:pPr>
              <w:keepNext/>
              <w:spacing w:after="60"/>
            </w:pPr>
            <w:r w:rsidRPr="005163EF">
              <w:rPr>
                <w:rFonts w:ascii="Calibri" w:hAnsi="Calibri"/>
              </w:rPr>
              <w:t>Adjusted_p_value</w:t>
            </w:r>
            <w:r w:rsidRPr="005163EF">
              <w:rPr>
                <w:rFonts w:ascii="Calibri" w:hAnsi="Calibri"/>
                <w:i/>
                <w:vertAlign w:val="superscript"/>
              </w:rPr>
              <w:t>1</w:t>
            </w:r>
          </w:p>
        </w:tc>
      </w:tr>
      <w:tr w:rsidR="00EB55D4" w:rsidRPr="005163EF" w14:paraId="79BCACC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7C3DF4" w14:textId="77777777" w:rsidR="00EB55D4" w:rsidRPr="005163EF" w:rsidRDefault="00EB55D4" w:rsidP="00543C1E">
            <w:pPr>
              <w:keepNext/>
              <w:spacing w:after="60"/>
            </w:pPr>
            <w:r w:rsidRPr="005163EF">
              <w:rPr>
                <w:rFonts w:ascii="Calibri" w:hAnsi="Calibri"/>
              </w:rPr>
              <w:t>CIP-SXT</w:t>
            </w:r>
          </w:p>
        </w:tc>
        <w:tc>
          <w:tcPr>
            <w:tcW w:w="0" w:type="auto"/>
            <w:tcBorders>
              <w:top w:val="single" w:sz="0" w:space="0" w:color="D3D3D3"/>
              <w:left w:val="single" w:sz="0" w:space="0" w:color="D3D3D3"/>
              <w:bottom w:val="single" w:sz="0" w:space="0" w:color="D3D3D3"/>
              <w:right w:val="single" w:sz="0" w:space="0" w:color="D3D3D3"/>
            </w:tcBorders>
          </w:tcPr>
          <w:p w14:paraId="48618E89" w14:textId="77777777" w:rsidR="00EB55D4" w:rsidRPr="005163EF" w:rsidRDefault="00EB55D4" w:rsidP="00543C1E">
            <w:pPr>
              <w:keepNext/>
              <w:spacing w:after="60"/>
              <w:jc w:val="right"/>
            </w:pPr>
            <w:r w:rsidRPr="005163EF">
              <w:rPr>
                <w:rFonts w:ascii="Calibri" w:hAnsi="Calibri"/>
              </w:rPr>
              <w:t>16.853317</w:t>
            </w:r>
          </w:p>
        </w:tc>
        <w:tc>
          <w:tcPr>
            <w:tcW w:w="0" w:type="auto"/>
            <w:tcBorders>
              <w:top w:val="single" w:sz="0" w:space="0" w:color="D3D3D3"/>
              <w:left w:val="single" w:sz="0" w:space="0" w:color="D3D3D3"/>
              <w:bottom w:val="single" w:sz="0" w:space="0" w:color="D3D3D3"/>
              <w:right w:val="single" w:sz="0" w:space="0" w:color="D3D3D3"/>
            </w:tcBorders>
          </w:tcPr>
          <w:p w14:paraId="61A5EFE4" w14:textId="77777777" w:rsidR="00EB55D4" w:rsidRPr="005163EF" w:rsidRDefault="00EB55D4" w:rsidP="00543C1E">
            <w:pPr>
              <w:keepNext/>
              <w:spacing w:after="60"/>
              <w:jc w:val="right"/>
            </w:pPr>
            <w:r w:rsidRPr="005163EF">
              <w:rPr>
                <w:rFonts w:ascii="Calibri" w:hAnsi="Calibri"/>
              </w:rPr>
              <w:t>12.6776214</w:t>
            </w:r>
          </w:p>
        </w:tc>
        <w:tc>
          <w:tcPr>
            <w:tcW w:w="0" w:type="auto"/>
            <w:tcBorders>
              <w:top w:val="single" w:sz="0" w:space="0" w:color="D3D3D3"/>
              <w:left w:val="single" w:sz="0" w:space="0" w:color="D3D3D3"/>
              <w:bottom w:val="single" w:sz="0" w:space="0" w:color="D3D3D3"/>
              <w:right w:val="single" w:sz="0" w:space="0" w:color="D3D3D3"/>
            </w:tcBorders>
          </w:tcPr>
          <w:p w14:paraId="35F0DAAA" w14:textId="77777777" w:rsidR="00EB55D4" w:rsidRPr="005163EF" w:rsidRDefault="00EB55D4" w:rsidP="00543C1E">
            <w:pPr>
              <w:keepNext/>
              <w:spacing w:after="60"/>
              <w:jc w:val="right"/>
            </w:pPr>
            <w:r w:rsidRPr="005163EF">
              <w:rPr>
                <w:rFonts w:ascii="Calibri" w:hAnsi="Calibri"/>
              </w:rPr>
              <w:t>21.0290128</w:t>
            </w:r>
          </w:p>
        </w:tc>
        <w:tc>
          <w:tcPr>
            <w:tcW w:w="0" w:type="auto"/>
            <w:tcBorders>
              <w:top w:val="single" w:sz="0" w:space="0" w:color="D3D3D3"/>
              <w:left w:val="single" w:sz="0" w:space="0" w:color="D3D3D3"/>
              <w:bottom w:val="single" w:sz="0" w:space="0" w:color="D3D3D3"/>
              <w:right w:val="single" w:sz="0" w:space="0" w:color="D3D3D3"/>
            </w:tcBorders>
          </w:tcPr>
          <w:p w14:paraId="7401879E" w14:textId="77777777" w:rsidR="00EB55D4" w:rsidRPr="005163EF" w:rsidRDefault="00EB55D4" w:rsidP="00543C1E">
            <w:pPr>
              <w:keepNext/>
              <w:spacing w:after="60"/>
            </w:pPr>
            <w:r w:rsidRPr="005163EF">
              <w:rPr>
                <w:rFonts w:ascii="Calibri" w:hAnsi="Calibri"/>
              </w:rPr>
              <w:t>&lt; 0.001 ***</w:t>
            </w:r>
          </w:p>
        </w:tc>
      </w:tr>
      <w:tr w:rsidR="00EB55D4" w:rsidRPr="005163EF" w14:paraId="5D7B9106"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C9220" w14:textId="77777777" w:rsidR="00EB55D4" w:rsidRPr="005163EF" w:rsidRDefault="00EB55D4" w:rsidP="00543C1E">
            <w:pPr>
              <w:keepNext/>
              <w:spacing w:after="60"/>
            </w:pPr>
            <w:r w:rsidRPr="005163EF">
              <w:rPr>
                <w:rFonts w:ascii="Calibri" w:hAnsi="Calibri"/>
              </w:rPr>
              <w:t>TGC-SXT</w:t>
            </w:r>
          </w:p>
        </w:tc>
        <w:tc>
          <w:tcPr>
            <w:tcW w:w="0" w:type="auto"/>
            <w:tcBorders>
              <w:top w:val="single" w:sz="0" w:space="0" w:color="D3D3D3"/>
              <w:left w:val="single" w:sz="0" w:space="0" w:color="D3D3D3"/>
              <w:bottom w:val="single" w:sz="0" w:space="0" w:color="D3D3D3"/>
              <w:right w:val="single" w:sz="0" w:space="0" w:color="D3D3D3"/>
            </w:tcBorders>
          </w:tcPr>
          <w:p w14:paraId="6CBEB502" w14:textId="77777777" w:rsidR="00EB55D4" w:rsidRPr="005163EF" w:rsidRDefault="00EB55D4" w:rsidP="00543C1E">
            <w:pPr>
              <w:keepNext/>
              <w:spacing w:after="60"/>
              <w:jc w:val="right"/>
            </w:pPr>
            <w:r w:rsidRPr="005163EF">
              <w:rPr>
                <w:rFonts w:ascii="Calibri" w:hAnsi="Calibri"/>
              </w:rPr>
              <w:t>10.358962</w:t>
            </w:r>
          </w:p>
        </w:tc>
        <w:tc>
          <w:tcPr>
            <w:tcW w:w="0" w:type="auto"/>
            <w:tcBorders>
              <w:top w:val="single" w:sz="0" w:space="0" w:color="D3D3D3"/>
              <w:left w:val="single" w:sz="0" w:space="0" w:color="D3D3D3"/>
              <w:bottom w:val="single" w:sz="0" w:space="0" w:color="D3D3D3"/>
              <w:right w:val="single" w:sz="0" w:space="0" w:color="D3D3D3"/>
            </w:tcBorders>
          </w:tcPr>
          <w:p w14:paraId="6B32F054" w14:textId="77777777" w:rsidR="00EB55D4" w:rsidRPr="005163EF" w:rsidRDefault="00EB55D4" w:rsidP="00543C1E">
            <w:pPr>
              <w:keepNext/>
              <w:spacing w:after="60"/>
              <w:jc w:val="right"/>
            </w:pPr>
            <w:r w:rsidRPr="005163EF">
              <w:rPr>
                <w:rFonts w:ascii="Calibri" w:hAnsi="Calibri"/>
              </w:rPr>
              <w:t>5.6839017</w:t>
            </w:r>
          </w:p>
        </w:tc>
        <w:tc>
          <w:tcPr>
            <w:tcW w:w="0" w:type="auto"/>
            <w:tcBorders>
              <w:top w:val="single" w:sz="0" w:space="0" w:color="D3D3D3"/>
              <w:left w:val="single" w:sz="0" w:space="0" w:color="D3D3D3"/>
              <w:bottom w:val="single" w:sz="0" w:space="0" w:color="D3D3D3"/>
              <w:right w:val="single" w:sz="0" w:space="0" w:color="D3D3D3"/>
            </w:tcBorders>
          </w:tcPr>
          <w:p w14:paraId="1C3AC838" w14:textId="77777777" w:rsidR="00EB55D4" w:rsidRPr="005163EF" w:rsidRDefault="00EB55D4" w:rsidP="00543C1E">
            <w:pPr>
              <w:keepNext/>
              <w:spacing w:after="60"/>
              <w:jc w:val="right"/>
            </w:pPr>
            <w:r w:rsidRPr="005163EF">
              <w:rPr>
                <w:rFonts w:ascii="Calibri" w:hAnsi="Calibri"/>
              </w:rPr>
              <w:t>15.0340229</w:t>
            </w:r>
          </w:p>
        </w:tc>
        <w:tc>
          <w:tcPr>
            <w:tcW w:w="0" w:type="auto"/>
            <w:tcBorders>
              <w:top w:val="single" w:sz="0" w:space="0" w:color="D3D3D3"/>
              <w:left w:val="single" w:sz="0" w:space="0" w:color="D3D3D3"/>
              <w:bottom w:val="single" w:sz="0" w:space="0" w:color="D3D3D3"/>
              <w:right w:val="single" w:sz="0" w:space="0" w:color="D3D3D3"/>
            </w:tcBorders>
          </w:tcPr>
          <w:p w14:paraId="161FD002" w14:textId="77777777" w:rsidR="00EB55D4" w:rsidRPr="005163EF" w:rsidRDefault="00EB55D4" w:rsidP="00543C1E">
            <w:pPr>
              <w:keepNext/>
              <w:spacing w:after="60"/>
            </w:pPr>
            <w:r w:rsidRPr="005163EF">
              <w:rPr>
                <w:rFonts w:ascii="Calibri" w:hAnsi="Calibri"/>
              </w:rPr>
              <w:t>&lt; 0.001 ***</w:t>
            </w:r>
          </w:p>
        </w:tc>
      </w:tr>
      <w:tr w:rsidR="00EB55D4" w:rsidRPr="005163EF" w14:paraId="56F69F1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778B23" w14:textId="77777777" w:rsidR="00EB55D4" w:rsidRPr="005163EF" w:rsidRDefault="00EB55D4" w:rsidP="00543C1E">
            <w:pPr>
              <w:keepNext/>
              <w:spacing w:after="60"/>
            </w:pPr>
            <w:r w:rsidRPr="005163EF">
              <w:rPr>
                <w:rFonts w:ascii="Calibri" w:hAnsi="Calibri"/>
              </w:rPr>
              <w:t>CTX-SXT</w:t>
            </w:r>
          </w:p>
        </w:tc>
        <w:tc>
          <w:tcPr>
            <w:tcW w:w="0" w:type="auto"/>
            <w:tcBorders>
              <w:top w:val="single" w:sz="0" w:space="0" w:color="D3D3D3"/>
              <w:left w:val="single" w:sz="0" w:space="0" w:color="D3D3D3"/>
              <w:bottom w:val="single" w:sz="0" w:space="0" w:color="D3D3D3"/>
              <w:right w:val="single" w:sz="0" w:space="0" w:color="D3D3D3"/>
            </w:tcBorders>
          </w:tcPr>
          <w:p w14:paraId="4D21B680" w14:textId="77777777" w:rsidR="00EB55D4" w:rsidRPr="005163EF" w:rsidRDefault="00EB55D4" w:rsidP="00543C1E">
            <w:pPr>
              <w:keepNext/>
              <w:spacing w:after="60"/>
              <w:jc w:val="right"/>
            </w:pPr>
            <w:r w:rsidRPr="005163EF">
              <w:rPr>
                <w:rFonts w:ascii="Calibri" w:hAnsi="Calibri"/>
              </w:rPr>
              <w:t>12.047599</w:t>
            </w:r>
          </w:p>
        </w:tc>
        <w:tc>
          <w:tcPr>
            <w:tcW w:w="0" w:type="auto"/>
            <w:tcBorders>
              <w:top w:val="single" w:sz="0" w:space="0" w:color="D3D3D3"/>
              <w:left w:val="single" w:sz="0" w:space="0" w:color="D3D3D3"/>
              <w:bottom w:val="single" w:sz="0" w:space="0" w:color="D3D3D3"/>
              <w:right w:val="single" w:sz="0" w:space="0" w:color="D3D3D3"/>
            </w:tcBorders>
          </w:tcPr>
          <w:p w14:paraId="21631ED9" w14:textId="77777777" w:rsidR="00EB55D4" w:rsidRPr="005163EF" w:rsidRDefault="00EB55D4" w:rsidP="00543C1E">
            <w:pPr>
              <w:keepNext/>
              <w:spacing w:after="60"/>
              <w:jc w:val="right"/>
            </w:pPr>
            <w:r w:rsidRPr="005163EF">
              <w:rPr>
                <w:rFonts w:ascii="Calibri" w:hAnsi="Calibri"/>
              </w:rPr>
              <w:t>7.4952523</w:t>
            </w:r>
          </w:p>
        </w:tc>
        <w:tc>
          <w:tcPr>
            <w:tcW w:w="0" w:type="auto"/>
            <w:tcBorders>
              <w:top w:val="single" w:sz="0" w:space="0" w:color="D3D3D3"/>
              <w:left w:val="single" w:sz="0" w:space="0" w:color="D3D3D3"/>
              <w:bottom w:val="single" w:sz="0" w:space="0" w:color="D3D3D3"/>
              <w:right w:val="single" w:sz="0" w:space="0" w:color="D3D3D3"/>
            </w:tcBorders>
          </w:tcPr>
          <w:p w14:paraId="72A33635" w14:textId="77777777" w:rsidR="00EB55D4" w:rsidRPr="005163EF" w:rsidRDefault="00EB55D4" w:rsidP="00543C1E">
            <w:pPr>
              <w:keepNext/>
              <w:spacing w:after="60"/>
              <w:jc w:val="right"/>
            </w:pPr>
            <w:r w:rsidRPr="005163EF">
              <w:rPr>
                <w:rFonts w:ascii="Calibri" w:hAnsi="Calibri"/>
              </w:rPr>
              <w:t>16.5999450</w:t>
            </w:r>
          </w:p>
        </w:tc>
        <w:tc>
          <w:tcPr>
            <w:tcW w:w="0" w:type="auto"/>
            <w:tcBorders>
              <w:top w:val="single" w:sz="0" w:space="0" w:color="D3D3D3"/>
              <w:left w:val="single" w:sz="0" w:space="0" w:color="D3D3D3"/>
              <w:bottom w:val="single" w:sz="0" w:space="0" w:color="D3D3D3"/>
              <w:right w:val="single" w:sz="0" w:space="0" w:color="D3D3D3"/>
            </w:tcBorders>
          </w:tcPr>
          <w:p w14:paraId="7A63851D" w14:textId="77777777" w:rsidR="00EB55D4" w:rsidRPr="005163EF" w:rsidRDefault="00EB55D4" w:rsidP="00543C1E">
            <w:pPr>
              <w:keepNext/>
              <w:spacing w:after="60"/>
            </w:pPr>
            <w:r w:rsidRPr="005163EF">
              <w:rPr>
                <w:rFonts w:ascii="Calibri" w:hAnsi="Calibri"/>
              </w:rPr>
              <w:t>&lt; 0.001 ***</w:t>
            </w:r>
          </w:p>
        </w:tc>
      </w:tr>
      <w:tr w:rsidR="00EB55D4" w:rsidRPr="005163EF" w14:paraId="61E7D8A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425BC5" w14:textId="77777777" w:rsidR="00EB55D4" w:rsidRPr="005163EF" w:rsidRDefault="00EB55D4" w:rsidP="00543C1E">
            <w:pPr>
              <w:keepNext/>
              <w:spacing w:after="60"/>
            </w:pPr>
            <w:r w:rsidRPr="005163EF">
              <w:rPr>
                <w:rFonts w:ascii="Calibri" w:hAnsi="Calibri"/>
              </w:rPr>
              <w:t>ATM-SXT</w:t>
            </w:r>
          </w:p>
        </w:tc>
        <w:tc>
          <w:tcPr>
            <w:tcW w:w="0" w:type="auto"/>
            <w:tcBorders>
              <w:top w:val="single" w:sz="0" w:space="0" w:color="D3D3D3"/>
              <w:left w:val="single" w:sz="0" w:space="0" w:color="D3D3D3"/>
              <w:bottom w:val="single" w:sz="0" w:space="0" w:color="D3D3D3"/>
              <w:right w:val="single" w:sz="0" w:space="0" w:color="D3D3D3"/>
            </w:tcBorders>
          </w:tcPr>
          <w:p w14:paraId="62C77EAA" w14:textId="77777777" w:rsidR="00EB55D4" w:rsidRPr="005163EF" w:rsidRDefault="00EB55D4" w:rsidP="00543C1E">
            <w:pPr>
              <w:keepNext/>
              <w:spacing w:after="60"/>
              <w:jc w:val="right"/>
            </w:pPr>
            <w:r w:rsidRPr="005163EF">
              <w:rPr>
                <w:rFonts w:ascii="Calibri" w:hAnsi="Calibri"/>
              </w:rPr>
              <w:t>7.010885</w:t>
            </w:r>
          </w:p>
        </w:tc>
        <w:tc>
          <w:tcPr>
            <w:tcW w:w="0" w:type="auto"/>
            <w:tcBorders>
              <w:top w:val="single" w:sz="0" w:space="0" w:color="D3D3D3"/>
              <w:left w:val="single" w:sz="0" w:space="0" w:color="D3D3D3"/>
              <w:bottom w:val="single" w:sz="0" w:space="0" w:color="D3D3D3"/>
              <w:right w:val="single" w:sz="0" w:space="0" w:color="D3D3D3"/>
            </w:tcBorders>
          </w:tcPr>
          <w:p w14:paraId="1A532164" w14:textId="77777777" w:rsidR="00EB55D4" w:rsidRPr="005163EF" w:rsidRDefault="00EB55D4" w:rsidP="00543C1E">
            <w:pPr>
              <w:keepNext/>
              <w:spacing w:after="60"/>
              <w:jc w:val="right"/>
            </w:pPr>
            <w:r w:rsidRPr="005163EF">
              <w:rPr>
                <w:rFonts w:ascii="Calibri" w:hAnsi="Calibri"/>
              </w:rPr>
              <w:t>1.6664400</w:t>
            </w:r>
          </w:p>
        </w:tc>
        <w:tc>
          <w:tcPr>
            <w:tcW w:w="0" w:type="auto"/>
            <w:tcBorders>
              <w:top w:val="single" w:sz="0" w:space="0" w:color="D3D3D3"/>
              <w:left w:val="single" w:sz="0" w:space="0" w:color="D3D3D3"/>
              <w:bottom w:val="single" w:sz="0" w:space="0" w:color="D3D3D3"/>
              <w:right w:val="single" w:sz="0" w:space="0" w:color="D3D3D3"/>
            </w:tcBorders>
          </w:tcPr>
          <w:p w14:paraId="0234C6CF" w14:textId="77777777" w:rsidR="00EB55D4" w:rsidRPr="005163EF" w:rsidRDefault="00EB55D4" w:rsidP="00543C1E">
            <w:pPr>
              <w:keepNext/>
              <w:spacing w:after="60"/>
              <w:jc w:val="right"/>
            </w:pPr>
            <w:r w:rsidRPr="005163EF">
              <w:rPr>
                <w:rFonts w:ascii="Calibri" w:hAnsi="Calibri"/>
              </w:rPr>
              <w:t>12.3553307</w:t>
            </w:r>
          </w:p>
        </w:tc>
        <w:tc>
          <w:tcPr>
            <w:tcW w:w="0" w:type="auto"/>
            <w:tcBorders>
              <w:top w:val="single" w:sz="0" w:space="0" w:color="D3D3D3"/>
              <w:left w:val="single" w:sz="0" w:space="0" w:color="D3D3D3"/>
              <w:bottom w:val="single" w:sz="0" w:space="0" w:color="D3D3D3"/>
              <w:right w:val="single" w:sz="0" w:space="0" w:color="D3D3D3"/>
            </w:tcBorders>
          </w:tcPr>
          <w:p w14:paraId="3DBB9FA2" w14:textId="77777777" w:rsidR="00EB55D4" w:rsidRPr="005163EF" w:rsidRDefault="00EB55D4" w:rsidP="00543C1E">
            <w:pPr>
              <w:keepNext/>
              <w:spacing w:after="60"/>
            </w:pPr>
            <w:r w:rsidRPr="005163EF">
              <w:rPr>
                <w:rFonts w:ascii="Calibri" w:hAnsi="Calibri"/>
              </w:rPr>
              <w:t>0.002 **</w:t>
            </w:r>
          </w:p>
        </w:tc>
      </w:tr>
      <w:tr w:rsidR="00EB55D4" w:rsidRPr="005163EF" w14:paraId="2124FA1B"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7058FD" w14:textId="77777777" w:rsidR="00EB55D4" w:rsidRPr="005163EF" w:rsidRDefault="00EB55D4" w:rsidP="00543C1E">
            <w:pPr>
              <w:keepNext/>
              <w:spacing w:after="60"/>
            </w:pPr>
            <w:r w:rsidRPr="005163EF">
              <w:rPr>
                <w:rFonts w:ascii="Calibri" w:hAnsi="Calibri"/>
              </w:rPr>
              <w:t>CRO-SXT</w:t>
            </w:r>
          </w:p>
        </w:tc>
        <w:tc>
          <w:tcPr>
            <w:tcW w:w="0" w:type="auto"/>
            <w:tcBorders>
              <w:top w:val="single" w:sz="0" w:space="0" w:color="D3D3D3"/>
              <w:left w:val="single" w:sz="0" w:space="0" w:color="D3D3D3"/>
              <w:bottom w:val="single" w:sz="0" w:space="0" w:color="D3D3D3"/>
              <w:right w:val="single" w:sz="0" w:space="0" w:color="D3D3D3"/>
            </w:tcBorders>
          </w:tcPr>
          <w:p w14:paraId="6F12AA37" w14:textId="77777777" w:rsidR="00EB55D4" w:rsidRPr="005163EF" w:rsidRDefault="00EB55D4" w:rsidP="00543C1E">
            <w:pPr>
              <w:keepNext/>
              <w:spacing w:after="60"/>
              <w:jc w:val="right"/>
            </w:pPr>
            <w:r w:rsidRPr="005163EF">
              <w:rPr>
                <w:rFonts w:ascii="Calibri" w:hAnsi="Calibri"/>
              </w:rPr>
              <w:t>9.730259</w:t>
            </w:r>
          </w:p>
        </w:tc>
        <w:tc>
          <w:tcPr>
            <w:tcW w:w="0" w:type="auto"/>
            <w:tcBorders>
              <w:top w:val="single" w:sz="0" w:space="0" w:color="D3D3D3"/>
              <w:left w:val="single" w:sz="0" w:space="0" w:color="D3D3D3"/>
              <w:bottom w:val="single" w:sz="0" w:space="0" w:color="D3D3D3"/>
              <w:right w:val="single" w:sz="0" w:space="0" w:color="D3D3D3"/>
            </w:tcBorders>
          </w:tcPr>
          <w:p w14:paraId="3A18E4AF" w14:textId="77777777" w:rsidR="00EB55D4" w:rsidRPr="005163EF" w:rsidRDefault="00EB55D4" w:rsidP="00543C1E">
            <w:pPr>
              <w:keepNext/>
              <w:spacing w:after="60"/>
              <w:jc w:val="right"/>
            </w:pPr>
            <w:r w:rsidRPr="005163EF">
              <w:rPr>
                <w:rFonts w:ascii="Calibri" w:hAnsi="Calibri"/>
              </w:rPr>
              <w:t>4.4526293</w:t>
            </w:r>
          </w:p>
        </w:tc>
        <w:tc>
          <w:tcPr>
            <w:tcW w:w="0" w:type="auto"/>
            <w:tcBorders>
              <w:top w:val="single" w:sz="0" w:space="0" w:color="D3D3D3"/>
              <w:left w:val="single" w:sz="0" w:space="0" w:color="D3D3D3"/>
              <w:bottom w:val="single" w:sz="0" w:space="0" w:color="D3D3D3"/>
              <w:right w:val="single" w:sz="0" w:space="0" w:color="D3D3D3"/>
            </w:tcBorders>
          </w:tcPr>
          <w:p w14:paraId="6809EC35" w14:textId="77777777" w:rsidR="00EB55D4" w:rsidRPr="005163EF" w:rsidRDefault="00EB55D4" w:rsidP="00543C1E">
            <w:pPr>
              <w:keepNext/>
              <w:spacing w:after="60"/>
              <w:jc w:val="right"/>
            </w:pPr>
            <w:r w:rsidRPr="005163EF">
              <w:rPr>
                <w:rFonts w:ascii="Calibri" w:hAnsi="Calibri"/>
              </w:rPr>
              <w:t>15.0078878</w:t>
            </w:r>
          </w:p>
        </w:tc>
        <w:tc>
          <w:tcPr>
            <w:tcW w:w="0" w:type="auto"/>
            <w:tcBorders>
              <w:top w:val="single" w:sz="0" w:space="0" w:color="D3D3D3"/>
              <w:left w:val="single" w:sz="0" w:space="0" w:color="D3D3D3"/>
              <w:bottom w:val="single" w:sz="0" w:space="0" w:color="D3D3D3"/>
              <w:right w:val="single" w:sz="0" w:space="0" w:color="D3D3D3"/>
            </w:tcBorders>
          </w:tcPr>
          <w:p w14:paraId="5FB796E7" w14:textId="77777777" w:rsidR="00EB55D4" w:rsidRPr="005163EF" w:rsidRDefault="00EB55D4" w:rsidP="00543C1E">
            <w:pPr>
              <w:keepNext/>
              <w:spacing w:after="60"/>
            </w:pPr>
            <w:r w:rsidRPr="005163EF">
              <w:rPr>
                <w:rFonts w:ascii="Calibri" w:hAnsi="Calibri"/>
              </w:rPr>
              <w:t>&lt; 0.001 ***</w:t>
            </w:r>
          </w:p>
        </w:tc>
      </w:tr>
      <w:tr w:rsidR="00EB55D4" w:rsidRPr="005163EF" w14:paraId="189A312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9B9DA6" w14:textId="77777777" w:rsidR="00EB55D4" w:rsidRPr="005163EF" w:rsidRDefault="00EB55D4" w:rsidP="00543C1E">
            <w:pPr>
              <w:keepNext/>
              <w:spacing w:after="60"/>
            </w:pPr>
            <w:r w:rsidRPr="005163EF">
              <w:rPr>
                <w:rFonts w:ascii="Calibri" w:hAnsi="Calibri"/>
              </w:rPr>
              <w:t>TGC-CIP</w:t>
            </w:r>
          </w:p>
        </w:tc>
        <w:tc>
          <w:tcPr>
            <w:tcW w:w="0" w:type="auto"/>
            <w:tcBorders>
              <w:top w:val="single" w:sz="0" w:space="0" w:color="D3D3D3"/>
              <w:left w:val="single" w:sz="0" w:space="0" w:color="D3D3D3"/>
              <w:bottom w:val="single" w:sz="0" w:space="0" w:color="D3D3D3"/>
              <w:right w:val="single" w:sz="0" w:space="0" w:color="D3D3D3"/>
            </w:tcBorders>
          </w:tcPr>
          <w:p w14:paraId="46FBB9DA" w14:textId="77777777" w:rsidR="00EB55D4" w:rsidRPr="005163EF" w:rsidRDefault="00EB55D4" w:rsidP="00543C1E">
            <w:pPr>
              <w:keepNext/>
              <w:spacing w:after="60"/>
              <w:jc w:val="right"/>
            </w:pPr>
            <w:r w:rsidRPr="005163EF">
              <w:rPr>
                <w:rFonts w:ascii="Calibri" w:hAnsi="Calibri"/>
              </w:rPr>
              <w:t>-6.494355</w:t>
            </w:r>
          </w:p>
        </w:tc>
        <w:tc>
          <w:tcPr>
            <w:tcW w:w="0" w:type="auto"/>
            <w:tcBorders>
              <w:top w:val="single" w:sz="0" w:space="0" w:color="D3D3D3"/>
              <w:left w:val="single" w:sz="0" w:space="0" w:color="D3D3D3"/>
              <w:bottom w:val="single" w:sz="0" w:space="0" w:color="D3D3D3"/>
              <w:right w:val="single" w:sz="0" w:space="0" w:color="D3D3D3"/>
            </w:tcBorders>
          </w:tcPr>
          <w:p w14:paraId="4215C426" w14:textId="77777777" w:rsidR="00EB55D4" w:rsidRPr="005163EF" w:rsidRDefault="00EB55D4" w:rsidP="00543C1E">
            <w:pPr>
              <w:keepNext/>
              <w:spacing w:after="60"/>
              <w:jc w:val="right"/>
            </w:pPr>
            <w:r w:rsidRPr="005163EF">
              <w:rPr>
                <w:rFonts w:ascii="Calibri" w:hAnsi="Calibri"/>
              </w:rPr>
              <w:t>-11.0211198</w:t>
            </w:r>
          </w:p>
        </w:tc>
        <w:tc>
          <w:tcPr>
            <w:tcW w:w="0" w:type="auto"/>
            <w:tcBorders>
              <w:top w:val="single" w:sz="0" w:space="0" w:color="D3D3D3"/>
              <w:left w:val="single" w:sz="0" w:space="0" w:color="D3D3D3"/>
              <w:bottom w:val="single" w:sz="0" w:space="0" w:color="D3D3D3"/>
              <w:right w:val="single" w:sz="0" w:space="0" w:color="D3D3D3"/>
            </w:tcBorders>
          </w:tcPr>
          <w:p w14:paraId="5812CB7B" w14:textId="77777777" w:rsidR="00EB55D4" w:rsidRPr="005163EF" w:rsidRDefault="00EB55D4" w:rsidP="00543C1E">
            <w:pPr>
              <w:keepNext/>
              <w:spacing w:after="60"/>
              <w:jc w:val="right"/>
            </w:pPr>
            <w:r w:rsidRPr="005163EF">
              <w:rPr>
                <w:rFonts w:ascii="Calibri" w:hAnsi="Calibri"/>
              </w:rPr>
              <w:t>-1.9675899</w:t>
            </w:r>
          </w:p>
        </w:tc>
        <w:tc>
          <w:tcPr>
            <w:tcW w:w="0" w:type="auto"/>
            <w:tcBorders>
              <w:top w:val="single" w:sz="0" w:space="0" w:color="D3D3D3"/>
              <w:left w:val="single" w:sz="0" w:space="0" w:color="D3D3D3"/>
              <w:bottom w:val="single" w:sz="0" w:space="0" w:color="D3D3D3"/>
              <w:right w:val="single" w:sz="0" w:space="0" w:color="D3D3D3"/>
            </w:tcBorders>
          </w:tcPr>
          <w:p w14:paraId="64151A2E" w14:textId="77777777" w:rsidR="00EB55D4" w:rsidRPr="005163EF" w:rsidRDefault="00EB55D4" w:rsidP="00543C1E">
            <w:pPr>
              <w:keepNext/>
              <w:spacing w:after="60"/>
            </w:pPr>
            <w:r w:rsidRPr="005163EF">
              <w:rPr>
                <w:rFonts w:ascii="Calibri" w:hAnsi="Calibri"/>
              </w:rPr>
              <w:t>&lt; 0.001 ***</w:t>
            </w:r>
          </w:p>
        </w:tc>
      </w:tr>
      <w:tr w:rsidR="00EB55D4" w:rsidRPr="005163EF" w14:paraId="4B87BE7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5C61DB" w14:textId="77777777" w:rsidR="00EB55D4" w:rsidRPr="005163EF" w:rsidRDefault="00EB55D4" w:rsidP="00543C1E">
            <w:pPr>
              <w:keepNext/>
              <w:spacing w:after="60"/>
            </w:pPr>
            <w:r w:rsidRPr="005163EF">
              <w:rPr>
                <w:rFonts w:ascii="Calibri" w:hAnsi="Calibri"/>
              </w:rPr>
              <w:t>CTX-CIP</w:t>
            </w:r>
          </w:p>
        </w:tc>
        <w:tc>
          <w:tcPr>
            <w:tcW w:w="0" w:type="auto"/>
            <w:tcBorders>
              <w:top w:val="single" w:sz="0" w:space="0" w:color="D3D3D3"/>
              <w:left w:val="single" w:sz="0" w:space="0" w:color="D3D3D3"/>
              <w:bottom w:val="single" w:sz="0" w:space="0" w:color="D3D3D3"/>
              <w:right w:val="single" w:sz="0" w:space="0" w:color="D3D3D3"/>
            </w:tcBorders>
          </w:tcPr>
          <w:p w14:paraId="692313B4" w14:textId="77777777" w:rsidR="00EB55D4" w:rsidRPr="005163EF" w:rsidRDefault="00EB55D4" w:rsidP="00543C1E">
            <w:pPr>
              <w:keepNext/>
              <w:spacing w:after="60"/>
              <w:jc w:val="right"/>
            </w:pPr>
            <w:r w:rsidRPr="005163EF">
              <w:rPr>
                <w:rFonts w:ascii="Calibri" w:hAnsi="Calibri"/>
              </w:rPr>
              <w:t>-4.805718</w:t>
            </w:r>
          </w:p>
        </w:tc>
        <w:tc>
          <w:tcPr>
            <w:tcW w:w="0" w:type="auto"/>
            <w:tcBorders>
              <w:top w:val="single" w:sz="0" w:space="0" w:color="D3D3D3"/>
              <w:left w:val="single" w:sz="0" w:space="0" w:color="D3D3D3"/>
              <w:bottom w:val="single" w:sz="0" w:space="0" w:color="D3D3D3"/>
              <w:right w:val="single" w:sz="0" w:space="0" w:color="D3D3D3"/>
            </w:tcBorders>
          </w:tcPr>
          <w:p w14:paraId="01B7D80E" w14:textId="77777777" w:rsidR="00EB55D4" w:rsidRPr="005163EF" w:rsidRDefault="00EB55D4" w:rsidP="00543C1E">
            <w:pPr>
              <w:keepNext/>
              <w:spacing w:after="60"/>
              <w:jc w:val="right"/>
            </w:pPr>
            <w:r w:rsidRPr="005163EF">
              <w:rPr>
                <w:rFonts w:ascii="Calibri" w:hAnsi="Calibri"/>
              </w:rPr>
              <w:t>-9.2056351</w:t>
            </w:r>
          </w:p>
        </w:tc>
        <w:tc>
          <w:tcPr>
            <w:tcW w:w="0" w:type="auto"/>
            <w:tcBorders>
              <w:top w:val="single" w:sz="0" w:space="0" w:color="D3D3D3"/>
              <w:left w:val="single" w:sz="0" w:space="0" w:color="D3D3D3"/>
              <w:bottom w:val="single" w:sz="0" w:space="0" w:color="D3D3D3"/>
              <w:right w:val="single" w:sz="0" w:space="0" w:color="D3D3D3"/>
            </w:tcBorders>
          </w:tcPr>
          <w:p w14:paraId="04E847A3" w14:textId="77777777" w:rsidR="00EB55D4" w:rsidRPr="005163EF" w:rsidRDefault="00EB55D4" w:rsidP="00543C1E">
            <w:pPr>
              <w:keepNext/>
              <w:spacing w:after="60"/>
              <w:jc w:val="right"/>
            </w:pPr>
            <w:r w:rsidRPr="005163EF">
              <w:rPr>
                <w:rFonts w:ascii="Calibri" w:hAnsi="Calibri"/>
              </w:rPr>
              <w:t>-0.4058018</w:t>
            </w:r>
          </w:p>
        </w:tc>
        <w:tc>
          <w:tcPr>
            <w:tcW w:w="0" w:type="auto"/>
            <w:tcBorders>
              <w:top w:val="single" w:sz="0" w:space="0" w:color="D3D3D3"/>
              <w:left w:val="single" w:sz="0" w:space="0" w:color="D3D3D3"/>
              <w:bottom w:val="single" w:sz="0" w:space="0" w:color="D3D3D3"/>
              <w:right w:val="single" w:sz="0" w:space="0" w:color="D3D3D3"/>
            </w:tcBorders>
          </w:tcPr>
          <w:p w14:paraId="5E10F4AF" w14:textId="77777777" w:rsidR="00EB55D4" w:rsidRPr="005163EF" w:rsidRDefault="00EB55D4" w:rsidP="00543C1E">
            <w:pPr>
              <w:keepNext/>
              <w:spacing w:after="60"/>
            </w:pPr>
            <w:r w:rsidRPr="005163EF">
              <w:rPr>
                <w:rFonts w:ascii="Calibri" w:hAnsi="Calibri"/>
              </w:rPr>
              <w:t>0.02 *</w:t>
            </w:r>
          </w:p>
        </w:tc>
      </w:tr>
      <w:tr w:rsidR="00EB55D4" w:rsidRPr="005163EF" w14:paraId="7A41AF0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A20703" w14:textId="77777777" w:rsidR="00EB55D4" w:rsidRPr="005163EF" w:rsidRDefault="00EB55D4" w:rsidP="00543C1E">
            <w:pPr>
              <w:keepNext/>
              <w:spacing w:after="60"/>
            </w:pPr>
            <w:r w:rsidRPr="005163EF">
              <w:rPr>
                <w:rFonts w:ascii="Calibri" w:hAnsi="Calibri"/>
              </w:rPr>
              <w:t>AMP-CIP</w:t>
            </w:r>
          </w:p>
        </w:tc>
        <w:tc>
          <w:tcPr>
            <w:tcW w:w="0" w:type="auto"/>
            <w:tcBorders>
              <w:top w:val="single" w:sz="0" w:space="0" w:color="D3D3D3"/>
              <w:left w:val="single" w:sz="0" w:space="0" w:color="D3D3D3"/>
              <w:bottom w:val="single" w:sz="0" w:space="0" w:color="D3D3D3"/>
              <w:right w:val="single" w:sz="0" w:space="0" w:color="D3D3D3"/>
            </w:tcBorders>
          </w:tcPr>
          <w:p w14:paraId="2FF3D1A3" w14:textId="77777777" w:rsidR="00EB55D4" w:rsidRPr="005163EF" w:rsidRDefault="00EB55D4" w:rsidP="00543C1E">
            <w:pPr>
              <w:keepNext/>
              <w:spacing w:after="60"/>
              <w:jc w:val="right"/>
            </w:pPr>
            <w:r w:rsidRPr="005163EF">
              <w:rPr>
                <w:rFonts w:ascii="Calibri" w:hAnsi="Calibri"/>
              </w:rPr>
              <w:t>-18.265509</w:t>
            </w:r>
          </w:p>
        </w:tc>
        <w:tc>
          <w:tcPr>
            <w:tcW w:w="0" w:type="auto"/>
            <w:tcBorders>
              <w:top w:val="single" w:sz="0" w:space="0" w:color="D3D3D3"/>
              <w:left w:val="single" w:sz="0" w:space="0" w:color="D3D3D3"/>
              <w:bottom w:val="single" w:sz="0" w:space="0" w:color="D3D3D3"/>
              <w:right w:val="single" w:sz="0" w:space="0" w:color="D3D3D3"/>
            </w:tcBorders>
          </w:tcPr>
          <w:p w14:paraId="37BE21FF" w14:textId="77777777" w:rsidR="00EB55D4" w:rsidRPr="005163EF" w:rsidRDefault="00EB55D4" w:rsidP="00543C1E">
            <w:pPr>
              <w:keepNext/>
              <w:spacing w:after="60"/>
              <w:jc w:val="right"/>
            </w:pPr>
            <w:r w:rsidRPr="005163EF">
              <w:rPr>
                <w:rFonts w:ascii="Calibri" w:hAnsi="Calibri"/>
              </w:rPr>
              <w:t>-22.8274137</w:t>
            </w:r>
          </w:p>
        </w:tc>
        <w:tc>
          <w:tcPr>
            <w:tcW w:w="0" w:type="auto"/>
            <w:tcBorders>
              <w:top w:val="single" w:sz="0" w:space="0" w:color="D3D3D3"/>
              <w:left w:val="single" w:sz="0" w:space="0" w:color="D3D3D3"/>
              <w:bottom w:val="single" w:sz="0" w:space="0" w:color="D3D3D3"/>
              <w:right w:val="single" w:sz="0" w:space="0" w:color="D3D3D3"/>
            </w:tcBorders>
          </w:tcPr>
          <w:p w14:paraId="142B0DEE" w14:textId="77777777" w:rsidR="00EB55D4" w:rsidRPr="005163EF" w:rsidRDefault="00EB55D4" w:rsidP="00543C1E">
            <w:pPr>
              <w:keepNext/>
              <w:spacing w:after="60"/>
              <w:jc w:val="right"/>
            </w:pPr>
            <w:r w:rsidRPr="005163EF">
              <w:rPr>
                <w:rFonts w:ascii="Calibri" w:hAnsi="Calibri"/>
              </w:rPr>
              <w:t>-13.7036036</w:t>
            </w:r>
          </w:p>
        </w:tc>
        <w:tc>
          <w:tcPr>
            <w:tcW w:w="0" w:type="auto"/>
            <w:tcBorders>
              <w:top w:val="single" w:sz="0" w:space="0" w:color="D3D3D3"/>
              <w:left w:val="single" w:sz="0" w:space="0" w:color="D3D3D3"/>
              <w:bottom w:val="single" w:sz="0" w:space="0" w:color="D3D3D3"/>
              <w:right w:val="single" w:sz="0" w:space="0" w:color="D3D3D3"/>
            </w:tcBorders>
          </w:tcPr>
          <w:p w14:paraId="52C21237" w14:textId="77777777" w:rsidR="00EB55D4" w:rsidRPr="005163EF" w:rsidRDefault="00EB55D4" w:rsidP="00543C1E">
            <w:pPr>
              <w:keepNext/>
              <w:spacing w:after="60"/>
            </w:pPr>
            <w:r w:rsidRPr="005163EF">
              <w:rPr>
                <w:rFonts w:ascii="Calibri" w:hAnsi="Calibri"/>
              </w:rPr>
              <w:t>&lt; 0.001 ***</w:t>
            </w:r>
          </w:p>
        </w:tc>
      </w:tr>
      <w:tr w:rsidR="00EB55D4" w:rsidRPr="005163EF" w14:paraId="61E5F35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E3B033" w14:textId="77777777" w:rsidR="00EB55D4" w:rsidRPr="005163EF" w:rsidRDefault="00EB55D4" w:rsidP="00543C1E">
            <w:pPr>
              <w:keepNext/>
              <w:spacing w:after="60"/>
            </w:pPr>
            <w:r w:rsidRPr="005163EF">
              <w:rPr>
                <w:rFonts w:ascii="Calibri" w:hAnsi="Calibri"/>
              </w:rPr>
              <w:t>GM-CIP</w:t>
            </w:r>
          </w:p>
        </w:tc>
        <w:tc>
          <w:tcPr>
            <w:tcW w:w="0" w:type="auto"/>
            <w:tcBorders>
              <w:top w:val="single" w:sz="0" w:space="0" w:color="D3D3D3"/>
              <w:left w:val="single" w:sz="0" w:space="0" w:color="D3D3D3"/>
              <w:bottom w:val="single" w:sz="0" w:space="0" w:color="D3D3D3"/>
              <w:right w:val="single" w:sz="0" w:space="0" w:color="D3D3D3"/>
            </w:tcBorders>
          </w:tcPr>
          <w:p w14:paraId="6DEB71A9" w14:textId="77777777" w:rsidR="00EB55D4" w:rsidRPr="005163EF" w:rsidRDefault="00EB55D4" w:rsidP="00543C1E">
            <w:pPr>
              <w:keepNext/>
              <w:spacing w:after="60"/>
              <w:jc w:val="right"/>
            </w:pPr>
            <w:r w:rsidRPr="005163EF">
              <w:rPr>
                <w:rFonts w:ascii="Calibri" w:hAnsi="Calibri"/>
              </w:rPr>
              <w:t>-13.111663</w:t>
            </w:r>
          </w:p>
        </w:tc>
        <w:tc>
          <w:tcPr>
            <w:tcW w:w="0" w:type="auto"/>
            <w:tcBorders>
              <w:top w:val="single" w:sz="0" w:space="0" w:color="D3D3D3"/>
              <w:left w:val="single" w:sz="0" w:space="0" w:color="D3D3D3"/>
              <w:bottom w:val="single" w:sz="0" w:space="0" w:color="D3D3D3"/>
              <w:right w:val="single" w:sz="0" w:space="0" w:color="D3D3D3"/>
            </w:tcBorders>
          </w:tcPr>
          <w:p w14:paraId="7C745820" w14:textId="77777777" w:rsidR="00EB55D4" w:rsidRPr="005163EF" w:rsidRDefault="00EB55D4" w:rsidP="00543C1E">
            <w:pPr>
              <w:keepNext/>
              <w:spacing w:after="60"/>
              <w:jc w:val="right"/>
            </w:pPr>
            <w:r w:rsidRPr="005163EF">
              <w:rPr>
                <w:rFonts w:ascii="Calibri" w:hAnsi="Calibri"/>
              </w:rPr>
              <w:t>-17.0741056</w:t>
            </w:r>
          </w:p>
        </w:tc>
        <w:tc>
          <w:tcPr>
            <w:tcW w:w="0" w:type="auto"/>
            <w:tcBorders>
              <w:top w:val="single" w:sz="0" w:space="0" w:color="D3D3D3"/>
              <w:left w:val="single" w:sz="0" w:space="0" w:color="D3D3D3"/>
              <w:bottom w:val="single" w:sz="0" w:space="0" w:color="D3D3D3"/>
              <w:right w:val="single" w:sz="0" w:space="0" w:color="D3D3D3"/>
            </w:tcBorders>
          </w:tcPr>
          <w:p w14:paraId="1665CE05" w14:textId="77777777" w:rsidR="00EB55D4" w:rsidRPr="005163EF" w:rsidRDefault="00EB55D4" w:rsidP="00543C1E">
            <w:pPr>
              <w:keepNext/>
              <w:spacing w:after="60"/>
              <w:jc w:val="right"/>
            </w:pPr>
            <w:r w:rsidRPr="005163EF">
              <w:rPr>
                <w:rFonts w:ascii="Calibri" w:hAnsi="Calibri"/>
              </w:rPr>
              <w:t>-9.1492194</w:t>
            </w:r>
          </w:p>
        </w:tc>
        <w:tc>
          <w:tcPr>
            <w:tcW w:w="0" w:type="auto"/>
            <w:tcBorders>
              <w:top w:val="single" w:sz="0" w:space="0" w:color="D3D3D3"/>
              <w:left w:val="single" w:sz="0" w:space="0" w:color="D3D3D3"/>
              <w:bottom w:val="single" w:sz="0" w:space="0" w:color="D3D3D3"/>
              <w:right w:val="single" w:sz="0" w:space="0" w:color="D3D3D3"/>
            </w:tcBorders>
          </w:tcPr>
          <w:p w14:paraId="5A9D5C2C" w14:textId="77777777" w:rsidR="00EB55D4" w:rsidRPr="005163EF" w:rsidRDefault="00EB55D4" w:rsidP="00543C1E">
            <w:pPr>
              <w:keepNext/>
              <w:spacing w:after="60"/>
            </w:pPr>
            <w:r w:rsidRPr="005163EF">
              <w:rPr>
                <w:rFonts w:ascii="Calibri" w:hAnsi="Calibri"/>
              </w:rPr>
              <w:t>&lt; 0.001 ***</w:t>
            </w:r>
          </w:p>
        </w:tc>
      </w:tr>
      <w:tr w:rsidR="00EB55D4" w:rsidRPr="005163EF" w14:paraId="5E638E2E"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B4B435" w14:textId="77777777" w:rsidR="00EB55D4" w:rsidRPr="005163EF" w:rsidRDefault="00EB55D4" w:rsidP="00543C1E">
            <w:pPr>
              <w:keepNext/>
              <w:spacing w:after="60"/>
            </w:pPr>
            <w:r w:rsidRPr="005163EF">
              <w:rPr>
                <w:rFonts w:ascii="Calibri" w:hAnsi="Calibri"/>
              </w:rPr>
              <w:t>ATM-CIP</w:t>
            </w:r>
          </w:p>
        </w:tc>
        <w:tc>
          <w:tcPr>
            <w:tcW w:w="0" w:type="auto"/>
            <w:tcBorders>
              <w:top w:val="single" w:sz="0" w:space="0" w:color="D3D3D3"/>
              <w:left w:val="single" w:sz="0" w:space="0" w:color="D3D3D3"/>
              <w:bottom w:val="single" w:sz="0" w:space="0" w:color="D3D3D3"/>
              <w:right w:val="single" w:sz="0" w:space="0" w:color="D3D3D3"/>
            </w:tcBorders>
          </w:tcPr>
          <w:p w14:paraId="2872352A" w14:textId="77777777" w:rsidR="00EB55D4" w:rsidRPr="005163EF" w:rsidRDefault="00EB55D4" w:rsidP="00543C1E">
            <w:pPr>
              <w:keepNext/>
              <w:spacing w:after="60"/>
              <w:jc w:val="right"/>
            </w:pPr>
            <w:r w:rsidRPr="005163EF">
              <w:rPr>
                <w:rFonts w:ascii="Calibri" w:hAnsi="Calibri"/>
              </w:rPr>
              <w:t>-9.842432</w:t>
            </w:r>
          </w:p>
        </w:tc>
        <w:tc>
          <w:tcPr>
            <w:tcW w:w="0" w:type="auto"/>
            <w:tcBorders>
              <w:top w:val="single" w:sz="0" w:space="0" w:color="D3D3D3"/>
              <w:left w:val="single" w:sz="0" w:space="0" w:color="D3D3D3"/>
              <w:bottom w:val="single" w:sz="0" w:space="0" w:color="D3D3D3"/>
              <w:right w:val="single" w:sz="0" w:space="0" w:color="D3D3D3"/>
            </w:tcBorders>
          </w:tcPr>
          <w:p w14:paraId="406E52EA" w14:textId="77777777" w:rsidR="00EB55D4" w:rsidRPr="005163EF" w:rsidRDefault="00EB55D4" w:rsidP="00543C1E">
            <w:pPr>
              <w:keepNext/>
              <w:spacing w:after="60"/>
              <w:jc w:val="right"/>
            </w:pPr>
            <w:r w:rsidRPr="005163EF">
              <w:rPr>
                <w:rFonts w:ascii="Calibri" w:hAnsi="Calibri"/>
              </w:rPr>
              <w:t>-15.0576504</w:t>
            </w:r>
          </w:p>
        </w:tc>
        <w:tc>
          <w:tcPr>
            <w:tcW w:w="0" w:type="auto"/>
            <w:tcBorders>
              <w:top w:val="single" w:sz="0" w:space="0" w:color="D3D3D3"/>
              <w:left w:val="single" w:sz="0" w:space="0" w:color="D3D3D3"/>
              <w:bottom w:val="single" w:sz="0" w:space="0" w:color="D3D3D3"/>
              <w:right w:val="single" w:sz="0" w:space="0" w:color="D3D3D3"/>
            </w:tcBorders>
          </w:tcPr>
          <w:p w14:paraId="636FBFDC" w14:textId="77777777" w:rsidR="00EB55D4" w:rsidRPr="005163EF" w:rsidRDefault="00EB55D4" w:rsidP="00543C1E">
            <w:pPr>
              <w:keepNext/>
              <w:spacing w:after="60"/>
              <w:jc w:val="right"/>
            </w:pPr>
            <w:r w:rsidRPr="005163EF">
              <w:rPr>
                <w:rFonts w:ascii="Calibri" w:hAnsi="Calibri"/>
              </w:rPr>
              <w:t>-4.6272131</w:t>
            </w:r>
          </w:p>
        </w:tc>
        <w:tc>
          <w:tcPr>
            <w:tcW w:w="0" w:type="auto"/>
            <w:tcBorders>
              <w:top w:val="single" w:sz="0" w:space="0" w:color="D3D3D3"/>
              <w:left w:val="single" w:sz="0" w:space="0" w:color="D3D3D3"/>
              <w:bottom w:val="single" w:sz="0" w:space="0" w:color="D3D3D3"/>
              <w:right w:val="single" w:sz="0" w:space="0" w:color="D3D3D3"/>
            </w:tcBorders>
          </w:tcPr>
          <w:p w14:paraId="5120477E" w14:textId="77777777" w:rsidR="00EB55D4" w:rsidRPr="005163EF" w:rsidRDefault="00EB55D4" w:rsidP="00543C1E">
            <w:pPr>
              <w:keepNext/>
              <w:spacing w:after="60"/>
            </w:pPr>
            <w:r w:rsidRPr="005163EF">
              <w:rPr>
                <w:rFonts w:ascii="Calibri" w:hAnsi="Calibri"/>
              </w:rPr>
              <w:t>&lt; 0.001 ***</w:t>
            </w:r>
          </w:p>
        </w:tc>
      </w:tr>
      <w:tr w:rsidR="00EB55D4" w:rsidRPr="005163EF" w14:paraId="49F1F711"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5259A6" w14:textId="77777777" w:rsidR="00EB55D4" w:rsidRPr="005163EF" w:rsidRDefault="00EB55D4" w:rsidP="00543C1E">
            <w:pPr>
              <w:keepNext/>
              <w:spacing w:after="60"/>
            </w:pPr>
            <w:r w:rsidRPr="005163EF">
              <w:rPr>
                <w:rFonts w:ascii="Calibri" w:hAnsi="Calibri"/>
              </w:rPr>
              <w:t>CRO-CIP</w:t>
            </w:r>
          </w:p>
        </w:tc>
        <w:tc>
          <w:tcPr>
            <w:tcW w:w="0" w:type="auto"/>
            <w:tcBorders>
              <w:top w:val="single" w:sz="0" w:space="0" w:color="D3D3D3"/>
              <w:left w:val="single" w:sz="0" w:space="0" w:color="D3D3D3"/>
              <w:bottom w:val="single" w:sz="0" w:space="0" w:color="D3D3D3"/>
              <w:right w:val="single" w:sz="0" w:space="0" w:color="D3D3D3"/>
            </w:tcBorders>
          </w:tcPr>
          <w:p w14:paraId="6E45EE19" w14:textId="77777777" w:rsidR="00EB55D4" w:rsidRPr="005163EF" w:rsidRDefault="00EB55D4" w:rsidP="00543C1E">
            <w:pPr>
              <w:keepNext/>
              <w:spacing w:after="60"/>
              <w:jc w:val="right"/>
            </w:pPr>
            <w:r w:rsidRPr="005163EF">
              <w:rPr>
                <w:rFonts w:ascii="Calibri" w:hAnsi="Calibri"/>
              </w:rPr>
              <w:t>-7.123059</w:t>
            </w:r>
          </w:p>
        </w:tc>
        <w:tc>
          <w:tcPr>
            <w:tcW w:w="0" w:type="auto"/>
            <w:tcBorders>
              <w:top w:val="single" w:sz="0" w:space="0" w:color="D3D3D3"/>
              <w:left w:val="single" w:sz="0" w:space="0" w:color="D3D3D3"/>
              <w:bottom w:val="single" w:sz="0" w:space="0" w:color="D3D3D3"/>
              <w:right w:val="single" w:sz="0" w:space="0" w:color="D3D3D3"/>
            </w:tcBorders>
          </w:tcPr>
          <w:p w14:paraId="0BCC2926" w14:textId="77777777" w:rsidR="00EB55D4" w:rsidRPr="005163EF" w:rsidRDefault="00EB55D4" w:rsidP="00543C1E">
            <w:pPr>
              <w:keepNext/>
              <w:spacing w:after="60"/>
              <w:jc w:val="right"/>
            </w:pPr>
            <w:r w:rsidRPr="005163EF">
              <w:rPr>
                <w:rFonts w:ascii="Calibri" w:hAnsi="Calibri"/>
              </w:rPr>
              <w:t>-12.2697837</w:t>
            </w:r>
          </w:p>
        </w:tc>
        <w:tc>
          <w:tcPr>
            <w:tcW w:w="0" w:type="auto"/>
            <w:tcBorders>
              <w:top w:val="single" w:sz="0" w:space="0" w:color="D3D3D3"/>
              <w:left w:val="single" w:sz="0" w:space="0" w:color="D3D3D3"/>
              <w:bottom w:val="single" w:sz="0" w:space="0" w:color="D3D3D3"/>
              <w:right w:val="single" w:sz="0" w:space="0" w:color="D3D3D3"/>
            </w:tcBorders>
          </w:tcPr>
          <w:p w14:paraId="32535838" w14:textId="77777777" w:rsidR="00EB55D4" w:rsidRPr="005163EF" w:rsidRDefault="00EB55D4" w:rsidP="00543C1E">
            <w:pPr>
              <w:keepNext/>
              <w:spacing w:after="60"/>
              <w:jc w:val="right"/>
            </w:pPr>
            <w:r w:rsidRPr="005163EF">
              <w:rPr>
                <w:rFonts w:ascii="Calibri" w:hAnsi="Calibri"/>
              </w:rPr>
              <w:t>-1.9763334</w:t>
            </w:r>
          </w:p>
        </w:tc>
        <w:tc>
          <w:tcPr>
            <w:tcW w:w="0" w:type="auto"/>
            <w:tcBorders>
              <w:top w:val="single" w:sz="0" w:space="0" w:color="D3D3D3"/>
              <w:left w:val="single" w:sz="0" w:space="0" w:color="D3D3D3"/>
              <w:bottom w:val="single" w:sz="0" w:space="0" w:color="D3D3D3"/>
              <w:right w:val="single" w:sz="0" w:space="0" w:color="D3D3D3"/>
            </w:tcBorders>
          </w:tcPr>
          <w:p w14:paraId="426C25C6" w14:textId="77777777" w:rsidR="00EB55D4" w:rsidRPr="005163EF" w:rsidRDefault="00EB55D4" w:rsidP="00543C1E">
            <w:pPr>
              <w:keepNext/>
              <w:spacing w:after="60"/>
            </w:pPr>
            <w:r w:rsidRPr="005163EF">
              <w:rPr>
                <w:rFonts w:ascii="Calibri" w:hAnsi="Calibri"/>
              </w:rPr>
              <w:t>&lt; 0.001 ***</w:t>
            </w:r>
          </w:p>
        </w:tc>
      </w:tr>
      <w:tr w:rsidR="00EB55D4" w:rsidRPr="005163EF" w14:paraId="19A311FA"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A034B8" w14:textId="77777777" w:rsidR="00EB55D4" w:rsidRPr="005163EF" w:rsidRDefault="00EB55D4" w:rsidP="00543C1E">
            <w:pPr>
              <w:keepNext/>
              <w:spacing w:after="60"/>
            </w:pPr>
            <w:r w:rsidRPr="005163EF">
              <w:rPr>
                <w:rFonts w:ascii="Calibri" w:hAnsi="Calibri"/>
              </w:rPr>
              <w:t>VAN-CIP</w:t>
            </w:r>
          </w:p>
        </w:tc>
        <w:tc>
          <w:tcPr>
            <w:tcW w:w="0" w:type="auto"/>
            <w:tcBorders>
              <w:top w:val="single" w:sz="0" w:space="0" w:color="D3D3D3"/>
              <w:left w:val="single" w:sz="0" w:space="0" w:color="D3D3D3"/>
              <w:bottom w:val="single" w:sz="0" w:space="0" w:color="D3D3D3"/>
              <w:right w:val="single" w:sz="0" w:space="0" w:color="D3D3D3"/>
            </w:tcBorders>
          </w:tcPr>
          <w:p w14:paraId="3713661D" w14:textId="77777777" w:rsidR="00EB55D4" w:rsidRPr="005163EF" w:rsidRDefault="00EB55D4" w:rsidP="00543C1E">
            <w:pPr>
              <w:keepNext/>
              <w:spacing w:after="60"/>
              <w:jc w:val="right"/>
            </w:pPr>
            <w:r w:rsidRPr="005163EF">
              <w:rPr>
                <w:rFonts w:ascii="Calibri" w:hAnsi="Calibri"/>
              </w:rPr>
              <w:t>-22.919355</w:t>
            </w:r>
          </w:p>
        </w:tc>
        <w:tc>
          <w:tcPr>
            <w:tcW w:w="0" w:type="auto"/>
            <w:tcBorders>
              <w:top w:val="single" w:sz="0" w:space="0" w:color="D3D3D3"/>
              <w:left w:val="single" w:sz="0" w:space="0" w:color="D3D3D3"/>
              <w:bottom w:val="single" w:sz="0" w:space="0" w:color="D3D3D3"/>
              <w:right w:val="single" w:sz="0" w:space="0" w:color="D3D3D3"/>
            </w:tcBorders>
          </w:tcPr>
          <w:p w14:paraId="7E413641" w14:textId="77777777" w:rsidR="00EB55D4" w:rsidRPr="005163EF" w:rsidRDefault="00EB55D4" w:rsidP="00543C1E">
            <w:pPr>
              <w:keepNext/>
              <w:spacing w:after="60"/>
              <w:jc w:val="right"/>
            </w:pPr>
            <w:r w:rsidRPr="005163EF">
              <w:rPr>
                <w:rFonts w:ascii="Calibri" w:hAnsi="Calibri"/>
              </w:rPr>
              <w:t>-29.9588756</w:t>
            </w:r>
          </w:p>
        </w:tc>
        <w:tc>
          <w:tcPr>
            <w:tcW w:w="0" w:type="auto"/>
            <w:tcBorders>
              <w:top w:val="single" w:sz="0" w:space="0" w:color="D3D3D3"/>
              <w:left w:val="single" w:sz="0" w:space="0" w:color="D3D3D3"/>
              <w:bottom w:val="single" w:sz="0" w:space="0" w:color="D3D3D3"/>
              <w:right w:val="single" w:sz="0" w:space="0" w:color="D3D3D3"/>
            </w:tcBorders>
          </w:tcPr>
          <w:p w14:paraId="26CB6602" w14:textId="77777777" w:rsidR="00EB55D4" w:rsidRPr="005163EF" w:rsidRDefault="00EB55D4" w:rsidP="00543C1E">
            <w:pPr>
              <w:keepNext/>
              <w:spacing w:after="60"/>
              <w:jc w:val="right"/>
            </w:pPr>
            <w:r w:rsidRPr="005163EF">
              <w:rPr>
                <w:rFonts w:ascii="Calibri" w:hAnsi="Calibri"/>
              </w:rPr>
              <w:t>-15.8798341</w:t>
            </w:r>
          </w:p>
        </w:tc>
        <w:tc>
          <w:tcPr>
            <w:tcW w:w="0" w:type="auto"/>
            <w:tcBorders>
              <w:top w:val="single" w:sz="0" w:space="0" w:color="D3D3D3"/>
              <w:left w:val="single" w:sz="0" w:space="0" w:color="D3D3D3"/>
              <w:bottom w:val="single" w:sz="0" w:space="0" w:color="D3D3D3"/>
              <w:right w:val="single" w:sz="0" w:space="0" w:color="D3D3D3"/>
            </w:tcBorders>
          </w:tcPr>
          <w:p w14:paraId="64152115" w14:textId="77777777" w:rsidR="00EB55D4" w:rsidRPr="005163EF" w:rsidRDefault="00EB55D4" w:rsidP="00543C1E">
            <w:pPr>
              <w:keepNext/>
              <w:spacing w:after="60"/>
            </w:pPr>
            <w:r w:rsidRPr="005163EF">
              <w:rPr>
                <w:rFonts w:ascii="Calibri" w:hAnsi="Calibri"/>
              </w:rPr>
              <w:t>&lt; 0.001 ***</w:t>
            </w:r>
          </w:p>
        </w:tc>
      </w:tr>
      <w:tr w:rsidR="00EB55D4" w:rsidRPr="005163EF" w14:paraId="607A9C4B"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F55427" w14:textId="77777777" w:rsidR="00EB55D4" w:rsidRPr="005163EF" w:rsidRDefault="00EB55D4" w:rsidP="00543C1E">
            <w:pPr>
              <w:keepNext/>
              <w:spacing w:after="60"/>
            </w:pPr>
            <w:r w:rsidRPr="005163EF">
              <w:rPr>
                <w:rFonts w:ascii="Calibri" w:hAnsi="Calibri"/>
              </w:rPr>
              <w:t>AMP-TGC</w:t>
            </w:r>
          </w:p>
        </w:tc>
        <w:tc>
          <w:tcPr>
            <w:tcW w:w="0" w:type="auto"/>
            <w:tcBorders>
              <w:top w:val="single" w:sz="0" w:space="0" w:color="D3D3D3"/>
              <w:left w:val="single" w:sz="0" w:space="0" w:color="D3D3D3"/>
              <w:bottom w:val="single" w:sz="0" w:space="0" w:color="D3D3D3"/>
              <w:right w:val="single" w:sz="0" w:space="0" w:color="D3D3D3"/>
            </w:tcBorders>
          </w:tcPr>
          <w:p w14:paraId="21AA15B7" w14:textId="77777777" w:rsidR="00EB55D4" w:rsidRPr="005163EF" w:rsidRDefault="00EB55D4" w:rsidP="00543C1E">
            <w:pPr>
              <w:keepNext/>
              <w:spacing w:after="60"/>
              <w:jc w:val="right"/>
            </w:pPr>
            <w:r w:rsidRPr="005163EF">
              <w:rPr>
                <w:rFonts w:ascii="Calibri" w:hAnsi="Calibri"/>
              </w:rPr>
              <w:t>-11.771154</w:t>
            </w:r>
          </w:p>
        </w:tc>
        <w:tc>
          <w:tcPr>
            <w:tcW w:w="0" w:type="auto"/>
            <w:tcBorders>
              <w:top w:val="single" w:sz="0" w:space="0" w:color="D3D3D3"/>
              <w:left w:val="single" w:sz="0" w:space="0" w:color="D3D3D3"/>
              <w:bottom w:val="single" w:sz="0" w:space="0" w:color="D3D3D3"/>
              <w:right w:val="single" w:sz="0" w:space="0" w:color="D3D3D3"/>
            </w:tcBorders>
          </w:tcPr>
          <w:p w14:paraId="150FD424" w14:textId="77777777" w:rsidR="00EB55D4" w:rsidRPr="005163EF" w:rsidRDefault="00EB55D4" w:rsidP="00543C1E">
            <w:pPr>
              <w:keepNext/>
              <w:spacing w:after="60"/>
              <w:jc w:val="right"/>
            </w:pPr>
            <w:r w:rsidRPr="005163EF">
              <w:rPr>
                <w:rFonts w:ascii="Calibri" w:hAnsi="Calibri"/>
              </w:rPr>
              <w:t>-16.7941743</w:t>
            </w:r>
          </w:p>
        </w:tc>
        <w:tc>
          <w:tcPr>
            <w:tcW w:w="0" w:type="auto"/>
            <w:tcBorders>
              <w:top w:val="single" w:sz="0" w:space="0" w:color="D3D3D3"/>
              <w:left w:val="single" w:sz="0" w:space="0" w:color="D3D3D3"/>
              <w:bottom w:val="single" w:sz="0" w:space="0" w:color="D3D3D3"/>
              <w:right w:val="single" w:sz="0" w:space="0" w:color="D3D3D3"/>
            </w:tcBorders>
          </w:tcPr>
          <w:p w14:paraId="1B4A2792" w14:textId="77777777" w:rsidR="00EB55D4" w:rsidRPr="005163EF" w:rsidRDefault="00EB55D4" w:rsidP="00543C1E">
            <w:pPr>
              <w:keepNext/>
              <w:spacing w:after="60"/>
              <w:jc w:val="right"/>
            </w:pPr>
            <w:r w:rsidRPr="005163EF">
              <w:rPr>
                <w:rFonts w:ascii="Calibri" w:hAnsi="Calibri"/>
              </w:rPr>
              <w:t>-6.7481334</w:t>
            </w:r>
          </w:p>
        </w:tc>
        <w:tc>
          <w:tcPr>
            <w:tcW w:w="0" w:type="auto"/>
            <w:tcBorders>
              <w:top w:val="single" w:sz="0" w:space="0" w:color="D3D3D3"/>
              <w:left w:val="single" w:sz="0" w:space="0" w:color="D3D3D3"/>
              <w:bottom w:val="single" w:sz="0" w:space="0" w:color="D3D3D3"/>
              <w:right w:val="single" w:sz="0" w:space="0" w:color="D3D3D3"/>
            </w:tcBorders>
          </w:tcPr>
          <w:p w14:paraId="06DCD240" w14:textId="77777777" w:rsidR="00EB55D4" w:rsidRPr="005163EF" w:rsidRDefault="00EB55D4" w:rsidP="00543C1E">
            <w:pPr>
              <w:keepNext/>
              <w:spacing w:after="60"/>
            </w:pPr>
            <w:r w:rsidRPr="005163EF">
              <w:rPr>
                <w:rFonts w:ascii="Calibri" w:hAnsi="Calibri"/>
              </w:rPr>
              <w:t>&lt; 0.001 ***</w:t>
            </w:r>
          </w:p>
        </w:tc>
      </w:tr>
      <w:tr w:rsidR="00EB55D4" w:rsidRPr="005163EF" w14:paraId="3C747E03"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CAC82E" w14:textId="77777777" w:rsidR="00EB55D4" w:rsidRPr="005163EF" w:rsidRDefault="00EB55D4" w:rsidP="00543C1E">
            <w:pPr>
              <w:keepNext/>
              <w:spacing w:after="60"/>
            </w:pPr>
            <w:r w:rsidRPr="005163EF">
              <w:rPr>
                <w:rFonts w:ascii="Calibri" w:hAnsi="Calibri"/>
              </w:rPr>
              <w:t>GM-TGC</w:t>
            </w:r>
          </w:p>
        </w:tc>
        <w:tc>
          <w:tcPr>
            <w:tcW w:w="0" w:type="auto"/>
            <w:tcBorders>
              <w:top w:val="single" w:sz="0" w:space="0" w:color="D3D3D3"/>
              <w:left w:val="single" w:sz="0" w:space="0" w:color="D3D3D3"/>
              <w:bottom w:val="single" w:sz="0" w:space="0" w:color="D3D3D3"/>
              <w:right w:val="single" w:sz="0" w:space="0" w:color="D3D3D3"/>
            </w:tcBorders>
          </w:tcPr>
          <w:p w14:paraId="306E6BDF" w14:textId="77777777" w:rsidR="00EB55D4" w:rsidRPr="005163EF" w:rsidRDefault="00EB55D4" w:rsidP="00543C1E">
            <w:pPr>
              <w:keepNext/>
              <w:spacing w:after="60"/>
              <w:jc w:val="right"/>
            </w:pPr>
            <w:r w:rsidRPr="005163EF">
              <w:rPr>
                <w:rFonts w:ascii="Calibri" w:hAnsi="Calibri"/>
              </w:rPr>
              <w:t>-6.617308</w:t>
            </w:r>
          </w:p>
        </w:tc>
        <w:tc>
          <w:tcPr>
            <w:tcW w:w="0" w:type="auto"/>
            <w:tcBorders>
              <w:top w:val="single" w:sz="0" w:space="0" w:color="D3D3D3"/>
              <w:left w:val="single" w:sz="0" w:space="0" w:color="D3D3D3"/>
              <w:bottom w:val="single" w:sz="0" w:space="0" w:color="D3D3D3"/>
              <w:right w:val="single" w:sz="0" w:space="0" w:color="D3D3D3"/>
            </w:tcBorders>
          </w:tcPr>
          <w:p w14:paraId="172D17B7" w14:textId="77777777" w:rsidR="00EB55D4" w:rsidRPr="005163EF" w:rsidRDefault="00EB55D4" w:rsidP="00543C1E">
            <w:pPr>
              <w:keepNext/>
              <w:spacing w:after="60"/>
              <w:jc w:val="right"/>
            </w:pPr>
            <w:r w:rsidRPr="005163EF">
              <w:rPr>
                <w:rFonts w:ascii="Calibri" w:hAnsi="Calibri"/>
              </w:rPr>
              <w:t>-11.1029194</w:t>
            </w:r>
          </w:p>
        </w:tc>
        <w:tc>
          <w:tcPr>
            <w:tcW w:w="0" w:type="auto"/>
            <w:tcBorders>
              <w:top w:val="single" w:sz="0" w:space="0" w:color="D3D3D3"/>
              <w:left w:val="single" w:sz="0" w:space="0" w:color="D3D3D3"/>
              <w:bottom w:val="single" w:sz="0" w:space="0" w:color="D3D3D3"/>
              <w:right w:val="single" w:sz="0" w:space="0" w:color="D3D3D3"/>
            </w:tcBorders>
          </w:tcPr>
          <w:p w14:paraId="37F388D2" w14:textId="77777777" w:rsidR="00EB55D4" w:rsidRPr="005163EF" w:rsidRDefault="00EB55D4" w:rsidP="00543C1E">
            <w:pPr>
              <w:keepNext/>
              <w:spacing w:after="60"/>
              <w:jc w:val="right"/>
            </w:pPr>
            <w:r w:rsidRPr="005163EF">
              <w:rPr>
                <w:rFonts w:ascii="Calibri" w:hAnsi="Calibri"/>
              </w:rPr>
              <w:t>-2.1316960</w:t>
            </w:r>
          </w:p>
        </w:tc>
        <w:tc>
          <w:tcPr>
            <w:tcW w:w="0" w:type="auto"/>
            <w:tcBorders>
              <w:top w:val="single" w:sz="0" w:space="0" w:color="D3D3D3"/>
              <w:left w:val="single" w:sz="0" w:space="0" w:color="D3D3D3"/>
              <w:bottom w:val="single" w:sz="0" w:space="0" w:color="D3D3D3"/>
              <w:right w:val="single" w:sz="0" w:space="0" w:color="D3D3D3"/>
            </w:tcBorders>
          </w:tcPr>
          <w:p w14:paraId="14D4A2C1" w14:textId="77777777" w:rsidR="00EB55D4" w:rsidRPr="005163EF" w:rsidRDefault="00EB55D4" w:rsidP="00543C1E">
            <w:pPr>
              <w:keepNext/>
              <w:spacing w:after="60"/>
            </w:pPr>
            <w:r w:rsidRPr="005163EF">
              <w:rPr>
                <w:rFonts w:ascii="Calibri" w:hAnsi="Calibri"/>
              </w:rPr>
              <w:t>&lt; 0.001 ***</w:t>
            </w:r>
          </w:p>
        </w:tc>
      </w:tr>
      <w:tr w:rsidR="00EB55D4" w:rsidRPr="005163EF" w14:paraId="1338E11C"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12FFE5" w14:textId="77777777" w:rsidR="00EB55D4" w:rsidRPr="005163EF" w:rsidRDefault="00EB55D4" w:rsidP="00543C1E">
            <w:pPr>
              <w:keepNext/>
              <w:spacing w:after="60"/>
            </w:pPr>
            <w:r w:rsidRPr="005163EF">
              <w:rPr>
                <w:rFonts w:ascii="Calibri" w:hAnsi="Calibri"/>
              </w:rPr>
              <w:t>VAN-TGC</w:t>
            </w:r>
          </w:p>
        </w:tc>
        <w:tc>
          <w:tcPr>
            <w:tcW w:w="0" w:type="auto"/>
            <w:tcBorders>
              <w:top w:val="single" w:sz="0" w:space="0" w:color="D3D3D3"/>
              <w:left w:val="single" w:sz="0" w:space="0" w:color="D3D3D3"/>
              <w:bottom w:val="single" w:sz="0" w:space="0" w:color="D3D3D3"/>
              <w:right w:val="single" w:sz="0" w:space="0" w:color="D3D3D3"/>
            </w:tcBorders>
          </w:tcPr>
          <w:p w14:paraId="5FEFE6FB" w14:textId="77777777" w:rsidR="00EB55D4" w:rsidRPr="005163EF" w:rsidRDefault="00EB55D4" w:rsidP="00543C1E">
            <w:pPr>
              <w:keepNext/>
              <w:spacing w:after="60"/>
              <w:jc w:val="right"/>
            </w:pPr>
            <w:r w:rsidRPr="005163EF">
              <w:rPr>
                <w:rFonts w:ascii="Calibri" w:hAnsi="Calibri"/>
              </w:rPr>
              <w:t>-16.425000</w:t>
            </w:r>
          </w:p>
        </w:tc>
        <w:tc>
          <w:tcPr>
            <w:tcW w:w="0" w:type="auto"/>
            <w:tcBorders>
              <w:top w:val="single" w:sz="0" w:space="0" w:color="D3D3D3"/>
              <w:left w:val="single" w:sz="0" w:space="0" w:color="D3D3D3"/>
              <w:bottom w:val="single" w:sz="0" w:space="0" w:color="D3D3D3"/>
              <w:right w:val="single" w:sz="0" w:space="0" w:color="D3D3D3"/>
            </w:tcBorders>
          </w:tcPr>
          <w:p w14:paraId="117D0F84" w14:textId="77777777" w:rsidR="00EB55D4" w:rsidRPr="005163EF" w:rsidRDefault="00EB55D4" w:rsidP="00543C1E">
            <w:pPr>
              <w:keepNext/>
              <w:spacing w:after="60"/>
              <w:jc w:val="right"/>
            </w:pPr>
            <w:r w:rsidRPr="005163EF">
              <w:rPr>
                <w:rFonts w:ascii="Calibri" w:hAnsi="Calibri"/>
              </w:rPr>
              <w:t>-23.7717414</w:t>
            </w:r>
          </w:p>
        </w:tc>
        <w:tc>
          <w:tcPr>
            <w:tcW w:w="0" w:type="auto"/>
            <w:tcBorders>
              <w:top w:val="single" w:sz="0" w:space="0" w:color="D3D3D3"/>
              <w:left w:val="single" w:sz="0" w:space="0" w:color="D3D3D3"/>
              <w:bottom w:val="single" w:sz="0" w:space="0" w:color="D3D3D3"/>
              <w:right w:val="single" w:sz="0" w:space="0" w:color="D3D3D3"/>
            </w:tcBorders>
          </w:tcPr>
          <w:p w14:paraId="05C8F6C0" w14:textId="77777777" w:rsidR="00EB55D4" w:rsidRPr="005163EF" w:rsidRDefault="00EB55D4" w:rsidP="00543C1E">
            <w:pPr>
              <w:keepNext/>
              <w:spacing w:after="60"/>
              <w:jc w:val="right"/>
            </w:pPr>
            <w:r w:rsidRPr="005163EF">
              <w:rPr>
                <w:rFonts w:ascii="Calibri" w:hAnsi="Calibri"/>
              </w:rPr>
              <w:t>-9.0782586</w:t>
            </w:r>
          </w:p>
        </w:tc>
        <w:tc>
          <w:tcPr>
            <w:tcW w:w="0" w:type="auto"/>
            <w:tcBorders>
              <w:top w:val="single" w:sz="0" w:space="0" w:color="D3D3D3"/>
              <w:left w:val="single" w:sz="0" w:space="0" w:color="D3D3D3"/>
              <w:bottom w:val="single" w:sz="0" w:space="0" w:color="D3D3D3"/>
              <w:right w:val="single" w:sz="0" w:space="0" w:color="D3D3D3"/>
            </w:tcBorders>
          </w:tcPr>
          <w:p w14:paraId="09AED548" w14:textId="77777777" w:rsidR="00EB55D4" w:rsidRPr="005163EF" w:rsidRDefault="00EB55D4" w:rsidP="00543C1E">
            <w:pPr>
              <w:keepNext/>
              <w:spacing w:after="60"/>
            </w:pPr>
            <w:r w:rsidRPr="005163EF">
              <w:rPr>
                <w:rFonts w:ascii="Calibri" w:hAnsi="Calibri"/>
              </w:rPr>
              <w:t>&lt; 0.001 ***</w:t>
            </w:r>
          </w:p>
        </w:tc>
      </w:tr>
      <w:tr w:rsidR="00EB55D4" w:rsidRPr="005163EF" w14:paraId="611B2B2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209A42" w14:textId="77777777" w:rsidR="00EB55D4" w:rsidRPr="005163EF" w:rsidRDefault="00EB55D4" w:rsidP="00543C1E">
            <w:pPr>
              <w:keepNext/>
              <w:spacing w:after="60"/>
            </w:pPr>
            <w:r w:rsidRPr="005163EF">
              <w:rPr>
                <w:rFonts w:ascii="Calibri" w:hAnsi="Calibri"/>
              </w:rPr>
              <w:t>AMP-CTX</w:t>
            </w:r>
          </w:p>
        </w:tc>
        <w:tc>
          <w:tcPr>
            <w:tcW w:w="0" w:type="auto"/>
            <w:tcBorders>
              <w:top w:val="single" w:sz="0" w:space="0" w:color="D3D3D3"/>
              <w:left w:val="single" w:sz="0" w:space="0" w:color="D3D3D3"/>
              <w:bottom w:val="single" w:sz="0" w:space="0" w:color="D3D3D3"/>
              <w:right w:val="single" w:sz="0" w:space="0" w:color="D3D3D3"/>
            </w:tcBorders>
          </w:tcPr>
          <w:p w14:paraId="65CA9A76" w14:textId="77777777" w:rsidR="00EB55D4" w:rsidRPr="005163EF" w:rsidRDefault="00EB55D4" w:rsidP="00543C1E">
            <w:pPr>
              <w:keepNext/>
              <w:spacing w:after="60"/>
              <w:jc w:val="right"/>
            </w:pPr>
            <w:r w:rsidRPr="005163EF">
              <w:rPr>
                <w:rFonts w:ascii="Calibri" w:hAnsi="Calibri"/>
              </w:rPr>
              <w:t>-13.459790</w:t>
            </w:r>
          </w:p>
        </w:tc>
        <w:tc>
          <w:tcPr>
            <w:tcW w:w="0" w:type="auto"/>
            <w:tcBorders>
              <w:top w:val="single" w:sz="0" w:space="0" w:color="D3D3D3"/>
              <w:left w:val="single" w:sz="0" w:space="0" w:color="D3D3D3"/>
              <w:bottom w:val="single" w:sz="0" w:space="0" w:color="D3D3D3"/>
              <w:right w:val="single" w:sz="0" w:space="0" w:color="D3D3D3"/>
            </w:tcBorders>
          </w:tcPr>
          <w:p w14:paraId="28947B75" w14:textId="77777777" w:rsidR="00EB55D4" w:rsidRPr="005163EF" w:rsidRDefault="00EB55D4" w:rsidP="00543C1E">
            <w:pPr>
              <w:keepNext/>
              <w:spacing w:after="60"/>
              <w:jc w:val="right"/>
            </w:pPr>
            <w:r w:rsidRPr="005163EF">
              <w:rPr>
                <w:rFonts w:ascii="Calibri" w:hAnsi="Calibri"/>
              </w:rPr>
              <w:t>-18.3688024</w:t>
            </w:r>
          </w:p>
        </w:tc>
        <w:tc>
          <w:tcPr>
            <w:tcW w:w="0" w:type="auto"/>
            <w:tcBorders>
              <w:top w:val="single" w:sz="0" w:space="0" w:color="D3D3D3"/>
              <w:left w:val="single" w:sz="0" w:space="0" w:color="D3D3D3"/>
              <w:bottom w:val="single" w:sz="0" w:space="0" w:color="D3D3D3"/>
              <w:right w:val="single" w:sz="0" w:space="0" w:color="D3D3D3"/>
            </w:tcBorders>
          </w:tcPr>
          <w:p w14:paraId="63510221" w14:textId="77777777" w:rsidR="00EB55D4" w:rsidRPr="005163EF" w:rsidRDefault="00EB55D4" w:rsidP="00543C1E">
            <w:pPr>
              <w:keepNext/>
              <w:spacing w:after="60"/>
              <w:jc w:val="right"/>
            </w:pPr>
            <w:r w:rsidRPr="005163EF">
              <w:rPr>
                <w:rFonts w:ascii="Calibri" w:hAnsi="Calibri"/>
              </w:rPr>
              <w:t>-8.5507781</w:t>
            </w:r>
          </w:p>
        </w:tc>
        <w:tc>
          <w:tcPr>
            <w:tcW w:w="0" w:type="auto"/>
            <w:tcBorders>
              <w:top w:val="single" w:sz="0" w:space="0" w:color="D3D3D3"/>
              <w:left w:val="single" w:sz="0" w:space="0" w:color="D3D3D3"/>
              <w:bottom w:val="single" w:sz="0" w:space="0" w:color="D3D3D3"/>
              <w:right w:val="single" w:sz="0" w:space="0" w:color="D3D3D3"/>
            </w:tcBorders>
          </w:tcPr>
          <w:p w14:paraId="35CBA8E5" w14:textId="77777777" w:rsidR="00EB55D4" w:rsidRPr="005163EF" w:rsidRDefault="00EB55D4" w:rsidP="00543C1E">
            <w:pPr>
              <w:keepNext/>
              <w:spacing w:after="60"/>
            </w:pPr>
            <w:r w:rsidRPr="005163EF">
              <w:rPr>
                <w:rFonts w:ascii="Calibri" w:hAnsi="Calibri"/>
              </w:rPr>
              <w:t>&lt; 0.001 ***</w:t>
            </w:r>
          </w:p>
        </w:tc>
      </w:tr>
      <w:tr w:rsidR="00EB55D4" w:rsidRPr="005163EF" w14:paraId="2896B3D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53B928" w14:textId="77777777" w:rsidR="00EB55D4" w:rsidRPr="005163EF" w:rsidRDefault="00EB55D4" w:rsidP="00543C1E">
            <w:pPr>
              <w:keepNext/>
              <w:spacing w:after="60"/>
            </w:pPr>
            <w:r w:rsidRPr="005163EF">
              <w:rPr>
                <w:rFonts w:ascii="Calibri" w:hAnsi="Calibri"/>
              </w:rPr>
              <w:t>GM-CTX</w:t>
            </w:r>
          </w:p>
        </w:tc>
        <w:tc>
          <w:tcPr>
            <w:tcW w:w="0" w:type="auto"/>
            <w:tcBorders>
              <w:top w:val="single" w:sz="0" w:space="0" w:color="D3D3D3"/>
              <w:left w:val="single" w:sz="0" w:space="0" w:color="D3D3D3"/>
              <w:bottom w:val="single" w:sz="0" w:space="0" w:color="D3D3D3"/>
              <w:right w:val="single" w:sz="0" w:space="0" w:color="D3D3D3"/>
            </w:tcBorders>
          </w:tcPr>
          <w:p w14:paraId="28F317A3" w14:textId="77777777" w:rsidR="00EB55D4" w:rsidRPr="005163EF" w:rsidRDefault="00EB55D4" w:rsidP="00543C1E">
            <w:pPr>
              <w:keepNext/>
              <w:spacing w:after="60"/>
              <w:jc w:val="right"/>
            </w:pPr>
            <w:r w:rsidRPr="005163EF">
              <w:rPr>
                <w:rFonts w:ascii="Calibri" w:hAnsi="Calibri"/>
              </w:rPr>
              <w:t>-8.305944</w:t>
            </w:r>
          </w:p>
        </w:tc>
        <w:tc>
          <w:tcPr>
            <w:tcW w:w="0" w:type="auto"/>
            <w:tcBorders>
              <w:top w:val="single" w:sz="0" w:space="0" w:color="D3D3D3"/>
              <w:left w:val="single" w:sz="0" w:space="0" w:color="D3D3D3"/>
              <w:bottom w:val="single" w:sz="0" w:space="0" w:color="D3D3D3"/>
              <w:right w:val="single" w:sz="0" w:space="0" w:color="D3D3D3"/>
            </w:tcBorders>
          </w:tcPr>
          <w:p w14:paraId="10DE9578" w14:textId="77777777" w:rsidR="00EB55D4" w:rsidRPr="005163EF" w:rsidRDefault="00EB55D4" w:rsidP="00543C1E">
            <w:pPr>
              <w:keepNext/>
              <w:spacing w:after="60"/>
              <w:jc w:val="right"/>
            </w:pPr>
            <w:r w:rsidRPr="005163EF">
              <w:rPr>
                <w:rFonts w:ascii="Calibri" w:hAnsi="Calibri"/>
              </w:rPr>
              <w:t>-12.6635097</w:t>
            </w:r>
          </w:p>
        </w:tc>
        <w:tc>
          <w:tcPr>
            <w:tcW w:w="0" w:type="auto"/>
            <w:tcBorders>
              <w:top w:val="single" w:sz="0" w:space="0" w:color="D3D3D3"/>
              <w:left w:val="single" w:sz="0" w:space="0" w:color="D3D3D3"/>
              <w:bottom w:val="single" w:sz="0" w:space="0" w:color="D3D3D3"/>
              <w:right w:val="single" w:sz="0" w:space="0" w:color="D3D3D3"/>
            </w:tcBorders>
          </w:tcPr>
          <w:p w14:paraId="4618DA7C" w14:textId="77777777" w:rsidR="00EB55D4" w:rsidRPr="005163EF" w:rsidRDefault="00EB55D4" w:rsidP="00543C1E">
            <w:pPr>
              <w:keepNext/>
              <w:spacing w:after="60"/>
              <w:jc w:val="right"/>
            </w:pPr>
            <w:r w:rsidRPr="005163EF">
              <w:rPr>
                <w:rFonts w:ascii="Calibri" w:hAnsi="Calibri"/>
              </w:rPr>
              <w:t>-3.9483784</w:t>
            </w:r>
          </w:p>
        </w:tc>
        <w:tc>
          <w:tcPr>
            <w:tcW w:w="0" w:type="auto"/>
            <w:tcBorders>
              <w:top w:val="single" w:sz="0" w:space="0" w:color="D3D3D3"/>
              <w:left w:val="single" w:sz="0" w:space="0" w:color="D3D3D3"/>
              <w:bottom w:val="single" w:sz="0" w:space="0" w:color="D3D3D3"/>
              <w:right w:val="single" w:sz="0" w:space="0" w:color="D3D3D3"/>
            </w:tcBorders>
          </w:tcPr>
          <w:p w14:paraId="4282A23C" w14:textId="77777777" w:rsidR="00EB55D4" w:rsidRPr="005163EF" w:rsidRDefault="00EB55D4" w:rsidP="00543C1E">
            <w:pPr>
              <w:keepNext/>
              <w:spacing w:after="60"/>
            </w:pPr>
            <w:r w:rsidRPr="005163EF">
              <w:rPr>
                <w:rFonts w:ascii="Calibri" w:hAnsi="Calibri"/>
              </w:rPr>
              <w:t>&lt; 0.001 ***</w:t>
            </w:r>
          </w:p>
        </w:tc>
      </w:tr>
      <w:tr w:rsidR="00EB55D4" w:rsidRPr="005163EF" w14:paraId="31E795B8"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7CE823" w14:textId="77777777" w:rsidR="00EB55D4" w:rsidRPr="005163EF" w:rsidRDefault="00EB55D4" w:rsidP="00543C1E">
            <w:pPr>
              <w:keepNext/>
              <w:spacing w:after="60"/>
            </w:pPr>
            <w:r w:rsidRPr="005163EF">
              <w:rPr>
                <w:rFonts w:ascii="Calibri" w:hAnsi="Calibri"/>
              </w:rPr>
              <w:t>VAN-CTX</w:t>
            </w:r>
          </w:p>
        </w:tc>
        <w:tc>
          <w:tcPr>
            <w:tcW w:w="0" w:type="auto"/>
            <w:tcBorders>
              <w:top w:val="single" w:sz="0" w:space="0" w:color="D3D3D3"/>
              <w:left w:val="single" w:sz="0" w:space="0" w:color="D3D3D3"/>
              <w:bottom w:val="single" w:sz="0" w:space="0" w:color="D3D3D3"/>
              <w:right w:val="single" w:sz="0" w:space="0" w:color="D3D3D3"/>
            </w:tcBorders>
          </w:tcPr>
          <w:p w14:paraId="2AE25BAF" w14:textId="77777777" w:rsidR="00EB55D4" w:rsidRPr="005163EF" w:rsidRDefault="00EB55D4" w:rsidP="00543C1E">
            <w:pPr>
              <w:keepNext/>
              <w:spacing w:after="60"/>
              <w:jc w:val="right"/>
            </w:pPr>
            <w:r w:rsidRPr="005163EF">
              <w:rPr>
                <w:rFonts w:ascii="Calibri" w:hAnsi="Calibri"/>
              </w:rPr>
              <w:t>-18.113636</w:t>
            </w:r>
          </w:p>
        </w:tc>
        <w:tc>
          <w:tcPr>
            <w:tcW w:w="0" w:type="auto"/>
            <w:tcBorders>
              <w:top w:val="single" w:sz="0" w:space="0" w:color="D3D3D3"/>
              <w:left w:val="single" w:sz="0" w:space="0" w:color="D3D3D3"/>
              <w:bottom w:val="single" w:sz="0" w:space="0" w:color="D3D3D3"/>
              <w:right w:val="single" w:sz="0" w:space="0" w:color="D3D3D3"/>
            </w:tcBorders>
          </w:tcPr>
          <w:p w14:paraId="48E421AA" w14:textId="77777777" w:rsidR="00EB55D4" w:rsidRPr="005163EF" w:rsidRDefault="00EB55D4" w:rsidP="00543C1E">
            <w:pPr>
              <w:keepNext/>
              <w:spacing w:after="60"/>
              <w:jc w:val="right"/>
            </w:pPr>
            <w:r w:rsidRPr="005163EF">
              <w:rPr>
                <w:rFonts w:ascii="Calibri" w:hAnsi="Calibri"/>
              </w:rPr>
              <w:t>-25.3829056</w:t>
            </w:r>
          </w:p>
        </w:tc>
        <w:tc>
          <w:tcPr>
            <w:tcW w:w="0" w:type="auto"/>
            <w:tcBorders>
              <w:top w:val="single" w:sz="0" w:space="0" w:color="D3D3D3"/>
              <w:left w:val="single" w:sz="0" w:space="0" w:color="D3D3D3"/>
              <w:bottom w:val="single" w:sz="0" w:space="0" w:color="D3D3D3"/>
              <w:right w:val="single" w:sz="0" w:space="0" w:color="D3D3D3"/>
            </w:tcBorders>
          </w:tcPr>
          <w:p w14:paraId="72EC4F78" w14:textId="77777777" w:rsidR="00EB55D4" w:rsidRPr="005163EF" w:rsidRDefault="00EB55D4" w:rsidP="00543C1E">
            <w:pPr>
              <w:keepNext/>
              <w:spacing w:after="60"/>
              <w:jc w:val="right"/>
            </w:pPr>
            <w:r w:rsidRPr="005163EF">
              <w:rPr>
                <w:rFonts w:ascii="Calibri" w:hAnsi="Calibri"/>
              </w:rPr>
              <w:t>-10.8443671</w:t>
            </w:r>
          </w:p>
        </w:tc>
        <w:tc>
          <w:tcPr>
            <w:tcW w:w="0" w:type="auto"/>
            <w:tcBorders>
              <w:top w:val="single" w:sz="0" w:space="0" w:color="D3D3D3"/>
              <w:left w:val="single" w:sz="0" w:space="0" w:color="D3D3D3"/>
              <w:bottom w:val="single" w:sz="0" w:space="0" w:color="D3D3D3"/>
              <w:right w:val="single" w:sz="0" w:space="0" w:color="D3D3D3"/>
            </w:tcBorders>
          </w:tcPr>
          <w:p w14:paraId="6EB1B131" w14:textId="77777777" w:rsidR="00EB55D4" w:rsidRPr="005163EF" w:rsidRDefault="00EB55D4" w:rsidP="00543C1E">
            <w:pPr>
              <w:keepNext/>
              <w:spacing w:after="60"/>
            </w:pPr>
            <w:r w:rsidRPr="005163EF">
              <w:rPr>
                <w:rFonts w:ascii="Calibri" w:hAnsi="Calibri"/>
              </w:rPr>
              <w:t>&lt; 0.001 ***</w:t>
            </w:r>
          </w:p>
        </w:tc>
      </w:tr>
      <w:tr w:rsidR="00EB55D4" w:rsidRPr="005163EF" w14:paraId="7AE518B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67837F" w14:textId="77777777" w:rsidR="00EB55D4" w:rsidRPr="005163EF" w:rsidRDefault="00EB55D4" w:rsidP="00543C1E">
            <w:pPr>
              <w:keepNext/>
              <w:spacing w:after="60"/>
            </w:pPr>
            <w:r w:rsidRPr="005163EF">
              <w:rPr>
                <w:rFonts w:ascii="Calibri" w:hAnsi="Calibri"/>
              </w:rPr>
              <w:t>GM-AMP</w:t>
            </w:r>
          </w:p>
        </w:tc>
        <w:tc>
          <w:tcPr>
            <w:tcW w:w="0" w:type="auto"/>
            <w:tcBorders>
              <w:top w:val="single" w:sz="0" w:space="0" w:color="D3D3D3"/>
              <w:left w:val="single" w:sz="0" w:space="0" w:color="D3D3D3"/>
              <w:bottom w:val="single" w:sz="0" w:space="0" w:color="D3D3D3"/>
              <w:right w:val="single" w:sz="0" w:space="0" w:color="D3D3D3"/>
            </w:tcBorders>
          </w:tcPr>
          <w:p w14:paraId="4A2C55D6" w14:textId="77777777" w:rsidR="00EB55D4" w:rsidRPr="005163EF" w:rsidRDefault="00EB55D4" w:rsidP="00543C1E">
            <w:pPr>
              <w:keepNext/>
              <w:spacing w:after="60"/>
              <w:jc w:val="right"/>
            </w:pPr>
            <w:r w:rsidRPr="005163EF">
              <w:rPr>
                <w:rFonts w:ascii="Calibri" w:hAnsi="Calibri"/>
              </w:rPr>
              <w:t>5.153846</w:t>
            </w:r>
          </w:p>
        </w:tc>
        <w:tc>
          <w:tcPr>
            <w:tcW w:w="0" w:type="auto"/>
            <w:tcBorders>
              <w:top w:val="single" w:sz="0" w:space="0" w:color="D3D3D3"/>
              <w:left w:val="single" w:sz="0" w:space="0" w:color="D3D3D3"/>
              <w:bottom w:val="single" w:sz="0" w:space="0" w:color="D3D3D3"/>
              <w:right w:val="single" w:sz="0" w:space="0" w:color="D3D3D3"/>
            </w:tcBorders>
          </w:tcPr>
          <w:p w14:paraId="21E5BD26" w14:textId="77777777" w:rsidR="00EB55D4" w:rsidRPr="005163EF" w:rsidRDefault="00EB55D4" w:rsidP="00543C1E">
            <w:pPr>
              <w:keepNext/>
              <w:spacing w:after="60"/>
              <w:jc w:val="right"/>
            </w:pPr>
            <w:r w:rsidRPr="005163EF">
              <w:rPr>
                <w:rFonts w:ascii="Calibri" w:hAnsi="Calibri"/>
              </w:rPr>
              <w:t>0.6327745</w:t>
            </w:r>
          </w:p>
        </w:tc>
        <w:tc>
          <w:tcPr>
            <w:tcW w:w="0" w:type="auto"/>
            <w:tcBorders>
              <w:top w:val="single" w:sz="0" w:space="0" w:color="D3D3D3"/>
              <w:left w:val="single" w:sz="0" w:space="0" w:color="D3D3D3"/>
              <w:bottom w:val="single" w:sz="0" w:space="0" w:color="D3D3D3"/>
              <w:right w:val="single" w:sz="0" w:space="0" w:color="D3D3D3"/>
            </w:tcBorders>
          </w:tcPr>
          <w:p w14:paraId="05961C72" w14:textId="77777777" w:rsidR="00EB55D4" w:rsidRPr="005163EF" w:rsidRDefault="00EB55D4" w:rsidP="00543C1E">
            <w:pPr>
              <w:keepNext/>
              <w:spacing w:after="60"/>
              <w:jc w:val="right"/>
            </w:pPr>
            <w:r w:rsidRPr="005163EF">
              <w:rPr>
                <w:rFonts w:ascii="Calibri" w:hAnsi="Calibri"/>
              </w:rPr>
              <w:t>9.6749178</w:t>
            </w:r>
          </w:p>
        </w:tc>
        <w:tc>
          <w:tcPr>
            <w:tcW w:w="0" w:type="auto"/>
            <w:tcBorders>
              <w:top w:val="single" w:sz="0" w:space="0" w:color="D3D3D3"/>
              <w:left w:val="single" w:sz="0" w:space="0" w:color="D3D3D3"/>
              <w:bottom w:val="single" w:sz="0" w:space="0" w:color="D3D3D3"/>
              <w:right w:val="single" w:sz="0" w:space="0" w:color="D3D3D3"/>
            </w:tcBorders>
          </w:tcPr>
          <w:p w14:paraId="6ACDF962" w14:textId="77777777" w:rsidR="00EB55D4" w:rsidRPr="005163EF" w:rsidRDefault="00EB55D4" w:rsidP="00543C1E">
            <w:pPr>
              <w:keepNext/>
              <w:spacing w:after="60"/>
            </w:pPr>
            <w:r w:rsidRPr="005163EF">
              <w:rPr>
                <w:rFonts w:ascii="Calibri" w:hAnsi="Calibri"/>
              </w:rPr>
              <w:t>0.012 *</w:t>
            </w:r>
          </w:p>
        </w:tc>
      </w:tr>
      <w:tr w:rsidR="00EB55D4" w:rsidRPr="005163EF" w14:paraId="508184A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F2F97B" w14:textId="77777777" w:rsidR="00EB55D4" w:rsidRPr="005163EF" w:rsidRDefault="00EB55D4" w:rsidP="00543C1E">
            <w:pPr>
              <w:keepNext/>
              <w:spacing w:after="60"/>
            </w:pPr>
            <w:r w:rsidRPr="005163EF">
              <w:rPr>
                <w:rFonts w:ascii="Calibri" w:hAnsi="Calibri"/>
              </w:rPr>
              <w:t>MEM-AMP</w:t>
            </w:r>
          </w:p>
        </w:tc>
        <w:tc>
          <w:tcPr>
            <w:tcW w:w="0" w:type="auto"/>
            <w:tcBorders>
              <w:top w:val="single" w:sz="0" w:space="0" w:color="D3D3D3"/>
              <w:left w:val="single" w:sz="0" w:space="0" w:color="D3D3D3"/>
              <w:bottom w:val="single" w:sz="0" w:space="0" w:color="D3D3D3"/>
              <w:right w:val="single" w:sz="0" w:space="0" w:color="D3D3D3"/>
            </w:tcBorders>
          </w:tcPr>
          <w:p w14:paraId="2159B00A" w14:textId="77777777" w:rsidR="00EB55D4" w:rsidRPr="005163EF" w:rsidRDefault="00EB55D4" w:rsidP="00543C1E">
            <w:pPr>
              <w:keepNext/>
              <w:spacing w:after="60"/>
              <w:jc w:val="right"/>
            </w:pPr>
            <w:r w:rsidRPr="005163EF">
              <w:rPr>
                <w:rFonts w:ascii="Calibri" w:hAnsi="Calibri"/>
              </w:rPr>
              <w:t>16.846154</w:t>
            </w:r>
          </w:p>
        </w:tc>
        <w:tc>
          <w:tcPr>
            <w:tcW w:w="0" w:type="auto"/>
            <w:tcBorders>
              <w:top w:val="single" w:sz="0" w:space="0" w:color="D3D3D3"/>
              <w:left w:val="single" w:sz="0" w:space="0" w:color="D3D3D3"/>
              <w:bottom w:val="single" w:sz="0" w:space="0" w:color="D3D3D3"/>
              <w:right w:val="single" w:sz="0" w:space="0" w:color="D3D3D3"/>
            </w:tcBorders>
          </w:tcPr>
          <w:p w14:paraId="08C326A2" w14:textId="77777777" w:rsidR="00EB55D4" w:rsidRPr="005163EF" w:rsidRDefault="00EB55D4" w:rsidP="00543C1E">
            <w:pPr>
              <w:keepNext/>
              <w:spacing w:after="60"/>
              <w:jc w:val="right"/>
            </w:pPr>
            <w:r w:rsidRPr="005163EF">
              <w:rPr>
                <w:rFonts w:ascii="Calibri" w:hAnsi="Calibri"/>
              </w:rPr>
              <w:t>0.6631801</w:t>
            </w:r>
          </w:p>
        </w:tc>
        <w:tc>
          <w:tcPr>
            <w:tcW w:w="0" w:type="auto"/>
            <w:tcBorders>
              <w:top w:val="single" w:sz="0" w:space="0" w:color="D3D3D3"/>
              <w:left w:val="single" w:sz="0" w:space="0" w:color="D3D3D3"/>
              <w:bottom w:val="single" w:sz="0" w:space="0" w:color="D3D3D3"/>
              <w:right w:val="single" w:sz="0" w:space="0" w:color="D3D3D3"/>
            </w:tcBorders>
          </w:tcPr>
          <w:p w14:paraId="41ADD4C4" w14:textId="77777777" w:rsidR="00EB55D4" w:rsidRPr="005163EF" w:rsidRDefault="00EB55D4" w:rsidP="00543C1E">
            <w:pPr>
              <w:keepNext/>
              <w:spacing w:after="60"/>
              <w:jc w:val="right"/>
            </w:pPr>
            <w:r w:rsidRPr="005163EF">
              <w:rPr>
                <w:rFonts w:ascii="Calibri" w:hAnsi="Calibri"/>
              </w:rPr>
              <w:t>33.0291276</w:t>
            </w:r>
          </w:p>
        </w:tc>
        <w:tc>
          <w:tcPr>
            <w:tcW w:w="0" w:type="auto"/>
            <w:tcBorders>
              <w:top w:val="single" w:sz="0" w:space="0" w:color="D3D3D3"/>
              <w:left w:val="single" w:sz="0" w:space="0" w:color="D3D3D3"/>
              <w:bottom w:val="single" w:sz="0" w:space="0" w:color="D3D3D3"/>
              <w:right w:val="single" w:sz="0" w:space="0" w:color="D3D3D3"/>
            </w:tcBorders>
          </w:tcPr>
          <w:p w14:paraId="44C83AB8" w14:textId="77777777" w:rsidR="00EB55D4" w:rsidRPr="005163EF" w:rsidRDefault="00EB55D4" w:rsidP="00543C1E">
            <w:pPr>
              <w:keepNext/>
              <w:spacing w:after="60"/>
            </w:pPr>
            <w:r w:rsidRPr="005163EF">
              <w:rPr>
                <w:rFonts w:ascii="Calibri" w:hAnsi="Calibri"/>
              </w:rPr>
              <w:t>0.034 *</w:t>
            </w:r>
          </w:p>
        </w:tc>
      </w:tr>
      <w:tr w:rsidR="00EB55D4" w:rsidRPr="005163EF" w14:paraId="7ACDA3B0"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CBC6E7" w14:textId="77777777" w:rsidR="00EB55D4" w:rsidRPr="005163EF" w:rsidRDefault="00EB55D4" w:rsidP="00543C1E">
            <w:pPr>
              <w:keepNext/>
              <w:spacing w:after="60"/>
            </w:pPr>
            <w:r w:rsidRPr="005163EF">
              <w:rPr>
                <w:rFonts w:ascii="Calibri" w:hAnsi="Calibri"/>
              </w:rPr>
              <w:t>ATM-AMP</w:t>
            </w:r>
          </w:p>
        </w:tc>
        <w:tc>
          <w:tcPr>
            <w:tcW w:w="0" w:type="auto"/>
            <w:tcBorders>
              <w:top w:val="single" w:sz="0" w:space="0" w:color="D3D3D3"/>
              <w:left w:val="single" w:sz="0" w:space="0" w:color="D3D3D3"/>
              <w:bottom w:val="single" w:sz="0" w:space="0" w:color="D3D3D3"/>
              <w:right w:val="single" w:sz="0" w:space="0" w:color="D3D3D3"/>
            </w:tcBorders>
          </w:tcPr>
          <w:p w14:paraId="0B9A4E88" w14:textId="77777777" w:rsidR="00EB55D4" w:rsidRPr="005163EF" w:rsidRDefault="00EB55D4" w:rsidP="00543C1E">
            <w:pPr>
              <w:keepNext/>
              <w:spacing w:after="60"/>
              <w:jc w:val="right"/>
            </w:pPr>
            <w:r w:rsidRPr="005163EF">
              <w:rPr>
                <w:rFonts w:ascii="Calibri" w:hAnsi="Calibri"/>
              </w:rPr>
              <w:t>8.423077</w:t>
            </w:r>
          </w:p>
        </w:tc>
        <w:tc>
          <w:tcPr>
            <w:tcW w:w="0" w:type="auto"/>
            <w:tcBorders>
              <w:top w:val="single" w:sz="0" w:space="0" w:color="D3D3D3"/>
              <w:left w:val="single" w:sz="0" w:space="0" w:color="D3D3D3"/>
              <w:bottom w:val="single" w:sz="0" w:space="0" w:color="D3D3D3"/>
              <w:right w:val="single" w:sz="0" w:space="0" w:color="D3D3D3"/>
            </w:tcBorders>
          </w:tcPr>
          <w:p w14:paraId="39C37D3D" w14:textId="77777777" w:rsidR="00EB55D4" w:rsidRPr="005163EF" w:rsidRDefault="00EB55D4" w:rsidP="00543C1E">
            <w:pPr>
              <w:keepNext/>
              <w:spacing w:after="60"/>
              <w:jc w:val="right"/>
            </w:pPr>
            <w:r w:rsidRPr="005163EF">
              <w:rPr>
                <w:rFonts w:ascii="Calibri" w:hAnsi="Calibri"/>
              </w:rPr>
              <w:t>2.7717374</w:t>
            </w:r>
          </w:p>
        </w:tc>
        <w:tc>
          <w:tcPr>
            <w:tcW w:w="0" w:type="auto"/>
            <w:tcBorders>
              <w:top w:val="single" w:sz="0" w:space="0" w:color="D3D3D3"/>
              <w:left w:val="single" w:sz="0" w:space="0" w:color="D3D3D3"/>
              <w:bottom w:val="single" w:sz="0" w:space="0" w:color="D3D3D3"/>
              <w:right w:val="single" w:sz="0" w:space="0" w:color="D3D3D3"/>
            </w:tcBorders>
          </w:tcPr>
          <w:p w14:paraId="1BA87217" w14:textId="77777777" w:rsidR="00EB55D4" w:rsidRPr="005163EF" w:rsidRDefault="00EB55D4" w:rsidP="00543C1E">
            <w:pPr>
              <w:keepNext/>
              <w:spacing w:after="60"/>
              <w:jc w:val="right"/>
            </w:pPr>
            <w:r w:rsidRPr="005163EF">
              <w:rPr>
                <w:rFonts w:ascii="Calibri" w:hAnsi="Calibri"/>
              </w:rPr>
              <w:t>14.0744165</w:t>
            </w:r>
          </w:p>
        </w:tc>
        <w:tc>
          <w:tcPr>
            <w:tcW w:w="0" w:type="auto"/>
            <w:tcBorders>
              <w:top w:val="single" w:sz="0" w:space="0" w:color="D3D3D3"/>
              <w:left w:val="single" w:sz="0" w:space="0" w:color="D3D3D3"/>
              <w:bottom w:val="single" w:sz="0" w:space="0" w:color="D3D3D3"/>
              <w:right w:val="single" w:sz="0" w:space="0" w:color="D3D3D3"/>
            </w:tcBorders>
          </w:tcPr>
          <w:p w14:paraId="282DA989" w14:textId="77777777" w:rsidR="00EB55D4" w:rsidRPr="005163EF" w:rsidRDefault="00EB55D4" w:rsidP="00543C1E">
            <w:pPr>
              <w:keepNext/>
              <w:spacing w:after="60"/>
            </w:pPr>
            <w:r w:rsidRPr="005163EF">
              <w:rPr>
                <w:rFonts w:ascii="Calibri" w:hAnsi="Calibri"/>
              </w:rPr>
              <w:t>&lt; 0.001 ***</w:t>
            </w:r>
          </w:p>
        </w:tc>
      </w:tr>
      <w:tr w:rsidR="00EB55D4" w:rsidRPr="005163EF" w14:paraId="4E9070F7"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0D9C9C" w14:textId="77777777" w:rsidR="00EB55D4" w:rsidRPr="005163EF" w:rsidRDefault="00EB55D4" w:rsidP="00543C1E">
            <w:pPr>
              <w:keepNext/>
              <w:spacing w:after="60"/>
            </w:pPr>
            <w:r w:rsidRPr="005163EF">
              <w:rPr>
                <w:rFonts w:ascii="Calibri" w:hAnsi="Calibri"/>
              </w:rPr>
              <w:t>CRO-AMP</w:t>
            </w:r>
          </w:p>
        </w:tc>
        <w:tc>
          <w:tcPr>
            <w:tcW w:w="0" w:type="auto"/>
            <w:tcBorders>
              <w:top w:val="single" w:sz="0" w:space="0" w:color="D3D3D3"/>
              <w:left w:val="single" w:sz="0" w:space="0" w:color="D3D3D3"/>
              <w:bottom w:val="single" w:sz="0" w:space="0" w:color="D3D3D3"/>
              <w:right w:val="single" w:sz="0" w:space="0" w:color="D3D3D3"/>
            </w:tcBorders>
          </w:tcPr>
          <w:p w14:paraId="2B3DE850" w14:textId="77777777" w:rsidR="00EB55D4" w:rsidRPr="005163EF" w:rsidRDefault="00EB55D4" w:rsidP="00543C1E">
            <w:pPr>
              <w:keepNext/>
              <w:spacing w:after="60"/>
              <w:jc w:val="right"/>
            </w:pPr>
            <w:r w:rsidRPr="005163EF">
              <w:rPr>
                <w:rFonts w:ascii="Calibri" w:hAnsi="Calibri"/>
              </w:rPr>
              <w:t>11.142450</w:t>
            </w:r>
          </w:p>
        </w:tc>
        <w:tc>
          <w:tcPr>
            <w:tcW w:w="0" w:type="auto"/>
            <w:tcBorders>
              <w:top w:val="single" w:sz="0" w:space="0" w:color="D3D3D3"/>
              <w:left w:val="single" w:sz="0" w:space="0" w:color="D3D3D3"/>
              <w:bottom w:val="single" w:sz="0" w:space="0" w:color="D3D3D3"/>
              <w:right w:val="single" w:sz="0" w:space="0" w:color="D3D3D3"/>
            </w:tcBorders>
          </w:tcPr>
          <w:p w14:paraId="0105FE29" w14:textId="77777777" w:rsidR="00EB55D4" w:rsidRPr="005163EF" w:rsidRDefault="00EB55D4" w:rsidP="00543C1E">
            <w:pPr>
              <w:keepNext/>
              <w:spacing w:after="60"/>
              <w:jc w:val="right"/>
            </w:pPr>
            <w:r w:rsidRPr="005163EF">
              <w:rPr>
                <w:rFonts w:ascii="Calibri" w:hAnsi="Calibri"/>
              </w:rPr>
              <w:t>5.5542560</w:t>
            </w:r>
          </w:p>
        </w:tc>
        <w:tc>
          <w:tcPr>
            <w:tcW w:w="0" w:type="auto"/>
            <w:tcBorders>
              <w:top w:val="single" w:sz="0" w:space="0" w:color="D3D3D3"/>
              <w:left w:val="single" w:sz="0" w:space="0" w:color="D3D3D3"/>
              <w:bottom w:val="single" w:sz="0" w:space="0" w:color="D3D3D3"/>
              <w:right w:val="single" w:sz="0" w:space="0" w:color="D3D3D3"/>
            </w:tcBorders>
          </w:tcPr>
          <w:p w14:paraId="5DF42E1B" w14:textId="77777777" w:rsidR="00EB55D4" w:rsidRPr="005163EF" w:rsidRDefault="00EB55D4" w:rsidP="00543C1E">
            <w:pPr>
              <w:keepNext/>
              <w:spacing w:after="60"/>
              <w:jc w:val="right"/>
            </w:pPr>
            <w:r w:rsidRPr="005163EF">
              <w:rPr>
                <w:rFonts w:ascii="Calibri" w:hAnsi="Calibri"/>
              </w:rPr>
              <w:t>16.7306443</w:t>
            </w:r>
          </w:p>
        </w:tc>
        <w:tc>
          <w:tcPr>
            <w:tcW w:w="0" w:type="auto"/>
            <w:tcBorders>
              <w:top w:val="single" w:sz="0" w:space="0" w:color="D3D3D3"/>
              <w:left w:val="single" w:sz="0" w:space="0" w:color="D3D3D3"/>
              <w:bottom w:val="single" w:sz="0" w:space="0" w:color="D3D3D3"/>
              <w:right w:val="single" w:sz="0" w:space="0" w:color="D3D3D3"/>
            </w:tcBorders>
          </w:tcPr>
          <w:p w14:paraId="7B999906" w14:textId="77777777" w:rsidR="00EB55D4" w:rsidRPr="005163EF" w:rsidRDefault="00EB55D4" w:rsidP="00543C1E">
            <w:pPr>
              <w:keepNext/>
              <w:spacing w:after="60"/>
            </w:pPr>
            <w:r w:rsidRPr="005163EF">
              <w:rPr>
                <w:rFonts w:ascii="Calibri" w:hAnsi="Calibri"/>
              </w:rPr>
              <w:t>&lt; 0.001 ***</w:t>
            </w:r>
          </w:p>
        </w:tc>
      </w:tr>
      <w:tr w:rsidR="00EB55D4" w:rsidRPr="005163EF" w14:paraId="19D45F59"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4AA241" w14:textId="77777777" w:rsidR="00EB55D4" w:rsidRPr="005163EF" w:rsidRDefault="00EB55D4" w:rsidP="00543C1E">
            <w:pPr>
              <w:keepNext/>
              <w:spacing w:after="60"/>
            </w:pPr>
            <w:r w:rsidRPr="005163EF">
              <w:rPr>
                <w:rFonts w:ascii="Calibri" w:hAnsi="Calibri"/>
              </w:rPr>
              <w:t>CRO-GM</w:t>
            </w:r>
          </w:p>
        </w:tc>
        <w:tc>
          <w:tcPr>
            <w:tcW w:w="0" w:type="auto"/>
            <w:tcBorders>
              <w:top w:val="single" w:sz="0" w:space="0" w:color="D3D3D3"/>
              <w:left w:val="single" w:sz="0" w:space="0" w:color="D3D3D3"/>
              <w:bottom w:val="single" w:sz="0" w:space="0" w:color="D3D3D3"/>
              <w:right w:val="single" w:sz="0" w:space="0" w:color="D3D3D3"/>
            </w:tcBorders>
          </w:tcPr>
          <w:p w14:paraId="483F4804" w14:textId="77777777" w:rsidR="00EB55D4" w:rsidRPr="005163EF" w:rsidRDefault="00EB55D4" w:rsidP="00543C1E">
            <w:pPr>
              <w:keepNext/>
              <w:spacing w:after="60"/>
              <w:jc w:val="right"/>
            </w:pPr>
            <w:r w:rsidRPr="005163EF">
              <w:rPr>
                <w:rFonts w:ascii="Calibri" w:hAnsi="Calibri"/>
              </w:rPr>
              <w:t>5.988604</w:t>
            </w:r>
          </w:p>
        </w:tc>
        <w:tc>
          <w:tcPr>
            <w:tcW w:w="0" w:type="auto"/>
            <w:tcBorders>
              <w:top w:val="single" w:sz="0" w:space="0" w:color="D3D3D3"/>
              <w:left w:val="single" w:sz="0" w:space="0" w:color="D3D3D3"/>
              <w:bottom w:val="single" w:sz="0" w:space="0" w:color="D3D3D3"/>
              <w:right w:val="single" w:sz="0" w:space="0" w:color="D3D3D3"/>
            </w:tcBorders>
          </w:tcPr>
          <w:p w14:paraId="3EBAA854" w14:textId="77777777" w:rsidR="00EB55D4" w:rsidRPr="005163EF" w:rsidRDefault="00EB55D4" w:rsidP="00543C1E">
            <w:pPr>
              <w:keepNext/>
              <w:spacing w:after="60"/>
              <w:jc w:val="right"/>
            </w:pPr>
            <w:r w:rsidRPr="005163EF">
              <w:rPr>
                <w:rFonts w:ascii="Calibri" w:hAnsi="Calibri"/>
              </w:rPr>
              <w:t>0.8780374</w:t>
            </w:r>
          </w:p>
        </w:tc>
        <w:tc>
          <w:tcPr>
            <w:tcW w:w="0" w:type="auto"/>
            <w:tcBorders>
              <w:top w:val="single" w:sz="0" w:space="0" w:color="D3D3D3"/>
              <w:left w:val="single" w:sz="0" w:space="0" w:color="D3D3D3"/>
              <w:bottom w:val="single" w:sz="0" w:space="0" w:color="D3D3D3"/>
              <w:right w:val="single" w:sz="0" w:space="0" w:color="D3D3D3"/>
            </w:tcBorders>
          </w:tcPr>
          <w:p w14:paraId="19D8876B" w14:textId="77777777" w:rsidR="00EB55D4" w:rsidRPr="005163EF" w:rsidRDefault="00EB55D4" w:rsidP="00543C1E">
            <w:pPr>
              <w:keepNext/>
              <w:spacing w:after="60"/>
              <w:jc w:val="right"/>
            </w:pPr>
            <w:r w:rsidRPr="005163EF">
              <w:rPr>
                <w:rFonts w:ascii="Calibri" w:hAnsi="Calibri"/>
              </w:rPr>
              <w:t>11.0991706</w:t>
            </w:r>
          </w:p>
        </w:tc>
        <w:tc>
          <w:tcPr>
            <w:tcW w:w="0" w:type="auto"/>
            <w:tcBorders>
              <w:top w:val="single" w:sz="0" w:space="0" w:color="D3D3D3"/>
              <w:left w:val="single" w:sz="0" w:space="0" w:color="D3D3D3"/>
              <w:bottom w:val="single" w:sz="0" w:space="0" w:color="D3D3D3"/>
              <w:right w:val="single" w:sz="0" w:space="0" w:color="D3D3D3"/>
            </w:tcBorders>
          </w:tcPr>
          <w:p w14:paraId="22CFD2BD" w14:textId="77777777" w:rsidR="00EB55D4" w:rsidRPr="005163EF" w:rsidRDefault="00EB55D4" w:rsidP="00543C1E">
            <w:pPr>
              <w:keepNext/>
              <w:spacing w:after="60"/>
            </w:pPr>
            <w:r w:rsidRPr="005163EF">
              <w:rPr>
                <w:rFonts w:ascii="Calibri" w:hAnsi="Calibri"/>
              </w:rPr>
              <w:t>0.008 **</w:t>
            </w:r>
          </w:p>
        </w:tc>
      </w:tr>
      <w:tr w:rsidR="00EB55D4" w:rsidRPr="005163EF" w14:paraId="524EAB0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5AA623" w14:textId="77777777" w:rsidR="00EB55D4" w:rsidRPr="005163EF" w:rsidRDefault="00EB55D4" w:rsidP="00543C1E">
            <w:pPr>
              <w:keepNext/>
              <w:spacing w:after="60"/>
            </w:pPr>
            <w:r w:rsidRPr="005163EF">
              <w:rPr>
                <w:rFonts w:ascii="Calibri" w:hAnsi="Calibri"/>
              </w:rPr>
              <w:t>VAN-GM</w:t>
            </w:r>
          </w:p>
        </w:tc>
        <w:tc>
          <w:tcPr>
            <w:tcW w:w="0" w:type="auto"/>
            <w:tcBorders>
              <w:top w:val="single" w:sz="0" w:space="0" w:color="D3D3D3"/>
              <w:left w:val="single" w:sz="0" w:space="0" w:color="D3D3D3"/>
              <w:bottom w:val="single" w:sz="0" w:space="0" w:color="D3D3D3"/>
              <w:right w:val="single" w:sz="0" w:space="0" w:color="D3D3D3"/>
            </w:tcBorders>
          </w:tcPr>
          <w:p w14:paraId="47A44729" w14:textId="77777777" w:rsidR="00EB55D4" w:rsidRPr="005163EF" w:rsidRDefault="00EB55D4" w:rsidP="00543C1E">
            <w:pPr>
              <w:keepNext/>
              <w:spacing w:after="60"/>
              <w:jc w:val="right"/>
            </w:pPr>
            <w:r w:rsidRPr="005163EF">
              <w:rPr>
                <w:rFonts w:ascii="Calibri" w:hAnsi="Calibri"/>
              </w:rPr>
              <w:t>-9.807692</w:t>
            </w:r>
          </w:p>
        </w:tc>
        <w:tc>
          <w:tcPr>
            <w:tcW w:w="0" w:type="auto"/>
            <w:tcBorders>
              <w:top w:val="single" w:sz="0" w:space="0" w:color="D3D3D3"/>
              <w:left w:val="single" w:sz="0" w:space="0" w:color="D3D3D3"/>
              <w:bottom w:val="single" w:sz="0" w:space="0" w:color="D3D3D3"/>
              <w:right w:val="single" w:sz="0" w:space="0" w:color="D3D3D3"/>
            </w:tcBorders>
          </w:tcPr>
          <w:p w14:paraId="044ABD73" w14:textId="77777777" w:rsidR="00EB55D4" w:rsidRPr="005163EF" w:rsidRDefault="00EB55D4" w:rsidP="00543C1E">
            <w:pPr>
              <w:keepNext/>
              <w:spacing w:after="60"/>
              <w:jc w:val="right"/>
            </w:pPr>
            <w:r w:rsidRPr="005163EF">
              <w:rPr>
                <w:rFonts w:ascii="Calibri" w:hAnsi="Calibri"/>
              </w:rPr>
              <w:t>-16.8208203</w:t>
            </w:r>
          </w:p>
        </w:tc>
        <w:tc>
          <w:tcPr>
            <w:tcW w:w="0" w:type="auto"/>
            <w:tcBorders>
              <w:top w:val="single" w:sz="0" w:space="0" w:color="D3D3D3"/>
              <w:left w:val="single" w:sz="0" w:space="0" w:color="D3D3D3"/>
              <w:bottom w:val="single" w:sz="0" w:space="0" w:color="D3D3D3"/>
              <w:right w:val="single" w:sz="0" w:space="0" w:color="D3D3D3"/>
            </w:tcBorders>
          </w:tcPr>
          <w:p w14:paraId="4252982E" w14:textId="77777777" w:rsidR="00EB55D4" w:rsidRPr="005163EF" w:rsidRDefault="00EB55D4" w:rsidP="00543C1E">
            <w:pPr>
              <w:keepNext/>
              <w:spacing w:after="60"/>
              <w:jc w:val="right"/>
            </w:pPr>
            <w:r w:rsidRPr="005163EF">
              <w:rPr>
                <w:rFonts w:ascii="Calibri" w:hAnsi="Calibri"/>
              </w:rPr>
              <w:t>-2.7945643</w:t>
            </w:r>
          </w:p>
        </w:tc>
        <w:tc>
          <w:tcPr>
            <w:tcW w:w="0" w:type="auto"/>
            <w:tcBorders>
              <w:top w:val="single" w:sz="0" w:space="0" w:color="D3D3D3"/>
              <w:left w:val="single" w:sz="0" w:space="0" w:color="D3D3D3"/>
              <w:bottom w:val="single" w:sz="0" w:space="0" w:color="D3D3D3"/>
              <w:right w:val="single" w:sz="0" w:space="0" w:color="D3D3D3"/>
            </w:tcBorders>
          </w:tcPr>
          <w:p w14:paraId="75A4E769" w14:textId="77777777" w:rsidR="00EB55D4" w:rsidRPr="005163EF" w:rsidRDefault="00EB55D4" w:rsidP="00543C1E">
            <w:pPr>
              <w:keepNext/>
              <w:spacing w:after="60"/>
            </w:pPr>
            <w:r w:rsidRPr="005163EF">
              <w:rPr>
                <w:rFonts w:ascii="Calibri" w:hAnsi="Calibri"/>
              </w:rPr>
              <w:t>&lt; 0.001 ***</w:t>
            </w:r>
          </w:p>
        </w:tc>
      </w:tr>
      <w:tr w:rsidR="00EB55D4" w:rsidRPr="005163EF" w14:paraId="09AF7782"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03ACAB" w14:textId="77777777" w:rsidR="00EB55D4" w:rsidRPr="005163EF" w:rsidRDefault="00EB55D4" w:rsidP="00543C1E">
            <w:pPr>
              <w:keepNext/>
              <w:spacing w:after="60"/>
            </w:pPr>
            <w:r w:rsidRPr="005163EF">
              <w:rPr>
                <w:rFonts w:ascii="Calibri" w:hAnsi="Calibri"/>
              </w:rPr>
              <w:t>VAN-MEM</w:t>
            </w:r>
          </w:p>
        </w:tc>
        <w:tc>
          <w:tcPr>
            <w:tcW w:w="0" w:type="auto"/>
            <w:tcBorders>
              <w:top w:val="single" w:sz="0" w:space="0" w:color="D3D3D3"/>
              <w:left w:val="single" w:sz="0" w:space="0" w:color="D3D3D3"/>
              <w:bottom w:val="single" w:sz="0" w:space="0" w:color="D3D3D3"/>
              <w:right w:val="single" w:sz="0" w:space="0" w:color="D3D3D3"/>
            </w:tcBorders>
          </w:tcPr>
          <w:p w14:paraId="3B03EB65" w14:textId="77777777" w:rsidR="00EB55D4" w:rsidRPr="005163EF" w:rsidRDefault="00EB55D4" w:rsidP="00543C1E">
            <w:pPr>
              <w:keepNext/>
              <w:spacing w:after="60"/>
              <w:jc w:val="right"/>
            </w:pPr>
            <w:r w:rsidRPr="005163EF">
              <w:rPr>
                <w:rFonts w:ascii="Calibri" w:hAnsi="Calibri"/>
              </w:rPr>
              <w:t>-21.500000</w:t>
            </w:r>
          </w:p>
        </w:tc>
        <w:tc>
          <w:tcPr>
            <w:tcW w:w="0" w:type="auto"/>
            <w:tcBorders>
              <w:top w:val="single" w:sz="0" w:space="0" w:color="D3D3D3"/>
              <w:left w:val="single" w:sz="0" w:space="0" w:color="D3D3D3"/>
              <w:bottom w:val="single" w:sz="0" w:space="0" w:color="D3D3D3"/>
              <w:right w:val="single" w:sz="0" w:space="0" w:color="D3D3D3"/>
            </w:tcBorders>
          </w:tcPr>
          <w:p w14:paraId="206A6247" w14:textId="77777777" w:rsidR="00EB55D4" w:rsidRPr="005163EF" w:rsidRDefault="00EB55D4" w:rsidP="00543C1E">
            <w:pPr>
              <w:keepNext/>
              <w:spacing w:after="60"/>
              <w:jc w:val="right"/>
            </w:pPr>
            <w:r w:rsidRPr="005163EF">
              <w:rPr>
                <w:rFonts w:ascii="Calibri" w:hAnsi="Calibri"/>
              </w:rPr>
              <w:t>-38.5479475</w:t>
            </w:r>
          </w:p>
        </w:tc>
        <w:tc>
          <w:tcPr>
            <w:tcW w:w="0" w:type="auto"/>
            <w:tcBorders>
              <w:top w:val="single" w:sz="0" w:space="0" w:color="D3D3D3"/>
              <w:left w:val="single" w:sz="0" w:space="0" w:color="D3D3D3"/>
              <w:bottom w:val="single" w:sz="0" w:space="0" w:color="D3D3D3"/>
              <w:right w:val="single" w:sz="0" w:space="0" w:color="D3D3D3"/>
            </w:tcBorders>
          </w:tcPr>
          <w:p w14:paraId="2C48F671" w14:textId="77777777" w:rsidR="00EB55D4" w:rsidRPr="005163EF" w:rsidRDefault="00EB55D4" w:rsidP="00543C1E">
            <w:pPr>
              <w:keepNext/>
              <w:spacing w:after="60"/>
              <w:jc w:val="right"/>
            </w:pPr>
            <w:r w:rsidRPr="005163EF">
              <w:rPr>
                <w:rFonts w:ascii="Calibri" w:hAnsi="Calibri"/>
              </w:rPr>
              <w:t>-4.4520525</w:t>
            </w:r>
          </w:p>
        </w:tc>
        <w:tc>
          <w:tcPr>
            <w:tcW w:w="0" w:type="auto"/>
            <w:tcBorders>
              <w:top w:val="single" w:sz="0" w:space="0" w:color="D3D3D3"/>
              <w:left w:val="single" w:sz="0" w:space="0" w:color="D3D3D3"/>
              <w:bottom w:val="single" w:sz="0" w:space="0" w:color="D3D3D3"/>
              <w:right w:val="single" w:sz="0" w:space="0" w:color="D3D3D3"/>
            </w:tcBorders>
          </w:tcPr>
          <w:p w14:paraId="06230CD2" w14:textId="77777777" w:rsidR="00EB55D4" w:rsidRPr="005163EF" w:rsidRDefault="00EB55D4" w:rsidP="00543C1E">
            <w:pPr>
              <w:keepNext/>
              <w:spacing w:after="60"/>
            </w:pPr>
            <w:r w:rsidRPr="005163EF">
              <w:rPr>
                <w:rFonts w:ascii="Calibri" w:hAnsi="Calibri"/>
              </w:rPr>
              <w:t>0.003 **</w:t>
            </w:r>
          </w:p>
        </w:tc>
      </w:tr>
      <w:tr w:rsidR="00EB55D4" w:rsidRPr="005163EF" w14:paraId="2089689D"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8877F1" w14:textId="77777777" w:rsidR="00EB55D4" w:rsidRPr="005163EF" w:rsidRDefault="00EB55D4" w:rsidP="00543C1E">
            <w:pPr>
              <w:keepNext/>
              <w:spacing w:after="60"/>
            </w:pPr>
            <w:r w:rsidRPr="005163EF">
              <w:rPr>
                <w:rFonts w:ascii="Calibri" w:hAnsi="Calibri"/>
              </w:rPr>
              <w:t>VAN-ATM</w:t>
            </w:r>
          </w:p>
        </w:tc>
        <w:tc>
          <w:tcPr>
            <w:tcW w:w="0" w:type="auto"/>
            <w:tcBorders>
              <w:top w:val="single" w:sz="0" w:space="0" w:color="D3D3D3"/>
              <w:left w:val="single" w:sz="0" w:space="0" w:color="D3D3D3"/>
              <w:bottom w:val="single" w:sz="0" w:space="0" w:color="D3D3D3"/>
              <w:right w:val="single" w:sz="0" w:space="0" w:color="D3D3D3"/>
            </w:tcBorders>
          </w:tcPr>
          <w:p w14:paraId="2D6E177E" w14:textId="77777777" w:rsidR="00EB55D4" w:rsidRPr="005163EF" w:rsidRDefault="00EB55D4" w:rsidP="00543C1E">
            <w:pPr>
              <w:keepNext/>
              <w:spacing w:after="60"/>
              <w:jc w:val="right"/>
            </w:pPr>
            <w:r w:rsidRPr="005163EF">
              <w:rPr>
                <w:rFonts w:ascii="Calibri" w:hAnsi="Calibri"/>
              </w:rPr>
              <w:t>-13.076923</w:t>
            </w:r>
          </w:p>
        </w:tc>
        <w:tc>
          <w:tcPr>
            <w:tcW w:w="0" w:type="auto"/>
            <w:tcBorders>
              <w:top w:val="single" w:sz="0" w:space="0" w:color="D3D3D3"/>
              <w:left w:val="single" w:sz="0" w:space="0" w:color="D3D3D3"/>
              <w:bottom w:val="single" w:sz="0" w:space="0" w:color="D3D3D3"/>
              <w:right w:val="single" w:sz="0" w:space="0" w:color="D3D3D3"/>
            </w:tcBorders>
          </w:tcPr>
          <w:p w14:paraId="7388066D" w14:textId="77777777" w:rsidR="00EB55D4" w:rsidRPr="005163EF" w:rsidRDefault="00EB55D4" w:rsidP="00543C1E">
            <w:pPr>
              <w:keepNext/>
              <w:spacing w:after="60"/>
              <w:jc w:val="right"/>
            </w:pPr>
            <w:r w:rsidRPr="005163EF">
              <w:rPr>
                <w:rFonts w:ascii="Calibri" w:hAnsi="Calibri"/>
              </w:rPr>
              <w:t>-20.8667571</w:t>
            </w:r>
          </w:p>
        </w:tc>
        <w:tc>
          <w:tcPr>
            <w:tcW w:w="0" w:type="auto"/>
            <w:tcBorders>
              <w:top w:val="single" w:sz="0" w:space="0" w:color="D3D3D3"/>
              <w:left w:val="single" w:sz="0" w:space="0" w:color="D3D3D3"/>
              <w:bottom w:val="single" w:sz="0" w:space="0" w:color="D3D3D3"/>
              <w:right w:val="single" w:sz="0" w:space="0" w:color="D3D3D3"/>
            </w:tcBorders>
          </w:tcPr>
          <w:p w14:paraId="446B72A4" w14:textId="77777777" w:rsidR="00EB55D4" w:rsidRPr="005163EF" w:rsidRDefault="00EB55D4" w:rsidP="00543C1E">
            <w:pPr>
              <w:keepNext/>
              <w:spacing w:after="60"/>
              <w:jc w:val="right"/>
            </w:pPr>
            <w:r w:rsidRPr="005163EF">
              <w:rPr>
                <w:rFonts w:ascii="Calibri" w:hAnsi="Calibri"/>
              </w:rPr>
              <w:t>-5.2870891</w:t>
            </w:r>
          </w:p>
        </w:tc>
        <w:tc>
          <w:tcPr>
            <w:tcW w:w="0" w:type="auto"/>
            <w:tcBorders>
              <w:top w:val="single" w:sz="0" w:space="0" w:color="D3D3D3"/>
              <w:left w:val="single" w:sz="0" w:space="0" w:color="D3D3D3"/>
              <w:bottom w:val="single" w:sz="0" w:space="0" w:color="D3D3D3"/>
              <w:right w:val="single" w:sz="0" w:space="0" w:color="D3D3D3"/>
            </w:tcBorders>
          </w:tcPr>
          <w:p w14:paraId="6919DEE8" w14:textId="77777777" w:rsidR="00EB55D4" w:rsidRPr="005163EF" w:rsidRDefault="00EB55D4" w:rsidP="00543C1E">
            <w:pPr>
              <w:keepNext/>
              <w:spacing w:after="60"/>
            </w:pPr>
            <w:r w:rsidRPr="005163EF">
              <w:rPr>
                <w:rFonts w:ascii="Calibri" w:hAnsi="Calibri"/>
              </w:rPr>
              <w:t>&lt; 0.001 ***</w:t>
            </w:r>
          </w:p>
        </w:tc>
      </w:tr>
      <w:tr w:rsidR="00EB55D4" w:rsidRPr="005163EF" w14:paraId="0B6ED464" w14:textId="77777777" w:rsidTr="00543C1E">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7F0BF3" w14:textId="77777777" w:rsidR="00EB55D4" w:rsidRPr="005163EF" w:rsidRDefault="00EB55D4" w:rsidP="00543C1E">
            <w:pPr>
              <w:keepNext/>
              <w:spacing w:after="60"/>
            </w:pPr>
            <w:r w:rsidRPr="005163EF">
              <w:rPr>
                <w:rFonts w:ascii="Calibri" w:hAnsi="Calibri"/>
              </w:rPr>
              <w:t>VAN-CRO</w:t>
            </w:r>
          </w:p>
        </w:tc>
        <w:tc>
          <w:tcPr>
            <w:tcW w:w="0" w:type="auto"/>
            <w:tcBorders>
              <w:top w:val="single" w:sz="0" w:space="0" w:color="D3D3D3"/>
              <w:left w:val="single" w:sz="0" w:space="0" w:color="D3D3D3"/>
              <w:bottom w:val="single" w:sz="0" w:space="0" w:color="D3D3D3"/>
              <w:right w:val="single" w:sz="0" w:space="0" w:color="D3D3D3"/>
            </w:tcBorders>
          </w:tcPr>
          <w:p w14:paraId="6EFA5CF7" w14:textId="77777777" w:rsidR="00EB55D4" w:rsidRPr="005163EF" w:rsidRDefault="00EB55D4" w:rsidP="00543C1E">
            <w:pPr>
              <w:keepNext/>
              <w:spacing w:after="60"/>
              <w:jc w:val="right"/>
            </w:pPr>
            <w:r w:rsidRPr="005163EF">
              <w:rPr>
                <w:rFonts w:ascii="Calibri" w:hAnsi="Calibri"/>
              </w:rPr>
              <w:t>-15.796296</w:t>
            </w:r>
          </w:p>
        </w:tc>
        <w:tc>
          <w:tcPr>
            <w:tcW w:w="0" w:type="auto"/>
            <w:tcBorders>
              <w:top w:val="single" w:sz="0" w:space="0" w:color="D3D3D3"/>
              <w:left w:val="single" w:sz="0" w:space="0" w:color="D3D3D3"/>
              <w:bottom w:val="single" w:sz="0" w:space="0" w:color="D3D3D3"/>
              <w:right w:val="single" w:sz="0" w:space="0" w:color="D3D3D3"/>
            </w:tcBorders>
          </w:tcPr>
          <w:p w14:paraId="15CD5AF5" w14:textId="77777777" w:rsidR="00EB55D4" w:rsidRPr="005163EF" w:rsidRDefault="00EB55D4" w:rsidP="00543C1E">
            <w:pPr>
              <w:keepNext/>
              <w:spacing w:after="60"/>
              <w:jc w:val="right"/>
            </w:pPr>
            <w:r w:rsidRPr="005163EF">
              <w:rPr>
                <w:rFonts w:ascii="Calibri" w:hAnsi="Calibri"/>
              </w:rPr>
              <w:t>-23.5404417</w:t>
            </w:r>
          </w:p>
        </w:tc>
        <w:tc>
          <w:tcPr>
            <w:tcW w:w="0" w:type="auto"/>
            <w:tcBorders>
              <w:top w:val="single" w:sz="0" w:space="0" w:color="D3D3D3"/>
              <w:left w:val="single" w:sz="0" w:space="0" w:color="D3D3D3"/>
              <w:bottom w:val="single" w:sz="0" w:space="0" w:color="D3D3D3"/>
              <w:right w:val="single" w:sz="0" w:space="0" w:color="D3D3D3"/>
            </w:tcBorders>
          </w:tcPr>
          <w:p w14:paraId="022719C9" w14:textId="77777777" w:rsidR="00EB55D4" w:rsidRPr="005163EF" w:rsidRDefault="00EB55D4" w:rsidP="00543C1E">
            <w:pPr>
              <w:keepNext/>
              <w:spacing w:after="60"/>
              <w:jc w:val="right"/>
            </w:pPr>
            <w:r w:rsidRPr="005163EF">
              <w:rPr>
                <w:rFonts w:ascii="Calibri" w:hAnsi="Calibri"/>
              </w:rPr>
              <w:t>-8.0521509</w:t>
            </w:r>
          </w:p>
        </w:tc>
        <w:tc>
          <w:tcPr>
            <w:tcW w:w="0" w:type="auto"/>
            <w:tcBorders>
              <w:top w:val="single" w:sz="0" w:space="0" w:color="D3D3D3"/>
              <w:left w:val="single" w:sz="0" w:space="0" w:color="D3D3D3"/>
              <w:bottom w:val="single" w:sz="0" w:space="0" w:color="D3D3D3"/>
              <w:right w:val="single" w:sz="0" w:space="0" w:color="D3D3D3"/>
            </w:tcBorders>
          </w:tcPr>
          <w:p w14:paraId="3114F103" w14:textId="77777777" w:rsidR="00EB55D4" w:rsidRPr="005163EF" w:rsidRDefault="00EB55D4" w:rsidP="00543C1E">
            <w:pPr>
              <w:keepNext/>
              <w:spacing w:after="60"/>
            </w:pPr>
            <w:r w:rsidRPr="005163EF">
              <w:rPr>
                <w:rFonts w:ascii="Calibri" w:hAnsi="Calibri"/>
              </w:rPr>
              <w:t>&lt; 0.001 ***</w:t>
            </w:r>
          </w:p>
        </w:tc>
      </w:tr>
      <w:tr w:rsidR="00EB55D4" w:rsidRPr="005163EF" w14:paraId="086C3B22" w14:textId="77777777" w:rsidTr="00543C1E">
        <w:trPr>
          <w:cantSplit/>
          <w:jc w:val="center"/>
        </w:trPr>
        <w:tc>
          <w:tcPr>
            <w:tcW w:w="0" w:type="auto"/>
            <w:gridSpan w:val="5"/>
          </w:tcPr>
          <w:p w14:paraId="35D6B1B5" w14:textId="77777777" w:rsidR="00EB55D4" w:rsidRPr="005163EF" w:rsidRDefault="00EB55D4" w:rsidP="00543C1E">
            <w:pPr>
              <w:keepNext/>
              <w:spacing w:after="60"/>
            </w:pPr>
            <w:r w:rsidRPr="005163EF">
              <w:rPr>
                <w:rFonts w:ascii="Calibri" w:hAnsi="Calibri"/>
                <w:i/>
                <w:vertAlign w:val="superscript"/>
              </w:rPr>
              <w:t>1</w:t>
            </w:r>
            <w:r w:rsidRPr="005163EF">
              <w:rPr>
                <w:rFonts w:ascii="Calibri" w:hAnsi="Calibri"/>
              </w:rPr>
              <w:t>Significance codes: *** p &lt; 0.001; ** p &lt; 0.01; * p &lt; 0.05</w:t>
            </w:r>
          </w:p>
        </w:tc>
      </w:tr>
    </w:tbl>
    <w:p w14:paraId="38F16DED" w14:textId="364C2126" w:rsidR="00EB55D4" w:rsidRPr="00262125" w:rsidRDefault="00A448BD" w:rsidP="00657695">
      <w:pPr>
        <w:pStyle w:val="BodyText"/>
      </w:pPr>
      <w:r w:rsidRPr="00262125">
        <w:t xml:space="preserve">Comparison of each sample across all the farms does not yield significant difference, this means that </w:t>
      </w:r>
      <w:r w:rsidR="001907C3" w:rsidRPr="00262125">
        <w:t xml:space="preserve">the data is indeed true reflection </w:t>
      </w:r>
    </w:p>
    <w:sectPr w:rsidR="00EB55D4" w:rsidRPr="0026212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indows User" w:date="2025-01-25T16:12:00Z" w:initials="Y">
    <w:p w14:paraId="51C4E622" w14:textId="18F30F7D" w:rsidR="00684BED" w:rsidRDefault="00684BED">
      <w:pPr>
        <w:pStyle w:val="CommentText"/>
      </w:pPr>
      <w:r>
        <w:rPr>
          <w:rStyle w:val="CommentReference"/>
        </w:rPr>
        <w:annotationRef/>
      </w:r>
      <w:proofErr w:type="spellStart"/>
      <w:r w:rsidR="008B5334">
        <w:t>sfsfsf</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1C4E6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2EBDEFE" w16cex:dateUtc="2025-01-25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1C4E622" w16cid:durableId="32EBD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0C6F9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E8D7912"/>
    <w:multiLevelType w:val="multilevel"/>
    <w:tmpl w:val="E6DC0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D255AB"/>
    <w:multiLevelType w:val="multilevel"/>
    <w:tmpl w:val="ABB6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53536A"/>
    <w:multiLevelType w:val="multilevel"/>
    <w:tmpl w:val="A77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BA5FD1"/>
    <w:multiLevelType w:val="multilevel"/>
    <w:tmpl w:val="21A8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F6244A"/>
    <w:multiLevelType w:val="multilevel"/>
    <w:tmpl w:val="E9D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8975468">
    <w:abstractNumId w:val="0"/>
  </w:num>
  <w:num w:numId="2" w16cid:durableId="35128147">
    <w:abstractNumId w:val="1"/>
  </w:num>
  <w:num w:numId="3" w16cid:durableId="789398584">
    <w:abstractNumId w:val="2"/>
  </w:num>
  <w:num w:numId="4" w16cid:durableId="1603223531">
    <w:abstractNumId w:val="5"/>
  </w:num>
  <w:num w:numId="5" w16cid:durableId="1526015940">
    <w:abstractNumId w:val="4"/>
  </w:num>
  <w:num w:numId="6" w16cid:durableId="20083151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KyMLc0MDe1tDQ2szRR0lEKTi0uzszPAykwrAUAouYsmSwAAAA="/>
  </w:docVars>
  <w:rsids>
    <w:rsidRoot w:val="006A3848"/>
    <w:rsid w:val="0000455B"/>
    <w:rsid w:val="00046A63"/>
    <w:rsid w:val="000911C6"/>
    <w:rsid w:val="000B02E5"/>
    <w:rsid w:val="00174425"/>
    <w:rsid w:val="001907C3"/>
    <w:rsid w:val="00197F7A"/>
    <w:rsid w:val="001F4D13"/>
    <w:rsid w:val="00262125"/>
    <w:rsid w:val="002B2CAA"/>
    <w:rsid w:val="002D4A4F"/>
    <w:rsid w:val="002F690B"/>
    <w:rsid w:val="00332B21"/>
    <w:rsid w:val="00354DF7"/>
    <w:rsid w:val="00377E5E"/>
    <w:rsid w:val="0039322F"/>
    <w:rsid w:val="003A5E1F"/>
    <w:rsid w:val="003B24BD"/>
    <w:rsid w:val="003D614A"/>
    <w:rsid w:val="004035B5"/>
    <w:rsid w:val="00406971"/>
    <w:rsid w:val="00417104"/>
    <w:rsid w:val="0042045A"/>
    <w:rsid w:val="0042447C"/>
    <w:rsid w:val="004302D5"/>
    <w:rsid w:val="00467D3E"/>
    <w:rsid w:val="0047123D"/>
    <w:rsid w:val="00487400"/>
    <w:rsid w:val="004A21EA"/>
    <w:rsid w:val="004C5D08"/>
    <w:rsid w:val="005142ED"/>
    <w:rsid w:val="0051548B"/>
    <w:rsid w:val="005163EF"/>
    <w:rsid w:val="005623E1"/>
    <w:rsid w:val="00571437"/>
    <w:rsid w:val="005773F0"/>
    <w:rsid w:val="005C4F7C"/>
    <w:rsid w:val="005F74FC"/>
    <w:rsid w:val="00601D40"/>
    <w:rsid w:val="00602208"/>
    <w:rsid w:val="00605D4F"/>
    <w:rsid w:val="00657695"/>
    <w:rsid w:val="00684BED"/>
    <w:rsid w:val="006A3848"/>
    <w:rsid w:val="006F3085"/>
    <w:rsid w:val="00743EC4"/>
    <w:rsid w:val="007821D9"/>
    <w:rsid w:val="00784EAA"/>
    <w:rsid w:val="0080007E"/>
    <w:rsid w:val="00802CF4"/>
    <w:rsid w:val="008A5384"/>
    <w:rsid w:val="008B5334"/>
    <w:rsid w:val="008C7651"/>
    <w:rsid w:val="008F5FEC"/>
    <w:rsid w:val="00935F2E"/>
    <w:rsid w:val="00950C55"/>
    <w:rsid w:val="009511C2"/>
    <w:rsid w:val="00976111"/>
    <w:rsid w:val="00A448BD"/>
    <w:rsid w:val="00A83F04"/>
    <w:rsid w:val="00AB08AF"/>
    <w:rsid w:val="00AE3098"/>
    <w:rsid w:val="00B13F9A"/>
    <w:rsid w:val="00BA58C9"/>
    <w:rsid w:val="00C21665"/>
    <w:rsid w:val="00C27FF0"/>
    <w:rsid w:val="00CC4157"/>
    <w:rsid w:val="00D13545"/>
    <w:rsid w:val="00D30A1E"/>
    <w:rsid w:val="00D42B88"/>
    <w:rsid w:val="00D6677D"/>
    <w:rsid w:val="00DC30A5"/>
    <w:rsid w:val="00DC51B7"/>
    <w:rsid w:val="00DD2C1F"/>
    <w:rsid w:val="00E247B8"/>
    <w:rsid w:val="00EB55D4"/>
    <w:rsid w:val="00EC2451"/>
    <w:rsid w:val="00F639CF"/>
    <w:rsid w:val="00F76F9B"/>
    <w:rsid w:val="00F97924"/>
    <w:rsid w:val="00FC4D43"/>
    <w:rsid w:val="00FE3635"/>
    <w:rsid w:val="00FF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99BA5"/>
  <w15:docId w15:val="{A4D6B82A-11AD-4D93-B761-04C4B968E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Revision">
    <w:name w:val="Revision"/>
    <w:hidden/>
    <w:rsid w:val="00684BED"/>
    <w:pPr>
      <w:spacing w:after="0"/>
    </w:pPr>
  </w:style>
  <w:style w:type="character" w:styleId="CommentReference">
    <w:name w:val="annotation reference"/>
    <w:basedOn w:val="DefaultParagraphFont"/>
    <w:rsid w:val="00684BED"/>
    <w:rPr>
      <w:sz w:val="16"/>
      <w:szCs w:val="16"/>
    </w:rPr>
  </w:style>
  <w:style w:type="paragraph" w:styleId="CommentText">
    <w:name w:val="annotation text"/>
    <w:basedOn w:val="Normal"/>
    <w:link w:val="CommentTextChar"/>
    <w:rsid w:val="00684BED"/>
    <w:rPr>
      <w:sz w:val="20"/>
      <w:szCs w:val="20"/>
    </w:rPr>
  </w:style>
  <w:style w:type="character" w:customStyle="1" w:styleId="CommentTextChar">
    <w:name w:val="Comment Text Char"/>
    <w:basedOn w:val="DefaultParagraphFont"/>
    <w:link w:val="CommentText"/>
    <w:rsid w:val="00684BED"/>
    <w:rPr>
      <w:sz w:val="20"/>
      <w:szCs w:val="20"/>
    </w:rPr>
  </w:style>
  <w:style w:type="paragraph" w:styleId="CommentSubject">
    <w:name w:val="annotation subject"/>
    <w:basedOn w:val="CommentText"/>
    <w:next w:val="CommentText"/>
    <w:link w:val="CommentSubjectChar"/>
    <w:rsid w:val="00684BED"/>
    <w:rPr>
      <w:b/>
      <w:bCs/>
    </w:rPr>
  </w:style>
  <w:style w:type="character" w:customStyle="1" w:styleId="CommentSubjectChar">
    <w:name w:val="Comment Subject Char"/>
    <w:basedOn w:val="CommentTextChar"/>
    <w:link w:val="CommentSubject"/>
    <w:rsid w:val="00684B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318">
      <w:bodyDiv w:val="1"/>
      <w:marLeft w:val="0"/>
      <w:marRight w:val="0"/>
      <w:marTop w:val="0"/>
      <w:marBottom w:val="0"/>
      <w:divBdr>
        <w:top w:val="none" w:sz="0" w:space="0" w:color="auto"/>
        <w:left w:val="none" w:sz="0" w:space="0" w:color="auto"/>
        <w:bottom w:val="none" w:sz="0" w:space="0" w:color="auto"/>
        <w:right w:val="none" w:sz="0" w:space="0" w:color="auto"/>
      </w:divBdr>
    </w:div>
    <w:div w:id="181825334">
      <w:bodyDiv w:val="1"/>
      <w:marLeft w:val="0"/>
      <w:marRight w:val="0"/>
      <w:marTop w:val="0"/>
      <w:marBottom w:val="0"/>
      <w:divBdr>
        <w:top w:val="none" w:sz="0" w:space="0" w:color="auto"/>
        <w:left w:val="none" w:sz="0" w:space="0" w:color="auto"/>
        <w:bottom w:val="none" w:sz="0" w:space="0" w:color="auto"/>
        <w:right w:val="none" w:sz="0" w:space="0" w:color="auto"/>
      </w:divBdr>
    </w:div>
    <w:div w:id="580725962">
      <w:bodyDiv w:val="1"/>
      <w:marLeft w:val="0"/>
      <w:marRight w:val="0"/>
      <w:marTop w:val="0"/>
      <w:marBottom w:val="0"/>
      <w:divBdr>
        <w:top w:val="none" w:sz="0" w:space="0" w:color="auto"/>
        <w:left w:val="none" w:sz="0" w:space="0" w:color="auto"/>
        <w:bottom w:val="none" w:sz="0" w:space="0" w:color="auto"/>
        <w:right w:val="none" w:sz="0" w:space="0" w:color="auto"/>
      </w:divBdr>
    </w:div>
    <w:div w:id="846821638">
      <w:bodyDiv w:val="1"/>
      <w:marLeft w:val="0"/>
      <w:marRight w:val="0"/>
      <w:marTop w:val="0"/>
      <w:marBottom w:val="0"/>
      <w:divBdr>
        <w:top w:val="none" w:sz="0" w:space="0" w:color="auto"/>
        <w:left w:val="none" w:sz="0" w:space="0" w:color="auto"/>
        <w:bottom w:val="none" w:sz="0" w:space="0" w:color="auto"/>
        <w:right w:val="none" w:sz="0" w:space="0" w:color="auto"/>
      </w:divBdr>
    </w:div>
    <w:div w:id="1111976164">
      <w:bodyDiv w:val="1"/>
      <w:marLeft w:val="0"/>
      <w:marRight w:val="0"/>
      <w:marTop w:val="0"/>
      <w:marBottom w:val="0"/>
      <w:divBdr>
        <w:top w:val="none" w:sz="0" w:space="0" w:color="auto"/>
        <w:left w:val="none" w:sz="0" w:space="0" w:color="auto"/>
        <w:bottom w:val="none" w:sz="0" w:space="0" w:color="auto"/>
        <w:right w:val="none" w:sz="0" w:space="0" w:color="auto"/>
      </w:divBdr>
    </w:div>
    <w:div w:id="1454442897">
      <w:bodyDiv w:val="1"/>
      <w:marLeft w:val="0"/>
      <w:marRight w:val="0"/>
      <w:marTop w:val="0"/>
      <w:marBottom w:val="0"/>
      <w:divBdr>
        <w:top w:val="none" w:sz="0" w:space="0" w:color="auto"/>
        <w:left w:val="none" w:sz="0" w:space="0" w:color="auto"/>
        <w:bottom w:val="none" w:sz="0" w:space="0" w:color="auto"/>
        <w:right w:val="none" w:sz="0" w:space="0" w:color="auto"/>
      </w:divBdr>
    </w:div>
    <w:div w:id="1863930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2265</Words>
  <Characters>13551</Characters>
  <Application>Microsoft Office Word</Application>
  <DocSecurity>0</DocSecurity>
  <Lines>1231</Lines>
  <Paragraphs>1317</Paragraphs>
  <ScaleCrop>false</ScaleCrop>
  <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Mabvuto Yesaya</dc:creator>
  <cp:keywords/>
  <cp:lastModifiedBy>Windows User</cp:lastModifiedBy>
  <cp:revision>10</cp:revision>
  <dcterms:created xsi:type="dcterms:W3CDTF">2025-01-22T13:25:00Z</dcterms:created>
  <dcterms:modified xsi:type="dcterms:W3CDTF">2025-01-25T14:13:00Z</dcterms:modified>
</cp:coreProperties>
</file>